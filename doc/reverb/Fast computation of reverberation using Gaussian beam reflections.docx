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7A14" w:rsidRPr="00021458" w:rsidRDefault="00E37A14" w:rsidP="00E37A14">
      <w:pPr>
        <w:spacing w:after="0" w:line="240" w:lineRule="auto"/>
        <w:jc w:val="center"/>
        <w:rPr>
          <w:b/>
          <w:sz w:val="32"/>
          <w:szCs w:val="32"/>
        </w:rPr>
      </w:pPr>
      <w:r>
        <w:rPr>
          <w:b/>
          <w:sz w:val="32"/>
          <w:szCs w:val="32"/>
        </w:rPr>
        <w:t xml:space="preserve">Scientific and Technical </w:t>
      </w:r>
      <w:r w:rsidRPr="00021458">
        <w:rPr>
          <w:b/>
          <w:sz w:val="32"/>
          <w:szCs w:val="32"/>
        </w:rPr>
        <w:t>Report</w:t>
      </w:r>
    </w:p>
    <w:p w:rsidR="00E37A14" w:rsidRPr="00021458" w:rsidRDefault="00E37A14" w:rsidP="00E37A14">
      <w:pPr>
        <w:spacing w:after="0" w:line="240" w:lineRule="auto"/>
        <w:jc w:val="center"/>
        <w:rPr>
          <w:b/>
          <w:sz w:val="32"/>
          <w:szCs w:val="32"/>
        </w:rPr>
      </w:pPr>
      <w:r>
        <w:rPr>
          <w:b/>
          <w:sz w:val="32"/>
          <w:szCs w:val="32"/>
        </w:rPr>
        <w:t>CDRL A</w:t>
      </w:r>
      <w:r w:rsidRPr="00021458">
        <w:rPr>
          <w:b/>
          <w:sz w:val="32"/>
          <w:szCs w:val="32"/>
        </w:rPr>
        <w:t>00</w:t>
      </w:r>
      <w:r w:rsidR="007060E5">
        <w:rPr>
          <w:b/>
          <w:sz w:val="32"/>
          <w:szCs w:val="32"/>
        </w:rPr>
        <w:t>2</w:t>
      </w:r>
    </w:p>
    <w:p w:rsidR="00E37A14" w:rsidRDefault="00E37A14" w:rsidP="00E37A14">
      <w:pPr>
        <w:spacing w:after="0" w:line="240" w:lineRule="auto"/>
        <w:jc w:val="center"/>
        <w:rPr>
          <w:b/>
          <w:sz w:val="28"/>
          <w:szCs w:val="28"/>
        </w:rPr>
      </w:pPr>
    </w:p>
    <w:p w:rsidR="00E37A14" w:rsidRPr="0044037F" w:rsidRDefault="00E37A14" w:rsidP="00E37A14">
      <w:pPr>
        <w:spacing w:after="0" w:line="240" w:lineRule="auto"/>
        <w:jc w:val="center"/>
        <w:rPr>
          <w:b/>
          <w:color w:val="1F497D" w:themeColor="text2"/>
          <w:sz w:val="28"/>
          <w:szCs w:val="28"/>
        </w:rPr>
      </w:pPr>
      <w:r w:rsidRPr="00E37A14">
        <w:rPr>
          <w:b/>
          <w:color w:val="1F497D" w:themeColor="text2"/>
          <w:sz w:val="28"/>
          <w:szCs w:val="28"/>
        </w:rPr>
        <w:t>Fast computation of reverberation using Gaussian beam reflections</w:t>
      </w:r>
    </w:p>
    <w:p w:rsidR="00E37A14" w:rsidRPr="009B4B90" w:rsidRDefault="00E37A14" w:rsidP="00E37A14">
      <w:pPr>
        <w:spacing w:after="0" w:line="240" w:lineRule="auto"/>
        <w:jc w:val="center"/>
        <w:rPr>
          <w:b/>
          <w:sz w:val="28"/>
          <w:szCs w:val="28"/>
        </w:rPr>
      </w:pPr>
    </w:p>
    <w:p w:rsidR="00E37A14" w:rsidRDefault="00E37A14" w:rsidP="00E37A14">
      <w:pPr>
        <w:spacing w:after="0" w:line="240" w:lineRule="auto"/>
        <w:jc w:val="center"/>
        <w:rPr>
          <w:b/>
          <w:sz w:val="28"/>
          <w:szCs w:val="28"/>
        </w:rPr>
      </w:pPr>
      <w:r w:rsidRPr="009B4B90">
        <w:rPr>
          <w:b/>
          <w:sz w:val="28"/>
          <w:szCs w:val="28"/>
        </w:rPr>
        <w:t>Prepared for:</w:t>
      </w:r>
    </w:p>
    <w:p w:rsidR="00E37A14" w:rsidRPr="009B4B90" w:rsidRDefault="00E37A14" w:rsidP="00E37A14">
      <w:pPr>
        <w:spacing w:after="0" w:line="240" w:lineRule="auto"/>
        <w:jc w:val="center"/>
        <w:rPr>
          <w:b/>
          <w:sz w:val="28"/>
          <w:szCs w:val="28"/>
        </w:rPr>
      </w:pPr>
    </w:p>
    <w:p w:rsidR="00E37A14" w:rsidRPr="009B4B90" w:rsidRDefault="00E37A14" w:rsidP="00E37A14">
      <w:pPr>
        <w:autoSpaceDE w:val="0"/>
        <w:autoSpaceDN w:val="0"/>
        <w:spacing w:after="0" w:line="240" w:lineRule="auto"/>
        <w:jc w:val="center"/>
        <w:rPr>
          <w:b/>
          <w:sz w:val="28"/>
          <w:szCs w:val="28"/>
        </w:rPr>
      </w:pPr>
      <w:r w:rsidRPr="009B4B90">
        <w:rPr>
          <w:b/>
          <w:sz w:val="28"/>
          <w:szCs w:val="28"/>
        </w:rPr>
        <w:t>NAWCTSD</w:t>
      </w:r>
    </w:p>
    <w:p w:rsidR="00E37A14" w:rsidRPr="009B4B90" w:rsidRDefault="00E37A14" w:rsidP="00E37A14">
      <w:pPr>
        <w:autoSpaceDE w:val="0"/>
        <w:autoSpaceDN w:val="0"/>
        <w:spacing w:after="0" w:line="240" w:lineRule="auto"/>
        <w:jc w:val="center"/>
        <w:rPr>
          <w:b/>
          <w:sz w:val="28"/>
          <w:szCs w:val="28"/>
        </w:rPr>
      </w:pPr>
      <w:r>
        <w:rPr>
          <w:b/>
          <w:sz w:val="28"/>
          <w:szCs w:val="28"/>
        </w:rPr>
        <w:t xml:space="preserve">ATTENTION:  </w:t>
      </w:r>
      <w:r w:rsidRPr="009B4B90">
        <w:rPr>
          <w:b/>
          <w:sz w:val="28"/>
          <w:szCs w:val="28"/>
        </w:rPr>
        <w:t>JACOB BOURQUE</w:t>
      </w:r>
    </w:p>
    <w:p w:rsidR="00E37A14" w:rsidRPr="009B4B90" w:rsidRDefault="00E37A14" w:rsidP="00E37A14">
      <w:pPr>
        <w:autoSpaceDE w:val="0"/>
        <w:autoSpaceDN w:val="0"/>
        <w:spacing w:after="0" w:line="240" w:lineRule="auto"/>
        <w:jc w:val="center"/>
        <w:rPr>
          <w:b/>
          <w:sz w:val="28"/>
          <w:szCs w:val="28"/>
        </w:rPr>
      </w:pPr>
      <w:r w:rsidRPr="009B4B90">
        <w:rPr>
          <w:b/>
          <w:sz w:val="28"/>
          <w:szCs w:val="28"/>
        </w:rPr>
        <w:t xml:space="preserve">12350 RESEARCH PARKWAY </w:t>
      </w:r>
      <w:proofErr w:type="gramStart"/>
      <w:r w:rsidRPr="009B4B90">
        <w:rPr>
          <w:b/>
          <w:sz w:val="28"/>
          <w:szCs w:val="28"/>
        </w:rPr>
        <w:t>CODE</w:t>
      </w:r>
      <w:proofErr w:type="gramEnd"/>
      <w:r w:rsidRPr="009B4B90">
        <w:rPr>
          <w:b/>
          <w:sz w:val="28"/>
          <w:szCs w:val="28"/>
        </w:rPr>
        <w:t xml:space="preserve"> 4.6</w:t>
      </w:r>
    </w:p>
    <w:p w:rsidR="00E37A14" w:rsidRPr="009B4B90" w:rsidRDefault="00E37A14" w:rsidP="00E37A14">
      <w:pPr>
        <w:autoSpaceDE w:val="0"/>
        <w:autoSpaceDN w:val="0"/>
        <w:spacing w:after="0" w:line="240" w:lineRule="auto"/>
        <w:jc w:val="center"/>
        <w:rPr>
          <w:b/>
          <w:sz w:val="28"/>
          <w:szCs w:val="28"/>
        </w:rPr>
      </w:pPr>
      <w:r w:rsidRPr="009B4B90">
        <w:rPr>
          <w:b/>
          <w:sz w:val="28"/>
          <w:szCs w:val="28"/>
        </w:rPr>
        <w:t>ORLANDO FL 32826-3224</w:t>
      </w:r>
    </w:p>
    <w:p w:rsidR="00E37A14" w:rsidRDefault="00E37A14" w:rsidP="00E37A14">
      <w:pPr>
        <w:spacing w:after="0" w:line="240" w:lineRule="auto"/>
        <w:jc w:val="center"/>
        <w:rPr>
          <w:b/>
          <w:sz w:val="28"/>
          <w:szCs w:val="28"/>
        </w:rPr>
      </w:pPr>
    </w:p>
    <w:p w:rsidR="00E37A14" w:rsidRPr="009B4B90" w:rsidRDefault="00801AED" w:rsidP="00E37A14">
      <w:pPr>
        <w:spacing w:after="0" w:line="240" w:lineRule="auto"/>
        <w:jc w:val="center"/>
        <w:rPr>
          <w:b/>
          <w:sz w:val="28"/>
          <w:szCs w:val="28"/>
        </w:rPr>
      </w:pPr>
      <w:r>
        <w:rPr>
          <w:b/>
          <w:sz w:val="28"/>
          <w:szCs w:val="28"/>
        </w:rPr>
        <w:fldChar w:fldCharType="begin"/>
      </w:r>
      <w:r>
        <w:rPr>
          <w:b/>
          <w:sz w:val="28"/>
          <w:szCs w:val="28"/>
        </w:rPr>
        <w:instrText xml:space="preserve"> DATE \@ "MMMM d, yyyy" </w:instrText>
      </w:r>
      <w:r>
        <w:rPr>
          <w:b/>
          <w:sz w:val="28"/>
          <w:szCs w:val="28"/>
        </w:rPr>
        <w:fldChar w:fldCharType="separate"/>
      </w:r>
      <w:r w:rsidR="00C466AC">
        <w:rPr>
          <w:b/>
          <w:noProof/>
          <w:sz w:val="28"/>
          <w:szCs w:val="28"/>
        </w:rPr>
        <w:t>April 14, 2015</w:t>
      </w:r>
      <w:r>
        <w:rPr>
          <w:b/>
          <w:sz w:val="28"/>
          <w:szCs w:val="28"/>
        </w:rPr>
        <w:fldChar w:fldCharType="end"/>
      </w:r>
    </w:p>
    <w:p w:rsidR="00E37A14" w:rsidRPr="009B4B90" w:rsidRDefault="00E37A14" w:rsidP="00E37A14">
      <w:pPr>
        <w:spacing w:after="0" w:line="240" w:lineRule="auto"/>
        <w:jc w:val="center"/>
        <w:rPr>
          <w:b/>
          <w:sz w:val="28"/>
          <w:szCs w:val="28"/>
        </w:rPr>
      </w:pPr>
    </w:p>
    <w:p w:rsidR="00E37A14" w:rsidRPr="009B4B90" w:rsidRDefault="00E37A14" w:rsidP="00E37A14">
      <w:pPr>
        <w:spacing w:after="0" w:line="240" w:lineRule="auto"/>
        <w:jc w:val="center"/>
        <w:rPr>
          <w:b/>
          <w:sz w:val="28"/>
          <w:szCs w:val="28"/>
        </w:rPr>
      </w:pPr>
    </w:p>
    <w:p w:rsidR="00E37A14" w:rsidRPr="0044037F" w:rsidRDefault="00E37A14" w:rsidP="00E37A14">
      <w:pPr>
        <w:spacing w:after="0" w:line="240" w:lineRule="auto"/>
        <w:jc w:val="center"/>
        <w:rPr>
          <w:b/>
          <w:color w:val="1F497D" w:themeColor="text2"/>
          <w:sz w:val="28"/>
          <w:szCs w:val="28"/>
        </w:rPr>
      </w:pPr>
      <w:r w:rsidRPr="0044037F">
        <w:rPr>
          <w:b/>
          <w:color w:val="1F497D" w:themeColor="text2"/>
          <w:sz w:val="28"/>
          <w:szCs w:val="28"/>
        </w:rPr>
        <w:t>Prime Contract Number:  N61340-13-C-0018</w:t>
      </w:r>
    </w:p>
    <w:p w:rsidR="00E37A14" w:rsidRDefault="00E37A14" w:rsidP="00E37A14">
      <w:pPr>
        <w:spacing w:after="0" w:line="240" w:lineRule="auto"/>
        <w:jc w:val="center"/>
        <w:rPr>
          <w:b/>
          <w:sz w:val="28"/>
          <w:szCs w:val="28"/>
        </w:rPr>
      </w:pPr>
    </w:p>
    <w:p w:rsidR="00E37A14" w:rsidRPr="009B4B90" w:rsidRDefault="00E37A14" w:rsidP="00E37A14">
      <w:pPr>
        <w:spacing w:after="0" w:line="240" w:lineRule="auto"/>
        <w:jc w:val="center"/>
        <w:rPr>
          <w:b/>
          <w:sz w:val="28"/>
          <w:szCs w:val="28"/>
        </w:rPr>
      </w:pPr>
    </w:p>
    <w:p w:rsidR="00E37A14" w:rsidRPr="009B4B90" w:rsidRDefault="00E37A14" w:rsidP="00E37A14">
      <w:pPr>
        <w:spacing w:after="0" w:line="240" w:lineRule="auto"/>
        <w:jc w:val="center"/>
        <w:rPr>
          <w:b/>
          <w:sz w:val="28"/>
          <w:szCs w:val="28"/>
        </w:rPr>
      </w:pPr>
      <w:r w:rsidRPr="009B4B90">
        <w:rPr>
          <w:b/>
          <w:sz w:val="28"/>
          <w:szCs w:val="28"/>
        </w:rPr>
        <w:t>Purchase Order Number:  1300350205</w:t>
      </w:r>
    </w:p>
    <w:p w:rsidR="00E37A14" w:rsidRDefault="00E37A14" w:rsidP="00E37A14">
      <w:pPr>
        <w:spacing w:after="0" w:line="240" w:lineRule="auto"/>
        <w:jc w:val="center"/>
        <w:rPr>
          <w:b/>
          <w:sz w:val="28"/>
          <w:szCs w:val="28"/>
        </w:rPr>
      </w:pPr>
    </w:p>
    <w:p w:rsidR="00E37A14" w:rsidRDefault="00E37A14" w:rsidP="00E37A14">
      <w:pPr>
        <w:spacing w:after="0" w:line="240" w:lineRule="auto"/>
        <w:jc w:val="center"/>
        <w:rPr>
          <w:b/>
          <w:sz w:val="28"/>
          <w:szCs w:val="28"/>
        </w:rPr>
      </w:pPr>
    </w:p>
    <w:p w:rsidR="00E37A14" w:rsidRPr="009B4B90" w:rsidRDefault="00E37A14" w:rsidP="00E37A14">
      <w:pPr>
        <w:spacing w:after="0" w:line="240" w:lineRule="auto"/>
        <w:jc w:val="center"/>
        <w:rPr>
          <w:b/>
          <w:sz w:val="28"/>
          <w:szCs w:val="28"/>
        </w:rPr>
      </w:pPr>
    </w:p>
    <w:p w:rsidR="00E37A14" w:rsidRPr="009B4B90" w:rsidRDefault="00E37A14" w:rsidP="00E37A14">
      <w:pPr>
        <w:spacing w:after="0" w:line="240" w:lineRule="auto"/>
        <w:jc w:val="center"/>
        <w:rPr>
          <w:b/>
          <w:sz w:val="28"/>
          <w:szCs w:val="28"/>
        </w:rPr>
      </w:pPr>
      <w:r w:rsidRPr="009B4B90">
        <w:rPr>
          <w:b/>
          <w:sz w:val="28"/>
          <w:szCs w:val="28"/>
        </w:rPr>
        <w:t>Prepared by:</w:t>
      </w:r>
    </w:p>
    <w:p w:rsidR="00E37A14" w:rsidRDefault="00E37A14" w:rsidP="00E37A14">
      <w:pPr>
        <w:spacing w:after="0" w:line="240" w:lineRule="auto"/>
        <w:jc w:val="center"/>
        <w:rPr>
          <w:b/>
          <w:sz w:val="28"/>
          <w:szCs w:val="28"/>
        </w:rPr>
      </w:pPr>
      <w:r w:rsidRPr="00E37A14">
        <w:rPr>
          <w:b/>
          <w:sz w:val="28"/>
          <w:szCs w:val="28"/>
        </w:rPr>
        <w:t>Sean Reilly</w:t>
      </w:r>
      <w:r>
        <w:rPr>
          <w:b/>
          <w:sz w:val="28"/>
          <w:szCs w:val="28"/>
        </w:rPr>
        <w:t>, David Thibaudeau, Ted Burns</w:t>
      </w:r>
    </w:p>
    <w:p w:rsidR="00E37A14" w:rsidRPr="009B4B90" w:rsidRDefault="00E37A14" w:rsidP="00E37A14">
      <w:pPr>
        <w:spacing w:after="0" w:line="240" w:lineRule="auto"/>
        <w:jc w:val="center"/>
        <w:rPr>
          <w:b/>
          <w:sz w:val="28"/>
          <w:szCs w:val="28"/>
        </w:rPr>
      </w:pPr>
      <w:proofErr w:type="gramStart"/>
      <w:r w:rsidRPr="009B4B90">
        <w:rPr>
          <w:b/>
          <w:sz w:val="28"/>
          <w:szCs w:val="28"/>
        </w:rPr>
        <w:t>The AEgis Technologies Group, Inc.</w:t>
      </w:r>
      <w:proofErr w:type="gramEnd"/>
    </w:p>
    <w:p w:rsidR="00E37A14" w:rsidRPr="009B4B90" w:rsidRDefault="00E37A14" w:rsidP="00E37A14">
      <w:pPr>
        <w:spacing w:after="0" w:line="240" w:lineRule="auto"/>
        <w:jc w:val="center"/>
        <w:rPr>
          <w:b/>
          <w:sz w:val="28"/>
          <w:szCs w:val="28"/>
        </w:rPr>
      </w:pPr>
      <w:r w:rsidRPr="009B4B90">
        <w:rPr>
          <w:b/>
          <w:sz w:val="28"/>
          <w:szCs w:val="28"/>
        </w:rPr>
        <w:t>410 Jan Davis Drive, NW</w:t>
      </w:r>
    </w:p>
    <w:p w:rsidR="00E37A14" w:rsidRDefault="00E37A14" w:rsidP="00E37A14">
      <w:pPr>
        <w:spacing w:after="0" w:line="240" w:lineRule="auto"/>
        <w:jc w:val="center"/>
        <w:rPr>
          <w:b/>
          <w:sz w:val="28"/>
          <w:szCs w:val="28"/>
        </w:rPr>
      </w:pPr>
      <w:r w:rsidRPr="009B4B90">
        <w:rPr>
          <w:b/>
          <w:sz w:val="28"/>
          <w:szCs w:val="28"/>
        </w:rPr>
        <w:t>Huntsville, AL  35806</w:t>
      </w:r>
    </w:p>
    <w:p w:rsidR="00E37A14" w:rsidRDefault="00E37A14" w:rsidP="00E37A14">
      <w:pPr>
        <w:spacing w:after="0" w:line="240" w:lineRule="auto"/>
        <w:jc w:val="center"/>
        <w:rPr>
          <w:b/>
          <w:sz w:val="28"/>
          <w:szCs w:val="28"/>
        </w:rPr>
      </w:pPr>
    </w:p>
    <w:p w:rsidR="00734715" w:rsidRDefault="00734715" w:rsidP="00734715">
      <w:pPr>
        <w:spacing w:after="0" w:line="240" w:lineRule="auto"/>
        <w:jc w:val="center"/>
        <w:rPr>
          <w:b/>
          <w:sz w:val="20"/>
          <w:szCs w:val="20"/>
        </w:rPr>
      </w:pPr>
    </w:p>
    <w:p w:rsidR="00734715" w:rsidRDefault="00734715" w:rsidP="00734715">
      <w:pPr>
        <w:spacing w:after="0" w:line="240" w:lineRule="auto"/>
        <w:jc w:val="center"/>
        <w:rPr>
          <w:b/>
          <w:sz w:val="20"/>
          <w:szCs w:val="20"/>
        </w:rPr>
      </w:pPr>
    </w:p>
    <w:p w:rsidR="00734715" w:rsidRDefault="00734715" w:rsidP="00734715">
      <w:pPr>
        <w:spacing w:after="0" w:line="240" w:lineRule="auto"/>
        <w:jc w:val="center"/>
        <w:rPr>
          <w:b/>
          <w:sz w:val="20"/>
          <w:szCs w:val="20"/>
        </w:rPr>
      </w:pPr>
    </w:p>
    <w:p w:rsidR="00734715" w:rsidRDefault="00734715" w:rsidP="00734715">
      <w:pPr>
        <w:spacing w:after="0" w:line="240" w:lineRule="auto"/>
        <w:jc w:val="center"/>
        <w:rPr>
          <w:b/>
          <w:sz w:val="20"/>
          <w:szCs w:val="20"/>
        </w:rPr>
      </w:pPr>
    </w:p>
    <w:p w:rsidR="00734715" w:rsidRDefault="00734715" w:rsidP="00734715">
      <w:pPr>
        <w:spacing w:after="0" w:line="240" w:lineRule="auto"/>
        <w:jc w:val="center"/>
        <w:rPr>
          <w:b/>
          <w:sz w:val="20"/>
          <w:szCs w:val="20"/>
        </w:rPr>
      </w:pPr>
    </w:p>
    <w:p w:rsidR="00E37A14" w:rsidRPr="00021458" w:rsidRDefault="00171EAF" w:rsidP="00171EAF">
      <w:pPr>
        <w:pBdr>
          <w:top w:val="single" w:sz="4" w:space="1" w:color="auto"/>
          <w:left w:val="single" w:sz="4" w:space="4" w:color="auto"/>
          <w:bottom w:val="single" w:sz="4" w:space="1" w:color="auto"/>
          <w:right w:val="single" w:sz="4" w:space="4" w:color="auto"/>
        </w:pBdr>
        <w:spacing w:after="0" w:line="240" w:lineRule="auto"/>
        <w:jc w:val="center"/>
        <w:rPr>
          <w:b/>
          <w:sz w:val="20"/>
          <w:szCs w:val="20"/>
        </w:rPr>
      </w:pPr>
      <w:r w:rsidRPr="00171EAF">
        <w:rPr>
          <w:b/>
          <w:sz w:val="20"/>
          <w:szCs w:val="20"/>
        </w:rPr>
        <w:t xml:space="preserve">Distribution Statement A - Approved for public release; distribution is unlimited, </w:t>
      </w:r>
      <w:r>
        <w:rPr>
          <w:b/>
          <w:sz w:val="20"/>
          <w:szCs w:val="20"/>
        </w:rPr>
        <w:br/>
      </w:r>
      <w:r w:rsidRPr="00171EAF">
        <w:rPr>
          <w:b/>
          <w:sz w:val="20"/>
          <w:szCs w:val="20"/>
        </w:rPr>
        <w:t>as submitted under NAWCTSD Public Release Authorizati</w:t>
      </w:r>
      <w:r>
        <w:rPr>
          <w:b/>
          <w:sz w:val="20"/>
          <w:szCs w:val="20"/>
        </w:rPr>
        <w:t>on Tracking Number 14-ORL102001</w:t>
      </w:r>
    </w:p>
    <w:p w:rsidR="00E37A14" w:rsidRDefault="00E37A14">
      <w:r>
        <w:br w:type="page"/>
      </w:r>
    </w:p>
    <w:sdt>
      <w:sdtPr>
        <w:rPr>
          <w:rFonts w:asciiTheme="minorHAnsi" w:eastAsiaTheme="minorHAnsi" w:hAnsiTheme="minorHAnsi" w:cstheme="minorBidi"/>
          <w:b w:val="0"/>
          <w:bCs w:val="0"/>
          <w:color w:val="auto"/>
          <w:sz w:val="22"/>
          <w:szCs w:val="22"/>
          <w:lang w:eastAsia="en-US"/>
        </w:rPr>
        <w:id w:val="-69741025"/>
        <w:docPartObj>
          <w:docPartGallery w:val="Table of Contents"/>
          <w:docPartUnique/>
        </w:docPartObj>
      </w:sdtPr>
      <w:sdtEndPr>
        <w:rPr>
          <w:noProof/>
        </w:rPr>
      </w:sdtEndPr>
      <w:sdtContent>
        <w:p w:rsidR="00E37A14" w:rsidRDefault="00E37A14">
          <w:pPr>
            <w:pStyle w:val="TOCHeading"/>
          </w:pPr>
          <w:r>
            <w:t>Table of Contents</w:t>
          </w:r>
        </w:p>
        <w:p w:rsidR="001B49B6" w:rsidRDefault="00E37A14">
          <w:pPr>
            <w:pStyle w:val="TOC1"/>
            <w:tabs>
              <w:tab w:val="left" w:pos="440"/>
              <w:tab w:val="right" w:leader="dot" w:pos="9350"/>
            </w:tabs>
            <w:rPr>
              <w:rFonts w:eastAsiaTheme="minorEastAsia"/>
              <w:noProof/>
            </w:rPr>
          </w:pPr>
          <w:r>
            <w:fldChar w:fldCharType="begin"/>
          </w:r>
          <w:r w:rsidR="00DE6CFD">
            <w:instrText xml:space="preserve"> TOC \o "1-7</w:instrText>
          </w:r>
          <w:r>
            <w:instrText xml:space="preserve">" \h \z \u </w:instrText>
          </w:r>
          <w:r>
            <w:fldChar w:fldCharType="separate"/>
          </w:r>
          <w:hyperlink w:anchor="_Toc401566025" w:history="1">
            <w:r w:rsidR="001B49B6" w:rsidRPr="00224B23">
              <w:rPr>
                <w:rStyle w:val="Hyperlink"/>
                <w:noProof/>
              </w:rPr>
              <w:t>1</w:t>
            </w:r>
            <w:r w:rsidR="001B49B6">
              <w:rPr>
                <w:rFonts w:eastAsiaTheme="minorEastAsia"/>
                <w:noProof/>
              </w:rPr>
              <w:tab/>
            </w:r>
            <w:r w:rsidR="001B49B6" w:rsidRPr="00224B23">
              <w:rPr>
                <w:rStyle w:val="Hyperlink"/>
                <w:noProof/>
              </w:rPr>
              <w:t>Introduction</w:t>
            </w:r>
            <w:r w:rsidR="001B49B6">
              <w:rPr>
                <w:noProof/>
                <w:webHidden/>
              </w:rPr>
              <w:tab/>
            </w:r>
            <w:r w:rsidR="001B49B6">
              <w:rPr>
                <w:noProof/>
                <w:webHidden/>
              </w:rPr>
              <w:fldChar w:fldCharType="begin"/>
            </w:r>
            <w:r w:rsidR="001B49B6">
              <w:rPr>
                <w:noProof/>
                <w:webHidden/>
              </w:rPr>
              <w:instrText xml:space="preserve"> PAGEREF _Toc401566025 \h </w:instrText>
            </w:r>
            <w:r w:rsidR="001B49B6">
              <w:rPr>
                <w:noProof/>
                <w:webHidden/>
              </w:rPr>
            </w:r>
            <w:r w:rsidR="001B49B6">
              <w:rPr>
                <w:noProof/>
                <w:webHidden/>
              </w:rPr>
              <w:fldChar w:fldCharType="separate"/>
            </w:r>
            <w:r w:rsidR="001B49B6">
              <w:rPr>
                <w:noProof/>
                <w:webHidden/>
              </w:rPr>
              <w:t>1</w:t>
            </w:r>
            <w:r w:rsidR="001B49B6">
              <w:rPr>
                <w:noProof/>
                <w:webHidden/>
              </w:rPr>
              <w:fldChar w:fldCharType="end"/>
            </w:r>
          </w:hyperlink>
        </w:p>
        <w:p w:rsidR="001B49B6" w:rsidRDefault="00054A12">
          <w:pPr>
            <w:pStyle w:val="TOC1"/>
            <w:tabs>
              <w:tab w:val="left" w:pos="440"/>
              <w:tab w:val="right" w:leader="dot" w:pos="9350"/>
            </w:tabs>
            <w:rPr>
              <w:rFonts w:eastAsiaTheme="minorEastAsia"/>
              <w:noProof/>
            </w:rPr>
          </w:pPr>
          <w:hyperlink w:anchor="_Toc401566026" w:history="1">
            <w:r w:rsidR="001B49B6" w:rsidRPr="00224B23">
              <w:rPr>
                <w:rStyle w:val="Hyperlink"/>
                <w:noProof/>
              </w:rPr>
              <w:t>2</w:t>
            </w:r>
            <w:r w:rsidR="001B49B6">
              <w:rPr>
                <w:rFonts w:eastAsiaTheme="minorEastAsia"/>
                <w:noProof/>
              </w:rPr>
              <w:tab/>
            </w:r>
            <w:r w:rsidR="001B49B6" w:rsidRPr="00224B23">
              <w:rPr>
                <w:rStyle w:val="Hyperlink"/>
                <w:noProof/>
              </w:rPr>
              <w:t>Isochrones, the classic reverberation algorithm</w:t>
            </w:r>
            <w:r w:rsidR="001B49B6">
              <w:rPr>
                <w:noProof/>
                <w:webHidden/>
              </w:rPr>
              <w:tab/>
            </w:r>
            <w:r w:rsidR="001B49B6">
              <w:rPr>
                <w:noProof/>
                <w:webHidden/>
              </w:rPr>
              <w:fldChar w:fldCharType="begin"/>
            </w:r>
            <w:r w:rsidR="001B49B6">
              <w:rPr>
                <w:noProof/>
                <w:webHidden/>
              </w:rPr>
              <w:instrText xml:space="preserve"> PAGEREF _Toc401566026 \h </w:instrText>
            </w:r>
            <w:r w:rsidR="001B49B6">
              <w:rPr>
                <w:noProof/>
                <w:webHidden/>
              </w:rPr>
            </w:r>
            <w:r w:rsidR="001B49B6">
              <w:rPr>
                <w:noProof/>
                <w:webHidden/>
              </w:rPr>
              <w:fldChar w:fldCharType="separate"/>
            </w:r>
            <w:r w:rsidR="001B49B6">
              <w:rPr>
                <w:noProof/>
                <w:webHidden/>
              </w:rPr>
              <w:t>2</w:t>
            </w:r>
            <w:r w:rsidR="001B49B6">
              <w:rPr>
                <w:noProof/>
                <w:webHidden/>
              </w:rPr>
              <w:fldChar w:fldCharType="end"/>
            </w:r>
          </w:hyperlink>
        </w:p>
        <w:p w:rsidR="001B49B6" w:rsidRDefault="00054A12">
          <w:pPr>
            <w:pStyle w:val="TOC1"/>
            <w:tabs>
              <w:tab w:val="left" w:pos="440"/>
              <w:tab w:val="right" w:leader="dot" w:pos="9350"/>
            </w:tabs>
            <w:rPr>
              <w:rFonts w:eastAsiaTheme="minorEastAsia"/>
              <w:noProof/>
            </w:rPr>
          </w:pPr>
          <w:hyperlink w:anchor="_Toc401566027" w:history="1">
            <w:r w:rsidR="001B49B6" w:rsidRPr="00224B23">
              <w:rPr>
                <w:rStyle w:val="Hyperlink"/>
                <w:noProof/>
              </w:rPr>
              <w:t>3</w:t>
            </w:r>
            <w:r w:rsidR="001B49B6">
              <w:rPr>
                <w:rFonts w:eastAsiaTheme="minorEastAsia"/>
                <w:noProof/>
              </w:rPr>
              <w:tab/>
            </w:r>
            <w:r w:rsidR="001B49B6" w:rsidRPr="00224B23">
              <w:rPr>
                <w:rStyle w:val="Hyperlink"/>
                <w:noProof/>
              </w:rPr>
              <w:t>Improved reverberation algorithm</w:t>
            </w:r>
            <w:r w:rsidR="001B49B6">
              <w:rPr>
                <w:noProof/>
                <w:webHidden/>
              </w:rPr>
              <w:tab/>
            </w:r>
            <w:r w:rsidR="001B49B6">
              <w:rPr>
                <w:noProof/>
                <w:webHidden/>
              </w:rPr>
              <w:fldChar w:fldCharType="begin"/>
            </w:r>
            <w:r w:rsidR="001B49B6">
              <w:rPr>
                <w:noProof/>
                <w:webHidden/>
              </w:rPr>
              <w:instrText xml:space="preserve"> PAGEREF _Toc401566027 \h </w:instrText>
            </w:r>
            <w:r w:rsidR="001B49B6">
              <w:rPr>
                <w:noProof/>
                <w:webHidden/>
              </w:rPr>
            </w:r>
            <w:r w:rsidR="001B49B6">
              <w:rPr>
                <w:noProof/>
                <w:webHidden/>
              </w:rPr>
              <w:fldChar w:fldCharType="separate"/>
            </w:r>
            <w:r w:rsidR="001B49B6">
              <w:rPr>
                <w:noProof/>
                <w:webHidden/>
              </w:rPr>
              <w:t>7</w:t>
            </w:r>
            <w:r w:rsidR="001B49B6">
              <w:rPr>
                <w:noProof/>
                <w:webHidden/>
              </w:rPr>
              <w:fldChar w:fldCharType="end"/>
            </w:r>
          </w:hyperlink>
        </w:p>
        <w:p w:rsidR="001B49B6" w:rsidRDefault="00054A12">
          <w:pPr>
            <w:pStyle w:val="TOC2"/>
            <w:tabs>
              <w:tab w:val="left" w:pos="880"/>
              <w:tab w:val="right" w:leader="dot" w:pos="9350"/>
            </w:tabs>
            <w:rPr>
              <w:rFonts w:eastAsiaTheme="minorEastAsia"/>
              <w:noProof/>
            </w:rPr>
          </w:pPr>
          <w:hyperlink w:anchor="_Toc401566028" w:history="1">
            <w:r w:rsidR="001B49B6" w:rsidRPr="00224B23">
              <w:rPr>
                <w:rStyle w:val="Hyperlink"/>
                <w:noProof/>
              </w:rPr>
              <w:t>3.1</w:t>
            </w:r>
            <w:r w:rsidR="001B49B6">
              <w:rPr>
                <w:rFonts w:eastAsiaTheme="minorEastAsia"/>
                <w:noProof/>
              </w:rPr>
              <w:tab/>
            </w:r>
            <w:r w:rsidR="001B49B6" w:rsidRPr="00224B23">
              <w:rPr>
                <w:rStyle w:val="Hyperlink"/>
                <w:noProof/>
              </w:rPr>
              <w:t>Derivation overview</w:t>
            </w:r>
            <w:r w:rsidR="001B49B6">
              <w:rPr>
                <w:noProof/>
                <w:webHidden/>
              </w:rPr>
              <w:tab/>
            </w:r>
            <w:r w:rsidR="001B49B6">
              <w:rPr>
                <w:noProof/>
                <w:webHidden/>
              </w:rPr>
              <w:fldChar w:fldCharType="begin"/>
            </w:r>
            <w:r w:rsidR="001B49B6">
              <w:rPr>
                <w:noProof/>
                <w:webHidden/>
              </w:rPr>
              <w:instrText xml:space="preserve"> PAGEREF _Toc401566028 \h </w:instrText>
            </w:r>
            <w:r w:rsidR="001B49B6">
              <w:rPr>
                <w:noProof/>
                <w:webHidden/>
              </w:rPr>
            </w:r>
            <w:r w:rsidR="001B49B6">
              <w:rPr>
                <w:noProof/>
                <w:webHidden/>
              </w:rPr>
              <w:fldChar w:fldCharType="separate"/>
            </w:r>
            <w:r w:rsidR="001B49B6">
              <w:rPr>
                <w:noProof/>
                <w:webHidden/>
              </w:rPr>
              <w:t>7</w:t>
            </w:r>
            <w:r w:rsidR="001B49B6">
              <w:rPr>
                <w:noProof/>
                <w:webHidden/>
              </w:rPr>
              <w:fldChar w:fldCharType="end"/>
            </w:r>
          </w:hyperlink>
        </w:p>
        <w:p w:rsidR="001B49B6" w:rsidRDefault="00054A12">
          <w:pPr>
            <w:pStyle w:val="TOC2"/>
            <w:tabs>
              <w:tab w:val="left" w:pos="880"/>
              <w:tab w:val="right" w:leader="dot" w:pos="9350"/>
            </w:tabs>
            <w:rPr>
              <w:rFonts w:eastAsiaTheme="minorEastAsia"/>
              <w:noProof/>
            </w:rPr>
          </w:pPr>
          <w:hyperlink w:anchor="_Toc401566029" w:history="1">
            <w:r w:rsidR="001B49B6" w:rsidRPr="00224B23">
              <w:rPr>
                <w:rStyle w:val="Hyperlink"/>
                <w:noProof/>
              </w:rPr>
              <w:t>3.2</w:t>
            </w:r>
            <w:r w:rsidR="001B49B6">
              <w:rPr>
                <w:rFonts w:eastAsiaTheme="minorEastAsia"/>
                <w:noProof/>
              </w:rPr>
              <w:tab/>
            </w:r>
            <w:r w:rsidR="001B49B6" w:rsidRPr="00224B23">
              <w:rPr>
                <w:rStyle w:val="Hyperlink"/>
                <w:noProof/>
              </w:rPr>
              <w:t>Intensity projection onto interface</w:t>
            </w:r>
            <w:r w:rsidR="001B49B6">
              <w:rPr>
                <w:noProof/>
                <w:webHidden/>
              </w:rPr>
              <w:tab/>
            </w:r>
            <w:r w:rsidR="001B49B6">
              <w:rPr>
                <w:noProof/>
                <w:webHidden/>
              </w:rPr>
              <w:fldChar w:fldCharType="begin"/>
            </w:r>
            <w:r w:rsidR="001B49B6">
              <w:rPr>
                <w:noProof/>
                <w:webHidden/>
              </w:rPr>
              <w:instrText xml:space="preserve"> PAGEREF _Toc401566029 \h </w:instrText>
            </w:r>
            <w:r w:rsidR="001B49B6">
              <w:rPr>
                <w:noProof/>
                <w:webHidden/>
              </w:rPr>
            </w:r>
            <w:r w:rsidR="001B49B6">
              <w:rPr>
                <w:noProof/>
                <w:webHidden/>
              </w:rPr>
              <w:fldChar w:fldCharType="separate"/>
            </w:r>
            <w:r w:rsidR="001B49B6">
              <w:rPr>
                <w:noProof/>
                <w:webHidden/>
              </w:rPr>
              <w:t>9</w:t>
            </w:r>
            <w:r w:rsidR="001B49B6">
              <w:rPr>
                <w:noProof/>
                <w:webHidden/>
              </w:rPr>
              <w:fldChar w:fldCharType="end"/>
            </w:r>
          </w:hyperlink>
        </w:p>
        <w:p w:rsidR="001B49B6" w:rsidRDefault="00054A12">
          <w:pPr>
            <w:pStyle w:val="TOC2"/>
            <w:tabs>
              <w:tab w:val="left" w:pos="880"/>
              <w:tab w:val="right" w:leader="dot" w:pos="9350"/>
            </w:tabs>
            <w:rPr>
              <w:rFonts w:eastAsiaTheme="minorEastAsia"/>
              <w:noProof/>
            </w:rPr>
          </w:pPr>
          <w:hyperlink w:anchor="_Toc401566030" w:history="1">
            <w:r w:rsidR="001B49B6" w:rsidRPr="00224B23">
              <w:rPr>
                <w:rStyle w:val="Hyperlink"/>
                <w:noProof/>
              </w:rPr>
              <w:t>3.3</w:t>
            </w:r>
            <w:r w:rsidR="001B49B6">
              <w:rPr>
                <w:rFonts w:eastAsiaTheme="minorEastAsia"/>
                <w:noProof/>
              </w:rPr>
              <w:tab/>
            </w:r>
            <w:r w:rsidR="001B49B6" w:rsidRPr="00224B23">
              <w:rPr>
                <w:rStyle w:val="Hyperlink"/>
                <w:noProof/>
              </w:rPr>
              <w:t>Total energy integration</w:t>
            </w:r>
            <w:r w:rsidR="001B49B6">
              <w:rPr>
                <w:noProof/>
                <w:webHidden/>
              </w:rPr>
              <w:tab/>
            </w:r>
            <w:r w:rsidR="001B49B6">
              <w:rPr>
                <w:noProof/>
                <w:webHidden/>
              </w:rPr>
              <w:fldChar w:fldCharType="begin"/>
            </w:r>
            <w:r w:rsidR="001B49B6">
              <w:rPr>
                <w:noProof/>
                <w:webHidden/>
              </w:rPr>
              <w:instrText xml:space="preserve"> PAGEREF _Toc401566030 \h </w:instrText>
            </w:r>
            <w:r w:rsidR="001B49B6">
              <w:rPr>
                <w:noProof/>
                <w:webHidden/>
              </w:rPr>
            </w:r>
            <w:r w:rsidR="001B49B6">
              <w:rPr>
                <w:noProof/>
                <w:webHidden/>
              </w:rPr>
              <w:fldChar w:fldCharType="separate"/>
            </w:r>
            <w:r w:rsidR="001B49B6">
              <w:rPr>
                <w:noProof/>
                <w:webHidden/>
              </w:rPr>
              <w:t>11</w:t>
            </w:r>
            <w:r w:rsidR="001B49B6">
              <w:rPr>
                <w:noProof/>
                <w:webHidden/>
              </w:rPr>
              <w:fldChar w:fldCharType="end"/>
            </w:r>
          </w:hyperlink>
        </w:p>
        <w:p w:rsidR="001B49B6" w:rsidRDefault="00054A12">
          <w:pPr>
            <w:pStyle w:val="TOC2"/>
            <w:tabs>
              <w:tab w:val="left" w:pos="880"/>
              <w:tab w:val="right" w:leader="dot" w:pos="9350"/>
            </w:tabs>
            <w:rPr>
              <w:rFonts w:eastAsiaTheme="minorEastAsia"/>
              <w:noProof/>
            </w:rPr>
          </w:pPr>
          <w:hyperlink w:anchor="_Toc401566031" w:history="1">
            <w:r w:rsidR="001B49B6" w:rsidRPr="00224B23">
              <w:rPr>
                <w:rStyle w:val="Hyperlink"/>
                <w:noProof/>
              </w:rPr>
              <w:t>3.4</w:t>
            </w:r>
            <w:r w:rsidR="001B49B6">
              <w:rPr>
                <w:rFonts w:eastAsiaTheme="minorEastAsia"/>
                <w:noProof/>
              </w:rPr>
              <w:tab/>
            </w:r>
            <w:r w:rsidR="001B49B6" w:rsidRPr="00224B23">
              <w:rPr>
                <w:rStyle w:val="Hyperlink"/>
                <w:noProof/>
              </w:rPr>
              <w:t>Duration of reverberation contributions</w:t>
            </w:r>
            <w:r w:rsidR="001B49B6">
              <w:rPr>
                <w:noProof/>
                <w:webHidden/>
              </w:rPr>
              <w:tab/>
            </w:r>
            <w:r w:rsidR="001B49B6">
              <w:rPr>
                <w:noProof/>
                <w:webHidden/>
              </w:rPr>
              <w:fldChar w:fldCharType="begin"/>
            </w:r>
            <w:r w:rsidR="001B49B6">
              <w:rPr>
                <w:noProof/>
                <w:webHidden/>
              </w:rPr>
              <w:instrText xml:space="preserve"> PAGEREF _Toc401566031 \h </w:instrText>
            </w:r>
            <w:r w:rsidR="001B49B6">
              <w:rPr>
                <w:noProof/>
                <w:webHidden/>
              </w:rPr>
            </w:r>
            <w:r w:rsidR="001B49B6">
              <w:rPr>
                <w:noProof/>
                <w:webHidden/>
              </w:rPr>
              <w:fldChar w:fldCharType="separate"/>
            </w:r>
            <w:r w:rsidR="001B49B6">
              <w:rPr>
                <w:noProof/>
                <w:webHidden/>
              </w:rPr>
              <w:t>13</w:t>
            </w:r>
            <w:r w:rsidR="001B49B6">
              <w:rPr>
                <w:noProof/>
                <w:webHidden/>
              </w:rPr>
              <w:fldChar w:fldCharType="end"/>
            </w:r>
          </w:hyperlink>
        </w:p>
        <w:p w:rsidR="001B49B6" w:rsidRDefault="00054A12">
          <w:pPr>
            <w:pStyle w:val="TOC2"/>
            <w:tabs>
              <w:tab w:val="left" w:pos="880"/>
              <w:tab w:val="right" w:leader="dot" w:pos="9350"/>
            </w:tabs>
            <w:rPr>
              <w:rFonts w:eastAsiaTheme="minorEastAsia"/>
              <w:noProof/>
            </w:rPr>
          </w:pPr>
          <w:hyperlink w:anchor="_Toc401566032" w:history="1">
            <w:r w:rsidR="001B49B6" w:rsidRPr="00224B23">
              <w:rPr>
                <w:rStyle w:val="Hyperlink"/>
                <w:noProof/>
              </w:rPr>
              <w:t>3.5</w:t>
            </w:r>
            <w:r w:rsidR="001B49B6">
              <w:rPr>
                <w:rFonts w:eastAsiaTheme="minorEastAsia"/>
                <w:noProof/>
              </w:rPr>
              <w:tab/>
            </w:r>
            <w:r w:rsidR="001B49B6" w:rsidRPr="00224B23">
              <w:rPr>
                <w:rStyle w:val="Hyperlink"/>
                <w:noProof/>
              </w:rPr>
              <w:t>Computer implementation</w:t>
            </w:r>
            <w:r w:rsidR="001B49B6">
              <w:rPr>
                <w:noProof/>
                <w:webHidden/>
              </w:rPr>
              <w:tab/>
            </w:r>
            <w:r w:rsidR="001B49B6">
              <w:rPr>
                <w:noProof/>
                <w:webHidden/>
              </w:rPr>
              <w:fldChar w:fldCharType="begin"/>
            </w:r>
            <w:r w:rsidR="001B49B6">
              <w:rPr>
                <w:noProof/>
                <w:webHidden/>
              </w:rPr>
              <w:instrText xml:space="preserve"> PAGEREF _Toc401566032 \h </w:instrText>
            </w:r>
            <w:r w:rsidR="001B49B6">
              <w:rPr>
                <w:noProof/>
                <w:webHidden/>
              </w:rPr>
            </w:r>
            <w:r w:rsidR="001B49B6">
              <w:rPr>
                <w:noProof/>
                <w:webHidden/>
              </w:rPr>
              <w:fldChar w:fldCharType="separate"/>
            </w:r>
            <w:r w:rsidR="001B49B6">
              <w:rPr>
                <w:noProof/>
                <w:webHidden/>
              </w:rPr>
              <w:t>15</w:t>
            </w:r>
            <w:r w:rsidR="001B49B6">
              <w:rPr>
                <w:noProof/>
                <w:webHidden/>
              </w:rPr>
              <w:fldChar w:fldCharType="end"/>
            </w:r>
          </w:hyperlink>
        </w:p>
        <w:p w:rsidR="001B49B6" w:rsidRDefault="00054A12">
          <w:pPr>
            <w:pStyle w:val="TOC2"/>
            <w:tabs>
              <w:tab w:val="left" w:pos="880"/>
              <w:tab w:val="right" w:leader="dot" w:pos="9350"/>
            </w:tabs>
            <w:rPr>
              <w:rFonts w:eastAsiaTheme="minorEastAsia"/>
              <w:noProof/>
            </w:rPr>
          </w:pPr>
          <w:hyperlink w:anchor="_Toc401566033" w:history="1">
            <w:r w:rsidR="001B49B6" w:rsidRPr="00224B23">
              <w:rPr>
                <w:rStyle w:val="Hyperlink"/>
                <w:noProof/>
              </w:rPr>
              <w:t>3.6</w:t>
            </w:r>
            <w:r w:rsidR="001B49B6">
              <w:rPr>
                <w:rFonts w:eastAsiaTheme="minorEastAsia"/>
                <w:noProof/>
              </w:rPr>
              <w:tab/>
            </w:r>
            <w:r w:rsidR="001B49B6" w:rsidRPr="00224B23">
              <w:rPr>
                <w:rStyle w:val="Hyperlink"/>
                <w:noProof/>
              </w:rPr>
              <w:t>Volume reverberation</w:t>
            </w:r>
            <w:r w:rsidR="001B49B6">
              <w:rPr>
                <w:noProof/>
                <w:webHidden/>
              </w:rPr>
              <w:tab/>
            </w:r>
            <w:r w:rsidR="001B49B6">
              <w:rPr>
                <w:noProof/>
                <w:webHidden/>
              </w:rPr>
              <w:fldChar w:fldCharType="begin"/>
            </w:r>
            <w:r w:rsidR="001B49B6">
              <w:rPr>
                <w:noProof/>
                <w:webHidden/>
              </w:rPr>
              <w:instrText xml:space="preserve"> PAGEREF _Toc401566033 \h </w:instrText>
            </w:r>
            <w:r w:rsidR="001B49B6">
              <w:rPr>
                <w:noProof/>
                <w:webHidden/>
              </w:rPr>
            </w:r>
            <w:r w:rsidR="001B49B6">
              <w:rPr>
                <w:noProof/>
                <w:webHidden/>
              </w:rPr>
              <w:fldChar w:fldCharType="separate"/>
            </w:r>
            <w:r w:rsidR="001B49B6">
              <w:rPr>
                <w:noProof/>
                <w:webHidden/>
              </w:rPr>
              <w:t>16</w:t>
            </w:r>
            <w:r w:rsidR="001B49B6">
              <w:rPr>
                <w:noProof/>
                <w:webHidden/>
              </w:rPr>
              <w:fldChar w:fldCharType="end"/>
            </w:r>
          </w:hyperlink>
        </w:p>
        <w:p w:rsidR="001B49B6" w:rsidRDefault="00054A12">
          <w:pPr>
            <w:pStyle w:val="TOC1"/>
            <w:tabs>
              <w:tab w:val="left" w:pos="440"/>
              <w:tab w:val="right" w:leader="dot" w:pos="9350"/>
            </w:tabs>
            <w:rPr>
              <w:rFonts w:eastAsiaTheme="minorEastAsia"/>
              <w:noProof/>
            </w:rPr>
          </w:pPr>
          <w:hyperlink w:anchor="_Toc401566034" w:history="1">
            <w:r w:rsidR="001B49B6" w:rsidRPr="00224B23">
              <w:rPr>
                <w:rStyle w:val="Hyperlink"/>
                <w:noProof/>
              </w:rPr>
              <w:t>4</w:t>
            </w:r>
            <w:r w:rsidR="001B49B6">
              <w:rPr>
                <w:rFonts w:eastAsiaTheme="minorEastAsia"/>
                <w:noProof/>
              </w:rPr>
              <w:tab/>
            </w:r>
            <w:r w:rsidR="001B49B6" w:rsidRPr="00224B23">
              <w:rPr>
                <w:rStyle w:val="Hyperlink"/>
                <w:noProof/>
              </w:rPr>
              <w:t>Reverberation test scenario</w:t>
            </w:r>
            <w:r w:rsidR="001B49B6">
              <w:rPr>
                <w:noProof/>
                <w:webHidden/>
              </w:rPr>
              <w:tab/>
            </w:r>
            <w:r w:rsidR="001B49B6">
              <w:rPr>
                <w:noProof/>
                <w:webHidden/>
              </w:rPr>
              <w:fldChar w:fldCharType="begin"/>
            </w:r>
            <w:r w:rsidR="001B49B6">
              <w:rPr>
                <w:noProof/>
                <w:webHidden/>
              </w:rPr>
              <w:instrText xml:space="preserve"> PAGEREF _Toc401566034 \h </w:instrText>
            </w:r>
            <w:r w:rsidR="001B49B6">
              <w:rPr>
                <w:noProof/>
                <w:webHidden/>
              </w:rPr>
            </w:r>
            <w:r w:rsidR="001B49B6">
              <w:rPr>
                <w:noProof/>
                <w:webHidden/>
              </w:rPr>
              <w:fldChar w:fldCharType="separate"/>
            </w:r>
            <w:r w:rsidR="001B49B6">
              <w:rPr>
                <w:noProof/>
                <w:webHidden/>
              </w:rPr>
              <w:t>16</w:t>
            </w:r>
            <w:r w:rsidR="001B49B6">
              <w:rPr>
                <w:noProof/>
                <w:webHidden/>
              </w:rPr>
              <w:fldChar w:fldCharType="end"/>
            </w:r>
          </w:hyperlink>
        </w:p>
        <w:p w:rsidR="001B49B6" w:rsidRDefault="00054A12">
          <w:pPr>
            <w:pStyle w:val="TOC2"/>
            <w:tabs>
              <w:tab w:val="left" w:pos="880"/>
              <w:tab w:val="right" w:leader="dot" w:pos="9350"/>
            </w:tabs>
            <w:rPr>
              <w:rFonts w:eastAsiaTheme="minorEastAsia"/>
              <w:noProof/>
            </w:rPr>
          </w:pPr>
          <w:hyperlink w:anchor="_Toc401566035" w:history="1">
            <w:r w:rsidR="001B49B6" w:rsidRPr="00224B23">
              <w:rPr>
                <w:rStyle w:val="Hyperlink"/>
                <w:noProof/>
              </w:rPr>
              <w:t>4.1</w:t>
            </w:r>
            <w:r w:rsidR="001B49B6">
              <w:rPr>
                <w:rFonts w:eastAsiaTheme="minorEastAsia"/>
                <w:noProof/>
              </w:rPr>
              <w:tab/>
            </w:r>
            <w:r w:rsidR="001B49B6" w:rsidRPr="00224B23">
              <w:rPr>
                <w:rStyle w:val="Hyperlink"/>
                <w:noProof/>
              </w:rPr>
              <w:t>Classic algorithm solution</w:t>
            </w:r>
            <w:r w:rsidR="001B49B6">
              <w:rPr>
                <w:noProof/>
                <w:webHidden/>
              </w:rPr>
              <w:tab/>
            </w:r>
            <w:r w:rsidR="001B49B6">
              <w:rPr>
                <w:noProof/>
                <w:webHidden/>
              </w:rPr>
              <w:fldChar w:fldCharType="begin"/>
            </w:r>
            <w:r w:rsidR="001B49B6">
              <w:rPr>
                <w:noProof/>
                <w:webHidden/>
              </w:rPr>
              <w:instrText xml:space="preserve"> PAGEREF _Toc401566035 \h </w:instrText>
            </w:r>
            <w:r w:rsidR="001B49B6">
              <w:rPr>
                <w:noProof/>
                <w:webHidden/>
              </w:rPr>
            </w:r>
            <w:r w:rsidR="001B49B6">
              <w:rPr>
                <w:noProof/>
                <w:webHidden/>
              </w:rPr>
              <w:fldChar w:fldCharType="separate"/>
            </w:r>
            <w:r w:rsidR="001B49B6">
              <w:rPr>
                <w:noProof/>
                <w:webHidden/>
              </w:rPr>
              <w:t>20</w:t>
            </w:r>
            <w:r w:rsidR="001B49B6">
              <w:rPr>
                <w:noProof/>
                <w:webHidden/>
              </w:rPr>
              <w:fldChar w:fldCharType="end"/>
            </w:r>
          </w:hyperlink>
        </w:p>
        <w:p w:rsidR="001B49B6" w:rsidRDefault="00054A12">
          <w:pPr>
            <w:pStyle w:val="TOC2"/>
            <w:tabs>
              <w:tab w:val="left" w:pos="880"/>
              <w:tab w:val="right" w:leader="dot" w:pos="9350"/>
            </w:tabs>
            <w:rPr>
              <w:rFonts w:eastAsiaTheme="minorEastAsia"/>
              <w:noProof/>
            </w:rPr>
          </w:pPr>
          <w:hyperlink w:anchor="_Toc401566036" w:history="1">
            <w:r w:rsidR="001B49B6" w:rsidRPr="00224B23">
              <w:rPr>
                <w:rStyle w:val="Hyperlink"/>
                <w:noProof/>
              </w:rPr>
              <w:t>4.2</w:t>
            </w:r>
            <w:r w:rsidR="001B49B6">
              <w:rPr>
                <w:rFonts w:eastAsiaTheme="minorEastAsia"/>
                <w:noProof/>
              </w:rPr>
              <w:tab/>
            </w:r>
            <w:r w:rsidR="001B49B6" w:rsidRPr="00224B23">
              <w:rPr>
                <w:rStyle w:val="Hyperlink"/>
                <w:noProof/>
              </w:rPr>
              <w:t>Eigenverb prototype and testing</w:t>
            </w:r>
            <w:r w:rsidR="001B49B6">
              <w:rPr>
                <w:noProof/>
                <w:webHidden/>
              </w:rPr>
              <w:tab/>
            </w:r>
            <w:r w:rsidR="001B49B6">
              <w:rPr>
                <w:noProof/>
                <w:webHidden/>
              </w:rPr>
              <w:fldChar w:fldCharType="begin"/>
            </w:r>
            <w:r w:rsidR="001B49B6">
              <w:rPr>
                <w:noProof/>
                <w:webHidden/>
              </w:rPr>
              <w:instrText xml:space="preserve"> PAGEREF _Toc401566036 \h </w:instrText>
            </w:r>
            <w:r w:rsidR="001B49B6">
              <w:rPr>
                <w:noProof/>
                <w:webHidden/>
              </w:rPr>
            </w:r>
            <w:r w:rsidR="001B49B6">
              <w:rPr>
                <w:noProof/>
                <w:webHidden/>
              </w:rPr>
              <w:fldChar w:fldCharType="separate"/>
            </w:r>
            <w:r w:rsidR="001B49B6">
              <w:rPr>
                <w:noProof/>
                <w:webHidden/>
              </w:rPr>
              <w:t>22</w:t>
            </w:r>
            <w:r w:rsidR="001B49B6">
              <w:rPr>
                <w:noProof/>
                <w:webHidden/>
              </w:rPr>
              <w:fldChar w:fldCharType="end"/>
            </w:r>
          </w:hyperlink>
        </w:p>
        <w:p w:rsidR="001B49B6" w:rsidRDefault="00054A12">
          <w:pPr>
            <w:pStyle w:val="TOC1"/>
            <w:tabs>
              <w:tab w:val="left" w:pos="440"/>
              <w:tab w:val="right" w:leader="dot" w:pos="9350"/>
            </w:tabs>
            <w:rPr>
              <w:rFonts w:eastAsiaTheme="minorEastAsia"/>
              <w:noProof/>
            </w:rPr>
          </w:pPr>
          <w:hyperlink w:anchor="_Toc401566037" w:history="1">
            <w:r w:rsidR="001B49B6" w:rsidRPr="00224B23">
              <w:rPr>
                <w:rStyle w:val="Hyperlink"/>
                <w:noProof/>
              </w:rPr>
              <w:t>5</w:t>
            </w:r>
            <w:r w:rsidR="001B49B6">
              <w:rPr>
                <w:rFonts w:eastAsiaTheme="minorEastAsia"/>
                <w:noProof/>
              </w:rPr>
              <w:tab/>
            </w:r>
            <w:r w:rsidR="001B49B6" w:rsidRPr="00224B23">
              <w:rPr>
                <w:rStyle w:val="Hyperlink"/>
                <w:noProof/>
              </w:rPr>
              <w:t>Conclusion</w:t>
            </w:r>
            <w:r w:rsidR="001B49B6">
              <w:rPr>
                <w:noProof/>
                <w:webHidden/>
              </w:rPr>
              <w:tab/>
            </w:r>
            <w:r w:rsidR="001B49B6">
              <w:rPr>
                <w:noProof/>
                <w:webHidden/>
              </w:rPr>
              <w:fldChar w:fldCharType="begin"/>
            </w:r>
            <w:r w:rsidR="001B49B6">
              <w:rPr>
                <w:noProof/>
                <w:webHidden/>
              </w:rPr>
              <w:instrText xml:space="preserve"> PAGEREF _Toc401566037 \h </w:instrText>
            </w:r>
            <w:r w:rsidR="001B49B6">
              <w:rPr>
                <w:noProof/>
                <w:webHidden/>
              </w:rPr>
            </w:r>
            <w:r w:rsidR="001B49B6">
              <w:rPr>
                <w:noProof/>
                <w:webHidden/>
              </w:rPr>
              <w:fldChar w:fldCharType="separate"/>
            </w:r>
            <w:r w:rsidR="001B49B6">
              <w:rPr>
                <w:noProof/>
                <w:webHidden/>
              </w:rPr>
              <w:t>25</w:t>
            </w:r>
            <w:r w:rsidR="001B49B6">
              <w:rPr>
                <w:noProof/>
                <w:webHidden/>
              </w:rPr>
              <w:fldChar w:fldCharType="end"/>
            </w:r>
          </w:hyperlink>
        </w:p>
        <w:p w:rsidR="001B49B6" w:rsidRDefault="00054A12">
          <w:pPr>
            <w:pStyle w:val="TOC1"/>
            <w:tabs>
              <w:tab w:val="left" w:pos="440"/>
              <w:tab w:val="right" w:leader="dot" w:pos="9350"/>
            </w:tabs>
            <w:rPr>
              <w:rFonts w:eastAsiaTheme="minorEastAsia"/>
              <w:noProof/>
            </w:rPr>
          </w:pPr>
          <w:hyperlink w:anchor="_Toc401566038" w:history="1">
            <w:r w:rsidR="001B49B6" w:rsidRPr="00224B23">
              <w:rPr>
                <w:rStyle w:val="Hyperlink"/>
                <w:noProof/>
              </w:rPr>
              <w:t>6</w:t>
            </w:r>
            <w:r w:rsidR="001B49B6">
              <w:rPr>
                <w:rFonts w:eastAsiaTheme="minorEastAsia"/>
                <w:noProof/>
              </w:rPr>
              <w:tab/>
            </w:r>
            <w:r w:rsidR="001B49B6" w:rsidRPr="00224B23">
              <w:rPr>
                <w:rStyle w:val="Hyperlink"/>
                <w:noProof/>
              </w:rPr>
              <w:t>References</w:t>
            </w:r>
            <w:r w:rsidR="001B49B6">
              <w:rPr>
                <w:noProof/>
                <w:webHidden/>
              </w:rPr>
              <w:tab/>
            </w:r>
            <w:r w:rsidR="001B49B6">
              <w:rPr>
                <w:noProof/>
                <w:webHidden/>
              </w:rPr>
              <w:fldChar w:fldCharType="begin"/>
            </w:r>
            <w:r w:rsidR="001B49B6">
              <w:rPr>
                <w:noProof/>
                <w:webHidden/>
              </w:rPr>
              <w:instrText xml:space="preserve"> PAGEREF _Toc401566038 \h </w:instrText>
            </w:r>
            <w:r w:rsidR="001B49B6">
              <w:rPr>
                <w:noProof/>
                <w:webHidden/>
              </w:rPr>
            </w:r>
            <w:r w:rsidR="001B49B6">
              <w:rPr>
                <w:noProof/>
                <w:webHidden/>
              </w:rPr>
              <w:fldChar w:fldCharType="separate"/>
            </w:r>
            <w:r w:rsidR="001B49B6">
              <w:rPr>
                <w:noProof/>
                <w:webHidden/>
              </w:rPr>
              <w:t>26</w:t>
            </w:r>
            <w:r w:rsidR="001B49B6">
              <w:rPr>
                <w:noProof/>
                <w:webHidden/>
              </w:rPr>
              <w:fldChar w:fldCharType="end"/>
            </w:r>
          </w:hyperlink>
        </w:p>
        <w:p w:rsidR="001B49B6" w:rsidRDefault="00054A12">
          <w:pPr>
            <w:pStyle w:val="TOC7"/>
            <w:tabs>
              <w:tab w:val="left" w:pos="1760"/>
              <w:tab w:val="right" w:leader="dot" w:pos="9350"/>
            </w:tabs>
            <w:rPr>
              <w:rFonts w:eastAsiaTheme="minorEastAsia"/>
              <w:noProof/>
            </w:rPr>
          </w:pPr>
          <w:hyperlink w:anchor="_Toc401566039" w:history="1">
            <w:r w:rsidR="001B49B6" w:rsidRPr="00224B23">
              <w:rPr>
                <w:rStyle w:val="Hyperlink"/>
                <w:noProof/>
              </w:rPr>
              <w:t>A.</w:t>
            </w:r>
            <w:r w:rsidR="001B49B6">
              <w:rPr>
                <w:rFonts w:eastAsiaTheme="minorEastAsia"/>
                <w:noProof/>
              </w:rPr>
              <w:tab/>
            </w:r>
            <w:r w:rsidR="001B49B6" w:rsidRPr="00224B23">
              <w:rPr>
                <w:rStyle w:val="Hyperlink"/>
                <w:noProof/>
              </w:rPr>
              <w:t>Appendix A – classic_reverb.m</w:t>
            </w:r>
            <w:r w:rsidR="001B49B6">
              <w:rPr>
                <w:noProof/>
                <w:webHidden/>
              </w:rPr>
              <w:tab/>
            </w:r>
            <w:r w:rsidR="001B49B6">
              <w:rPr>
                <w:noProof/>
                <w:webHidden/>
              </w:rPr>
              <w:fldChar w:fldCharType="begin"/>
            </w:r>
            <w:r w:rsidR="001B49B6">
              <w:rPr>
                <w:noProof/>
                <w:webHidden/>
              </w:rPr>
              <w:instrText xml:space="preserve"> PAGEREF _Toc401566039 \h </w:instrText>
            </w:r>
            <w:r w:rsidR="001B49B6">
              <w:rPr>
                <w:noProof/>
                <w:webHidden/>
              </w:rPr>
            </w:r>
            <w:r w:rsidR="001B49B6">
              <w:rPr>
                <w:noProof/>
                <w:webHidden/>
              </w:rPr>
              <w:fldChar w:fldCharType="separate"/>
            </w:r>
            <w:r w:rsidR="001B49B6">
              <w:rPr>
                <w:noProof/>
                <w:webHidden/>
              </w:rPr>
              <w:t>A-1</w:t>
            </w:r>
            <w:r w:rsidR="001B49B6">
              <w:rPr>
                <w:noProof/>
                <w:webHidden/>
              </w:rPr>
              <w:fldChar w:fldCharType="end"/>
            </w:r>
          </w:hyperlink>
        </w:p>
        <w:p w:rsidR="001B49B6" w:rsidRDefault="00054A12">
          <w:pPr>
            <w:pStyle w:val="TOC7"/>
            <w:tabs>
              <w:tab w:val="left" w:pos="1760"/>
              <w:tab w:val="right" w:leader="dot" w:pos="9350"/>
            </w:tabs>
            <w:rPr>
              <w:rFonts w:eastAsiaTheme="minorEastAsia"/>
              <w:noProof/>
            </w:rPr>
          </w:pPr>
          <w:hyperlink w:anchor="_Toc401566040" w:history="1">
            <w:r w:rsidR="001B49B6" w:rsidRPr="00224B23">
              <w:rPr>
                <w:rStyle w:val="Hyperlink"/>
                <w:noProof/>
              </w:rPr>
              <w:t>B.</w:t>
            </w:r>
            <w:r w:rsidR="001B49B6">
              <w:rPr>
                <w:rFonts w:eastAsiaTheme="minorEastAsia"/>
                <w:noProof/>
              </w:rPr>
              <w:tab/>
            </w:r>
            <w:r w:rsidR="001B49B6" w:rsidRPr="00224B23">
              <w:rPr>
                <w:rStyle w:val="Hyperlink"/>
                <w:noProof/>
              </w:rPr>
              <w:t>Appendix B – eigenverb_demo.m</w:t>
            </w:r>
            <w:r w:rsidR="001B49B6">
              <w:rPr>
                <w:noProof/>
                <w:webHidden/>
              </w:rPr>
              <w:tab/>
            </w:r>
            <w:r w:rsidR="001B49B6">
              <w:rPr>
                <w:noProof/>
                <w:webHidden/>
              </w:rPr>
              <w:fldChar w:fldCharType="begin"/>
            </w:r>
            <w:r w:rsidR="001B49B6">
              <w:rPr>
                <w:noProof/>
                <w:webHidden/>
              </w:rPr>
              <w:instrText xml:space="preserve"> PAGEREF _Toc401566040 \h </w:instrText>
            </w:r>
            <w:r w:rsidR="001B49B6">
              <w:rPr>
                <w:noProof/>
                <w:webHidden/>
              </w:rPr>
            </w:r>
            <w:r w:rsidR="001B49B6">
              <w:rPr>
                <w:noProof/>
                <w:webHidden/>
              </w:rPr>
              <w:fldChar w:fldCharType="separate"/>
            </w:r>
            <w:r w:rsidR="001B49B6">
              <w:rPr>
                <w:noProof/>
                <w:webHidden/>
              </w:rPr>
              <w:t>B-1</w:t>
            </w:r>
            <w:r w:rsidR="001B49B6">
              <w:rPr>
                <w:noProof/>
                <w:webHidden/>
              </w:rPr>
              <w:fldChar w:fldCharType="end"/>
            </w:r>
          </w:hyperlink>
        </w:p>
        <w:p w:rsidR="001B49B6" w:rsidRDefault="00054A12">
          <w:pPr>
            <w:pStyle w:val="TOC7"/>
            <w:tabs>
              <w:tab w:val="left" w:pos="1760"/>
              <w:tab w:val="right" w:leader="dot" w:pos="9350"/>
            </w:tabs>
            <w:rPr>
              <w:rFonts w:eastAsiaTheme="minorEastAsia"/>
              <w:noProof/>
            </w:rPr>
          </w:pPr>
          <w:hyperlink w:anchor="_Toc401566041" w:history="1">
            <w:r w:rsidR="001B49B6" w:rsidRPr="00224B23">
              <w:rPr>
                <w:rStyle w:val="Hyperlink"/>
                <w:noProof/>
              </w:rPr>
              <w:t>C.</w:t>
            </w:r>
            <w:r w:rsidR="001B49B6">
              <w:rPr>
                <w:rFonts w:eastAsiaTheme="minorEastAsia"/>
                <w:noProof/>
              </w:rPr>
              <w:tab/>
            </w:r>
            <w:r w:rsidR="001B49B6" w:rsidRPr="00224B23">
              <w:rPr>
                <w:rStyle w:val="Hyperlink"/>
                <w:noProof/>
              </w:rPr>
              <w:t>Appendix C – CASS script</w:t>
            </w:r>
            <w:r w:rsidR="001B49B6">
              <w:rPr>
                <w:noProof/>
                <w:webHidden/>
              </w:rPr>
              <w:tab/>
            </w:r>
            <w:r w:rsidR="001B49B6">
              <w:rPr>
                <w:noProof/>
                <w:webHidden/>
              </w:rPr>
              <w:fldChar w:fldCharType="begin"/>
            </w:r>
            <w:r w:rsidR="001B49B6">
              <w:rPr>
                <w:noProof/>
                <w:webHidden/>
              </w:rPr>
              <w:instrText xml:space="preserve"> PAGEREF _Toc401566041 \h </w:instrText>
            </w:r>
            <w:r w:rsidR="001B49B6">
              <w:rPr>
                <w:noProof/>
                <w:webHidden/>
              </w:rPr>
            </w:r>
            <w:r w:rsidR="001B49B6">
              <w:rPr>
                <w:noProof/>
                <w:webHidden/>
              </w:rPr>
              <w:fldChar w:fldCharType="separate"/>
            </w:r>
            <w:r w:rsidR="001B49B6">
              <w:rPr>
                <w:noProof/>
                <w:webHidden/>
              </w:rPr>
              <w:t>C-1</w:t>
            </w:r>
            <w:r w:rsidR="001B49B6">
              <w:rPr>
                <w:noProof/>
                <w:webHidden/>
              </w:rPr>
              <w:fldChar w:fldCharType="end"/>
            </w:r>
          </w:hyperlink>
        </w:p>
        <w:p w:rsidR="00E37A14" w:rsidRDefault="00E37A14">
          <w:pPr>
            <w:rPr>
              <w:noProof/>
            </w:rPr>
          </w:pPr>
          <w:r>
            <w:rPr>
              <w:b/>
              <w:bCs/>
              <w:noProof/>
            </w:rPr>
            <w:fldChar w:fldCharType="end"/>
          </w:r>
        </w:p>
      </w:sdtContent>
    </w:sdt>
    <w:p w:rsidR="00C2189B" w:rsidRDefault="00C2189B"/>
    <w:p w:rsidR="00E37A14" w:rsidRDefault="00E37A14">
      <w:pPr>
        <w:sectPr w:rsidR="00E37A14" w:rsidSect="00A77DDA">
          <w:headerReference w:type="default" r:id="rId9"/>
          <w:footerReference w:type="default" r:id="rId10"/>
          <w:pgSz w:w="12240" w:h="15840"/>
          <w:pgMar w:top="1440" w:right="1440" w:bottom="1440" w:left="1440" w:header="720" w:footer="720" w:gutter="0"/>
          <w:pgNumType w:fmt="lowerRoman"/>
          <w:cols w:space="720"/>
          <w:titlePg/>
          <w:docGrid w:linePitch="360"/>
        </w:sectPr>
      </w:pPr>
    </w:p>
    <w:p w:rsidR="007B38E6" w:rsidRDefault="007B38E6" w:rsidP="007B38E6">
      <w:pPr>
        <w:pStyle w:val="Heading1"/>
        <w:rPr>
          <w:rStyle w:val="Strong"/>
          <w:b/>
        </w:rPr>
      </w:pPr>
      <w:bookmarkStart w:id="0" w:name="_Toc401566025"/>
      <w:r>
        <w:rPr>
          <w:rStyle w:val="Strong"/>
          <w:b/>
        </w:rPr>
        <w:t>Introduction</w:t>
      </w:r>
      <w:bookmarkEnd w:id="0"/>
    </w:p>
    <w:p w:rsidR="00734484" w:rsidRDefault="00734484" w:rsidP="0013485A">
      <w:pPr>
        <w:rPr>
          <w:rStyle w:val="Strong"/>
          <w:b w:val="0"/>
        </w:rPr>
      </w:pPr>
      <w:r>
        <w:rPr>
          <w:rStyle w:val="Strong"/>
          <w:b w:val="0"/>
        </w:rPr>
        <w:t xml:space="preserve">The accurate modeling of reverberation is a key element of providing sonar technicians with training in littoral environments. In these environments, reverberation is the dominant feature in </w:t>
      </w:r>
      <w:r w:rsidR="00863D0F">
        <w:rPr>
          <w:rStyle w:val="Strong"/>
          <w:b w:val="0"/>
        </w:rPr>
        <w:t xml:space="preserve">modeling signal excess, which determines the ranges for target detection.  </w:t>
      </w:r>
      <w:r>
        <w:rPr>
          <w:rStyle w:val="Strong"/>
          <w:b w:val="0"/>
        </w:rPr>
        <w:t>Current reverberation models are computational</w:t>
      </w:r>
      <w:r w:rsidR="009D77A2">
        <w:rPr>
          <w:rStyle w:val="Strong"/>
          <w:b w:val="0"/>
        </w:rPr>
        <w:t>ly</w:t>
      </w:r>
      <w:r>
        <w:rPr>
          <w:rStyle w:val="Strong"/>
          <w:b w:val="0"/>
        </w:rPr>
        <w:t xml:space="preserve"> intense, especially for multi-static systems where the number of </w:t>
      </w:r>
      <w:r w:rsidR="008B2AF9">
        <w:rPr>
          <w:rStyle w:val="Strong"/>
          <w:b w:val="0"/>
        </w:rPr>
        <w:t>source/receiver pair</w:t>
      </w:r>
      <w:r w:rsidR="009D77A2">
        <w:rPr>
          <w:rStyle w:val="Strong"/>
          <w:b w:val="0"/>
        </w:rPr>
        <w:t>s</w:t>
      </w:r>
      <w:r w:rsidR="008B2AF9">
        <w:rPr>
          <w:rStyle w:val="Strong"/>
          <w:b w:val="0"/>
        </w:rPr>
        <w:t xml:space="preserve"> </w:t>
      </w:r>
      <w:r w:rsidR="00863D0F">
        <w:rPr>
          <w:rStyle w:val="Strong"/>
          <w:b w:val="0"/>
        </w:rPr>
        <w:t>is</w:t>
      </w:r>
      <w:r w:rsidR="008B2AF9">
        <w:rPr>
          <w:rStyle w:val="Strong"/>
          <w:b w:val="0"/>
        </w:rPr>
        <w:t xml:space="preserve"> large.  Many training system development programs must increase the cost of their </w:t>
      </w:r>
      <w:proofErr w:type="gramStart"/>
      <w:r w:rsidR="009D77A2">
        <w:rPr>
          <w:rStyle w:val="Strong"/>
          <w:b w:val="0"/>
        </w:rPr>
        <w:t>hardware,</w:t>
      </w:r>
      <w:proofErr w:type="gramEnd"/>
      <w:r w:rsidR="008B2AF9">
        <w:rPr>
          <w:rStyle w:val="Strong"/>
          <w:b w:val="0"/>
        </w:rPr>
        <w:t xml:space="preserve"> decrease the fidelity of their model, or both</w:t>
      </w:r>
      <w:r w:rsidR="00814FBB">
        <w:rPr>
          <w:rStyle w:val="Strong"/>
          <w:b w:val="0"/>
        </w:rPr>
        <w:t>,</w:t>
      </w:r>
      <w:r w:rsidR="008B2AF9">
        <w:rPr>
          <w:rStyle w:val="Strong"/>
          <w:b w:val="0"/>
        </w:rPr>
        <w:t xml:space="preserve"> to address </w:t>
      </w:r>
      <w:r w:rsidR="009D77A2">
        <w:rPr>
          <w:rStyle w:val="Strong"/>
          <w:b w:val="0"/>
        </w:rPr>
        <w:t xml:space="preserve">these </w:t>
      </w:r>
      <w:r w:rsidR="008B2AF9">
        <w:rPr>
          <w:rStyle w:val="Strong"/>
          <w:b w:val="0"/>
        </w:rPr>
        <w:t>computational speed problems.</w:t>
      </w:r>
      <w:r w:rsidR="00863D0F">
        <w:rPr>
          <w:rStyle w:val="Strong"/>
          <w:b w:val="0"/>
        </w:rPr>
        <w:t xml:space="preserve">  </w:t>
      </w:r>
      <w:r w:rsidR="003F5CB9">
        <w:rPr>
          <w:rStyle w:val="Strong"/>
          <w:b w:val="0"/>
        </w:rPr>
        <w:t xml:space="preserve">This paper presents </w:t>
      </w:r>
      <w:proofErr w:type="gramStart"/>
      <w:r w:rsidR="003F5CB9">
        <w:rPr>
          <w:rStyle w:val="Strong"/>
          <w:b w:val="0"/>
        </w:rPr>
        <w:t xml:space="preserve">a </w:t>
      </w:r>
      <w:r w:rsidR="00863D0F">
        <w:rPr>
          <w:rStyle w:val="Strong"/>
          <w:b w:val="0"/>
        </w:rPr>
        <w:t xml:space="preserve"> new</w:t>
      </w:r>
      <w:proofErr w:type="gramEnd"/>
      <w:r w:rsidR="00863D0F">
        <w:rPr>
          <w:rStyle w:val="Strong"/>
          <w:b w:val="0"/>
        </w:rPr>
        <w:t xml:space="preserve"> model </w:t>
      </w:r>
      <w:r w:rsidR="003F5CB9">
        <w:rPr>
          <w:rStyle w:val="Strong"/>
          <w:b w:val="0"/>
        </w:rPr>
        <w:t xml:space="preserve">that </w:t>
      </w:r>
      <w:r w:rsidR="00863D0F">
        <w:rPr>
          <w:rStyle w:val="Strong"/>
          <w:b w:val="0"/>
        </w:rPr>
        <w:t xml:space="preserve">seeks to </w:t>
      </w:r>
      <w:r w:rsidR="00E32AD2">
        <w:rPr>
          <w:rStyle w:val="Strong"/>
          <w:b w:val="0"/>
        </w:rPr>
        <w:t xml:space="preserve">significantly </w:t>
      </w:r>
      <w:r w:rsidR="00863D0F">
        <w:rPr>
          <w:rStyle w:val="Strong"/>
          <w:b w:val="0"/>
        </w:rPr>
        <w:t xml:space="preserve">improve the speed of the reverberation </w:t>
      </w:r>
      <w:r w:rsidR="00863D0F" w:rsidRPr="00CB1FB7">
        <w:t>calculation</w:t>
      </w:r>
      <w:r w:rsidR="00863D0F">
        <w:rPr>
          <w:rStyle w:val="Strong"/>
          <w:b w:val="0"/>
        </w:rPr>
        <w:t xml:space="preserve"> without significantly d</w:t>
      </w:r>
      <w:r w:rsidR="00257023">
        <w:rPr>
          <w:rStyle w:val="Strong"/>
          <w:b w:val="0"/>
        </w:rPr>
        <w:t>ecreasing the accuracy.</w:t>
      </w:r>
    </w:p>
    <w:p w:rsidR="000C3007" w:rsidRDefault="005F493C" w:rsidP="000C3007">
      <w:pPr>
        <w:keepNext/>
        <w:jc w:val="center"/>
      </w:pPr>
      <w:r>
        <w:rPr>
          <w:noProof/>
        </w:rPr>
        <w:drawing>
          <wp:inline distT="0" distB="0" distL="0" distR="0">
            <wp:extent cx="4873752" cy="3657600"/>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73752" cy="3657600"/>
                    </a:xfrm>
                    <a:prstGeom prst="rect">
                      <a:avLst/>
                    </a:prstGeom>
                    <a:noFill/>
                    <a:ln>
                      <a:noFill/>
                    </a:ln>
                  </pic:spPr>
                </pic:pic>
              </a:graphicData>
            </a:graphic>
          </wp:inline>
        </w:drawing>
      </w:r>
    </w:p>
    <w:p w:rsidR="000C3007" w:rsidRDefault="000C3007" w:rsidP="000C3007">
      <w:pPr>
        <w:pStyle w:val="Caption"/>
        <w:jc w:val="center"/>
        <w:rPr>
          <w:rStyle w:val="Strong"/>
          <w:b/>
        </w:rPr>
      </w:pPr>
      <w:bookmarkStart w:id="1" w:name="_Ref376506651"/>
      <w:r>
        <w:t xml:space="preserve">Figure </w:t>
      </w:r>
      <w:r w:rsidR="00CF31F0">
        <w:fldChar w:fldCharType="begin"/>
      </w:r>
      <w:r w:rsidR="00CF31F0">
        <w:instrText xml:space="preserve"> SEQ Figure \* ARABIC </w:instrText>
      </w:r>
      <w:r w:rsidR="00CF31F0">
        <w:fldChar w:fldCharType="separate"/>
      </w:r>
      <w:r w:rsidR="001B49B6">
        <w:rPr>
          <w:noProof/>
        </w:rPr>
        <w:t>1</w:t>
      </w:r>
      <w:r w:rsidR="00CF31F0">
        <w:rPr>
          <w:noProof/>
        </w:rPr>
        <w:fldChar w:fldCharType="end"/>
      </w:r>
      <w:bookmarkEnd w:id="1"/>
      <w:r>
        <w:t xml:space="preserve"> – Reverberation </w:t>
      </w:r>
      <w:r w:rsidR="0089474D">
        <w:t>envelope</w:t>
      </w:r>
      <w:r>
        <w:t xml:space="preserve"> and signal</w:t>
      </w:r>
    </w:p>
    <w:p w:rsidR="00FE76D8" w:rsidRDefault="00E75E80" w:rsidP="0013485A">
      <w:pPr>
        <w:rPr>
          <w:rStyle w:val="Strong"/>
          <w:b w:val="0"/>
        </w:rPr>
      </w:pPr>
      <w:r>
        <w:rPr>
          <w:rStyle w:val="Strong"/>
          <w:b w:val="0"/>
        </w:rPr>
        <w:t xml:space="preserve">As illustrated in </w:t>
      </w:r>
      <w:r>
        <w:rPr>
          <w:rStyle w:val="Strong"/>
          <w:b w:val="0"/>
        </w:rPr>
        <w:fldChar w:fldCharType="begin"/>
      </w:r>
      <w:r>
        <w:rPr>
          <w:rStyle w:val="Strong"/>
          <w:b w:val="0"/>
        </w:rPr>
        <w:instrText xml:space="preserve"> REF _Ref376506651 \h </w:instrText>
      </w:r>
      <w:r>
        <w:rPr>
          <w:rStyle w:val="Strong"/>
          <w:b w:val="0"/>
        </w:rPr>
      </w:r>
      <w:r>
        <w:rPr>
          <w:rStyle w:val="Strong"/>
          <w:b w:val="0"/>
        </w:rPr>
        <w:fldChar w:fldCharType="separate"/>
      </w:r>
      <w:r w:rsidR="001B49B6">
        <w:t xml:space="preserve">Figure </w:t>
      </w:r>
      <w:r w:rsidR="001B49B6">
        <w:rPr>
          <w:noProof/>
        </w:rPr>
        <w:t>1</w:t>
      </w:r>
      <w:r>
        <w:rPr>
          <w:rStyle w:val="Strong"/>
          <w:b w:val="0"/>
        </w:rPr>
        <w:fldChar w:fldCharType="end"/>
      </w:r>
      <w:r>
        <w:rPr>
          <w:rStyle w:val="Strong"/>
          <w:b w:val="0"/>
        </w:rPr>
        <w:t>, t</w:t>
      </w:r>
      <w:r w:rsidR="00FE76D8">
        <w:rPr>
          <w:rStyle w:val="Strong"/>
          <w:b w:val="0"/>
        </w:rPr>
        <w:t xml:space="preserve">raining systems </w:t>
      </w:r>
      <w:r>
        <w:rPr>
          <w:rStyle w:val="Strong"/>
          <w:b w:val="0"/>
        </w:rPr>
        <w:t xml:space="preserve">typically </w:t>
      </w:r>
      <w:r w:rsidR="00FE76D8">
        <w:rPr>
          <w:rStyle w:val="Strong"/>
          <w:b w:val="0"/>
        </w:rPr>
        <w:t xml:space="preserve">compute reverberation as two components.  The reverberation </w:t>
      </w:r>
      <w:r w:rsidR="0089474D">
        <w:rPr>
          <w:rStyle w:val="Strong"/>
          <w:b w:val="0"/>
        </w:rPr>
        <w:t>envelope</w:t>
      </w:r>
      <w:r w:rsidR="00FE76D8">
        <w:rPr>
          <w:rStyle w:val="Strong"/>
          <w:b w:val="0"/>
        </w:rPr>
        <w:t xml:space="preserve"> defines the reverberation strength as a function of received time, and it depends on the sensor, </w:t>
      </w:r>
      <w:r w:rsidR="009D77A2">
        <w:rPr>
          <w:rStyle w:val="Strong"/>
          <w:b w:val="0"/>
        </w:rPr>
        <w:t xml:space="preserve">the </w:t>
      </w:r>
      <w:r w:rsidR="00FE76D8">
        <w:rPr>
          <w:rStyle w:val="Strong"/>
          <w:b w:val="0"/>
        </w:rPr>
        <w:t>transmit</w:t>
      </w:r>
      <w:r w:rsidR="009D77A2">
        <w:rPr>
          <w:rStyle w:val="Strong"/>
          <w:b w:val="0"/>
        </w:rPr>
        <w:t>ted</w:t>
      </w:r>
      <w:r w:rsidR="00FE76D8">
        <w:rPr>
          <w:rStyle w:val="Strong"/>
          <w:b w:val="0"/>
        </w:rPr>
        <w:t xml:space="preserve"> pulse, and </w:t>
      </w:r>
      <w:r w:rsidR="009D77A2">
        <w:rPr>
          <w:rStyle w:val="Strong"/>
          <w:b w:val="0"/>
        </w:rPr>
        <w:t xml:space="preserve">the </w:t>
      </w:r>
      <w:r w:rsidR="00FE76D8">
        <w:rPr>
          <w:rStyle w:val="Strong"/>
          <w:b w:val="0"/>
        </w:rPr>
        <w:t xml:space="preserve">environment.  The reverberation signal is created by using this </w:t>
      </w:r>
      <w:r w:rsidR="0089474D">
        <w:rPr>
          <w:rStyle w:val="Strong"/>
          <w:b w:val="0"/>
        </w:rPr>
        <w:t>envelope</w:t>
      </w:r>
      <w:r w:rsidR="00FE76D8">
        <w:rPr>
          <w:rStyle w:val="Strong"/>
          <w:b w:val="0"/>
        </w:rPr>
        <w:t xml:space="preserve"> to scale a random process with zero mean </w:t>
      </w:r>
      <w:r w:rsidR="002E2289">
        <w:rPr>
          <w:rStyle w:val="Strong"/>
          <w:b w:val="0"/>
        </w:rPr>
        <w:t xml:space="preserve">and </w:t>
      </w:r>
      <w:r w:rsidR="00FE76D8">
        <w:rPr>
          <w:rStyle w:val="Strong"/>
          <w:b w:val="0"/>
        </w:rPr>
        <w:t xml:space="preserve">constant variance.  This random process need not be Gaussian.  This paper focuses solely on the generation of the reverberation </w:t>
      </w:r>
      <w:r w:rsidR="0089474D">
        <w:rPr>
          <w:rStyle w:val="Strong"/>
          <w:b w:val="0"/>
        </w:rPr>
        <w:t>envelope</w:t>
      </w:r>
      <w:r w:rsidR="00FE76D8">
        <w:rPr>
          <w:rStyle w:val="Strong"/>
          <w:b w:val="0"/>
        </w:rPr>
        <w:t>.</w:t>
      </w:r>
    </w:p>
    <w:p w:rsidR="0013485A" w:rsidRDefault="0013485A" w:rsidP="009D77A2">
      <w:pPr>
        <w:keepNext/>
        <w:rPr>
          <w:rStyle w:val="Strong"/>
          <w:b w:val="0"/>
        </w:rPr>
      </w:pPr>
      <w:r>
        <w:rPr>
          <w:rStyle w:val="Strong"/>
          <w:b w:val="0"/>
        </w:rPr>
        <w:t>T</w:t>
      </w:r>
      <w:r w:rsidRPr="007118A3">
        <w:rPr>
          <w:rStyle w:val="Strong"/>
          <w:b w:val="0"/>
        </w:rPr>
        <w:t>he classic reverberation calculation</w:t>
      </w:r>
      <w:r>
        <w:rPr>
          <w:rStyle w:val="Strong"/>
          <w:b w:val="0"/>
        </w:rPr>
        <w:t xml:space="preserve"> </w:t>
      </w:r>
      <w:sdt>
        <w:sdtPr>
          <w:rPr>
            <w:rStyle w:val="Strong"/>
            <w:b w:val="0"/>
          </w:rPr>
          <w:id w:val="562303155"/>
          <w:citation/>
        </w:sdtPr>
        <w:sdtEndPr>
          <w:rPr>
            <w:rStyle w:val="Strong"/>
          </w:rPr>
        </w:sdtEndPr>
        <w:sdtContent>
          <w:r w:rsidR="003874F5">
            <w:rPr>
              <w:rStyle w:val="Strong"/>
              <w:b w:val="0"/>
            </w:rPr>
            <w:fldChar w:fldCharType="begin"/>
          </w:r>
          <w:r w:rsidR="003874F5">
            <w:rPr>
              <w:rStyle w:val="Strong"/>
              <w:b w:val="0"/>
            </w:rPr>
            <w:instrText xml:space="preserve"> CITATION Pow87 \l 1033 </w:instrText>
          </w:r>
          <w:r w:rsidR="003874F5">
            <w:rPr>
              <w:rStyle w:val="Strong"/>
              <w:b w:val="0"/>
            </w:rPr>
            <w:fldChar w:fldCharType="separate"/>
          </w:r>
          <w:r w:rsidR="001B49B6" w:rsidRPr="001B49B6">
            <w:rPr>
              <w:noProof/>
            </w:rPr>
            <w:t>[1]</w:t>
          </w:r>
          <w:r w:rsidR="003874F5">
            <w:rPr>
              <w:rStyle w:val="Strong"/>
              <w:b w:val="0"/>
            </w:rPr>
            <w:fldChar w:fldCharType="end"/>
          </w:r>
        </w:sdtContent>
      </w:sdt>
      <w:r w:rsidR="00814FBB">
        <w:rPr>
          <w:rStyle w:val="Strong"/>
          <w:b w:val="0"/>
        </w:rPr>
        <w:t xml:space="preserve"> </w:t>
      </w:r>
      <w:r>
        <w:rPr>
          <w:rStyle w:val="Strong"/>
          <w:b w:val="0"/>
        </w:rPr>
        <w:t>is slow because:</w:t>
      </w:r>
    </w:p>
    <w:p w:rsidR="00E96B2F" w:rsidRPr="00E96B2F" w:rsidRDefault="0013485A" w:rsidP="0013485A">
      <w:pPr>
        <w:pStyle w:val="ListParagraph"/>
        <w:numPr>
          <w:ilvl w:val="0"/>
          <w:numId w:val="1"/>
        </w:numPr>
        <w:rPr>
          <w:bCs/>
        </w:rPr>
      </w:pPr>
      <w:r w:rsidRPr="00E96B2F">
        <w:rPr>
          <w:rStyle w:val="Strong"/>
          <w:b w:val="0"/>
        </w:rPr>
        <w:t xml:space="preserve">Eigenrays to each interface must be calculated at a resolution fine enough to support the inversion of the </w:t>
      </w:r>
      <w:r w:rsidRPr="00E96B2F">
        <w:rPr>
          <w:rFonts w:eastAsiaTheme="minorEastAsia"/>
        </w:rPr>
        <w:t>two-way travel time vs. range for each azimuth and combination of path types.</w:t>
      </w:r>
    </w:p>
    <w:p w:rsidR="0013485A" w:rsidRPr="00E96B2F" w:rsidRDefault="0013485A" w:rsidP="0013485A">
      <w:pPr>
        <w:pStyle w:val="ListParagraph"/>
        <w:numPr>
          <w:ilvl w:val="0"/>
          <w:numId w:val="1"/>
        </w:numPr>
        <w:rPr>
          <w:rStyle w:val="Strong"/>
          <w:b w:val="0"/>
        </w:rPr>
      </w:pPr>
      <w:r w:rsidRPr="00E96B2F">
        <w:rPr>
          <w:rFonts w:eastAsiaTheme="minorEastAsia"/>
        </w:rPr>
        <w:t xml:space="preserve">All of the </w:t>
      </w:r>
      <w:r w:rsidR="00B85A38" w:rsidRPr="00E96B2F">
        <w:rPr>
          <w:rStyle w:val="Strong"/>
          <w:b w:val="0"/>
        </w:rPr>
        <w:t>eigenray</w:t>
      </w:r>
      <w:r w:rsidRPr="00E96B2F">
        <w:rPr>
          <w:rStyle w:val="Strong"/>
          <w:b w:val="0"/>
        </w:rPr>
        <w:t xml:space="preserve"> </w:t>
      </w:r>
      <w:r w:rsidRPr="00E96B2F">
        <w:rPr>
          <w:rFonts w:eastAsiaTheme="minorEastAsia"/>
        </w:rPr>
        <w:t>terms needed to compute reverberation must be transformed from functions of range into functions of two-way travel time.  This process must be repeated for each azimuth and combination of path types.</w:t>
      </w:r>
    </w:p>
    <w:p w:rsidR="0013485A" w:rsidRDefault="00863D0F" w:rsidP="00863D0F">
      <w:pPr>
        <w:rPr>
          <w:rStyle w:val="Strong"/>
          <w:b w:val="0"/>
        </w:rPr>
      </w:pPr>
      <w:r>
        <w:rPr>
          <w:rStyle w:val="Strong"/>
          <w:b w:val="0"/>
        </w:rPr>
        <w:t xml:space="preserve">This paper defines the fundamental techniques used by </w:t>
      </w:r>
      <w:r w:rsidR="00D86B5B">
        <w:rPr>
          <w:rStyle w:val="Strong"/>
          <w:b w:val="0"/>
        </w:rPr>
        <w:t>a</w:t>
      </w:r>
      <w:r>
        <w:rPr>
          <w:rStyle w:val="Strong"/>
          <w:b w:val="0"/>
        </w:rPr>
        <w:t xml:space="preserve"> new model</w:t>
      </w:r>
      <w:r w:rsidR="00D86B5B">
        <w:rPr>
          <w:rStyle w:val="Strong"/>
          <w:b w:val="0"/>
        </w:rPr>
        <w:t xml:space="preserve"> called </w:t>
      </w:r>
      <w:proofErr w:type="spellStart"/>
      <w:r w:rsidR="007C040E">
        <w:t>Eigenverb</w:t>
      </w:r>
      <w:proofErr w:type="spellEnd"/>
      <w:r>
        <w:rPr>
          <w:rStyle w:val="Strong"/>
          <w:b w:val="0"/>
        </w:rPr>
        <w:t xml:space="preserve">.  </w:t>
      </w:r>
      <w:r w:rsidR="0013485A">
        <w:rPr>
          <w:rStyle w:val="Strong"/>
          <w:b w:val="0"/>
        </w:rPr>
        <w:t xml:space="preserve">Instead of populating each interface with a collection of eigenray targets, </w:t>
      </w:r>
      <w:proofErr w:type="spellStart"/>
      <w:r w:rsidR="00D86B5B">
        <w:t>Eigenverb</w:t>
      </w:r>
      <w:proofErr w:type="spellEnd"/>
      <w:r w:rsidR="00D86B5B">
        <w:rPr>
          <w:rStyle w:val="Strong"/>
          <w:b w:val="0"/>
        </w:rPr>
        <w:t xml:space="preserve"> </w:t>
      </w:r>
      <w:r w:rsidR="0013485A">
        <w:rPr>
          <w:rStyle w:val="Strong"/>
          <w:b w:val="0"/>
        </w:rPr>
        <w:t xml:space="preserve">extracts reverberation data as a </w:t>
      </w:r>
      <w:proofErr w:type="gramStart"/>
      <w:r w:rsidR="0013485A">
        <w:rPr>
          <w:rStyle w:val="Strong"/>
          <w:b w:val="0"/>
        </w:rPr>
        <w:t>side-effect</w:t>
      </w:r>
      <w:proofErr w:type="gramEnd"/>
      <w:r w:rsidR="0013485A">
        <w:rPr>
          <w:rStyle w:val="Strong"/>
          <w:b w:val="0"/>
        </w:rPr>
        <w:t xml:space="preserve"> of Gaussian beam reflections</w:t>
      </w:r>
      <w:r w:rsidR="00E32AD2">
        <w:rPr>
          <w:rStyle w:val="Strong"/>
          <w:b w:val="0"/>
        </w:rPr>
        <w:t xml:space="preserve"> during the calculation of transmission loss</w:t>
      </w:r>
      <w:r w:rsidR="008B2AF9">
        <w:rPr>
          <w:rStyle w:val="Strong"/>
          <w:b w:val="0"/>
        </w:rPr>
        <w:t xml:space="preserve">; this increases the speed of ensonifying each interface.  Information from the source’s </w:t>
      </w:r>
      <w:r w:rsidR="008B2AF9" w:rsidRPr="008B2AF9">
        <w:rPr>
          <w:rStyle w:val="Strong"/>
          <w:b w:val="0"/>
        </w:rPr>
        <w:t xml:space="preserve">ensonification </w:t>
      </w:r>
      <w:r w:rsidR="008B2AF9">
        <w:rPr>
          <w:rStyle w:val="Strong"/>
          <w:b w:val="0"/>
        </w:rPr>
        <w:t>of the interface is re-used by all receivers; this improves the scalability for multi-static systems.</w:t>
      </w:r>
    </w:p>
    <w:p w:rsidR="00B85A38" w:rsidRDefault="00D86B5B" w:rsidP="00B85A38">
      <w:pPr>
        <w:rPr>
          <w:rStyle w:val="Strong"/>
          <w:b w:val="0"/>
        </w:rPr>
      </w:pPr>
      <w:proofErr w:type="spellStart"/>
      <w:r>
        <w:t>Eigenverb</w:t>
      </w:r>
      <w:proofErr w:type="spellEnd"/>
      <w:r>
        <w:rPr>
          <w:rStyle w:val="Strong"/>
          <w:b w:val="0"/>
        </w:rPr>
        <w:t xml:space="preserve"> </w:t>
      </w:r>
      <w:r w:rsidR="00B85A38">
        <w:rPr>
          <w:rStyle w:val="Strong"/>
          <w:b w:val="0"/>
        </w:rPr>
        <w:t>relies on the Wavefront Queue 3</w:t>
      </w:r>
      <w:r w:rsidR="00B85A38">
        <w:rPr>
          <w:rStyle w:val="Strong"/>
          <w:b w:val="0"/>
        </w:rPr>
        <w:noBreakHyphen/>
        <w:t xml:space="preserve">D (WaveQ3D) model for the calculation of eigenray and reverberation components.  WaveQ3D </w:t>
      </w:r>
      <w:r w:rsidR="00B85A38" w:rsidRPr="00B85A38">
        <w:rPr>
          <w:rStyle w:val="Strong"/>
          <w:b w:val="0"/>
        </w:rPr>
        <w:t>is a research e</w:t>
      </w:r>
      <w:r w:rsidR="00B85A38">
        <w:rPr>
          <w:rStyle w:val="Strong"/>
          <w:b w:val="0"/>
        </w:rPr>
        <w:t>ff</w:t>
      </w:r>
      <w:r w:rsidR="00B85A38" w:rsidRPr="00B85A38">
        <w:rPr>
          <w:rStyle w:val="Strong"/>
          <w:b w:val="0"/>
        </w:rPr>
        <w:t xml:space="preserve">ort to create fast and accurate acoustic transmission loss (TL) eigenrays, in littoral environments, for active sonar simulation/stimulation systems. WaveQ3D is unique among Gaussian beam models in that it solves the </w:t>
      </w:r>
      <w:proofErr w:type="spellStart"/>
      <w:r w:rsidR="00B85A38" w:rsidRPr="00B85A38">
        <w:rPr>
          <w:rStyle w:val="Strong"/>
          <w:b w:val="0"/>
        </w:rPr>
        <w:t>eikonal</w:t>
      </w:r>
      <w:proofErr w:type="spellEnd"/>
      <w:r w:rsidR="00B85A38" w:rsidRPr="00B85A38">
        <w:rPr>
          <w:rStyle w:val="Strong"/>
          <w:b w:val="0"/>
        </w:rPr>
        <w:t xml:space="preserve"> equation in spherical Earth coordinates. The premise of this approa</w:t>
      </w:r>
      <w:r w:rsidR="00B85A38">
        <w:rPr>
          <w:rStyle w:val="Strong"/>
          <w:b w:val="0"/>
        </w:rPr>
        <w:t>ch is that, when scenario geome</w:t>
      </w:r>
      <w:r w:rsidR="00B85A38" w:rsidRPr="00B85A38">
        <w:rPr>
          <w:rStyle w:val="Strong"/>
          <w:b w:val="0"/>
        </w:rPr>
        <w:t>tries are constantly evolving, it is more computationally e</w:t>
      </w:r>
      <w:r w:rsidR="00B85A38">
        <w:rPr>
          <w:rStyle w:val="Strong"/>
          <w:b w:val="0"/>
        </w:rPr>
        <w:t>ff</w:t>
      </w:r>
      <w:r w:rsidR="00B85A38" w:rsidRPr="00B85A38">
        <w:rPr>
          <w:rStyle w:val="Strong"/>
          <w:b w:val="0"/>
        </w:rPr>
        <w:t>icient to perform acoustic transmission loss (TL) in the latitude, longitude, altitude coordinates of the underlying environmental databases, than it is to con</w:t>
      </w:r>
      <w:r w:rsidR="00B85A38">
        <w:rPr>
          <w:rStyle w:val="Strong"/>
          <w:b w:val="0"/>
        </w:rPr>
        <w:t>vert the 3</w:t>
      </w:r>
      <w:r w:rsidR="00B85A38">
        <w:rPr>
          <w:rStyle w:val="Strong"/>
          <w:b w:val="0"/>
        </w:rPr>
        <w:noBreakHyphen/>
      </w:r>
      <w:r w:rsidR="00B85A38" w:rsidRPr="00B85A38">
        <w:rPr>
          <w:rStyle w:val="Strong"/>
          <w:b w:val="0"/>
        </w:rPr>
        <w:t>D en</w:t>
      </w:r>
      <w:r w:rsidR="00B85A38">
        <w:rPr>
          <w:rStyle w:val="Strong"/>
          <w:b w:val="0"/>
        </w:rPr>
        <w:t>vironments into a series of Nx2</w:t>
      </w:r>
      <w:r w:rsidR="00B85A38">
        <w:rPr>
          <w:rStyle w:val="Strong"/>
          <w:b w:val="0"/>
        </w:rPr>
        <w:noBreakHyphen/>
      </w:r>
      <w:r w:rsidR="00B85A38" w:rsidRPr="00B85A38">
        <w:rPr>
          <w:rStyle w:val="Strong"/>
          <w:b w:val="0"/>
        </w:rPr>
        <w:t>D Cartesian slices. This approach</w:t>
      </w:r>
      <w:r w:rsidR="00B85A38">
        <w:rPr>
          <w:rStyle w:val="Strong"/>
          <w:b w:val="0"/>
        </w:rPr>
        <w:t xml:space="preserve"> </w:t>
      </w:r>
      <w:r w:rsidR="00B85A38" w:rsidRPr="00B85A38">
        <w:rPr>
          <w:rStyle w:val="Strong"/>
          <w:b w:val="0"/>
        </w:rPr>
        <w:t>also has the ben</w:t>
      </w:r>
      <w:r w:rsidR="00B85A38">
        <w:rPr>
          <w:rStyle w:val="Strong"/>
          <w:b w:val="0"/>
        </w:rPr>
        <w:t>ef</w:t>
      </w:r>
      <w:r w:rsidR="00B85A38" w:rsidRPr="00B85A38">
        <w:rPr>
          <w:rStyle w:val="Strong"/>
          <w:b w:val="0"/>
        </w:rPr>
        <w:t>it</w:t>
      </w:r>
      <w:r w:rsidR="00B85A38">
        <w:rPr>
          <w:rStyle w:val="Strong"/>
          <w:b w:val="0"/>
        </w:rPr>
        <w:t xml:space="preserve"> of supporting out-of-plane, 3</w:t>
      </w:r>
      <w:r w:rsidR="00B85A38">
        <w:rPr>
          <w:rStyle w:val="Strong"/>
          <w:b w:val="0"/>
        </w:rPr>
        <w:noBreakHyphen/>
      </w:r>
      <w:r w:rsidR="00B85A38" w:rsidRPr="00B85A38">
        <w:rPr>
          <w:rStyle w:val="Strong"/>
          <w:b w:val="0"/>
        </w:rPr>
        <w:t>D e</w:t>
      </w:r>
      <w:r w:rsidR="00B85A38">
        <w:rPr>
          <w:rStyle w:val="Strong"/>
          <w:b w:val="0"/>
        </w:rPr>
        <w:t>ffects.</w:t>
      </w:r>
    </w:p>
    <w:p w:rsidR="00814FBB" w:rsidRDefault="007735B3" w:rsidP="0013485A">
      <w:pPr>
        <w:rPr>
          <w:rStyle w:val="Strong"/>
          <w:b w:val="0"/>
        </w:rPr>
      </w:pPr>
      <w:r>
        <w:rPr>
          <w:rStyle w:val="Strong"/>
          <w:b w:val="0"/>
        </w:rPr>
        <w:t xml:space="preserve">This paper </w:t>
      </w:r>
      <w:r w:rsidR="00814FBB">
        <w:rPr>
          <w:rStyle w:val="Strong"/>
          <w:b w:val="0"/>
        </w:rPr>
        <w:t>starts with</w:t>
      </w:r>
      <w:r w:rsidR="008B2AF9">
        <w:rPr>
          <w:rStyle w:val="Strong"/>
          <w:b w:val="0"/>
        </w:rPr>
        <w:t xml:space="preserve"> </w:t>
      </w:r>
      <w:r w:rsidR="00693469">
        <w:rPr>
          <w:rStyle w:val="Strong"/>
          <w:b w:val="0"/>
        </w:rPr>
        <w:t xml:space="preserve">a derivation of the </w:t>
      </w:r>
      <w:r w:rsidR="00693469" w:rsidRPr="007118A3">
        <w:rPr>
          <w:rStyle w:val="Strong"/>
          <w:b w:val="0"/>
        </w:rPr>
        <w:t>classic reverberation calculation</w:t>
      </w:r>
      <w:r w:rsidR="0078605A">
        <w:t>,</w:t>
      </w:r>
      <w:r w:rsidR="00693469">
        <w:rPr>
          <w:rStyle w:val="Strong"/>
          <w:b w:val="0"/>
        </w:rPr>
        <w:t xml:space="preserve"> </w:t>
      </w:r>
      <w:proofErr w:type="gramStart"/>
      <w:r w:rsidR="0078605A">
        <w:rPr>
          <w:rStyle w:val="Strong"/>
          <w:b w:val="0"/>
        </w:rPr>
        <w:t>t</w:t>
      </w:r>
      <w:r w:rsidR="00F54EAA">
        <w:rPr>
          <w:rStyle w:val="Strong"/>
          <w:b w:val="0"/>
        </w:rPr>
        <w:t>hen</w:t>
      </w:r>
      <w:proofErr w:type="gramEnd"/>
      <w:r w:rsidR="00F54EAA">
        <w:rPr>
          <w:rStyle w:val="Strong"/>
          <w:b w:val="0"/>
        </w:rPr>
        <w:t xml:space="preserve"> a detailed </w:t>
      </w:r>
      <w:r w:rsidR="0078605A">
        <w:rPr>
          <w:rStyle w:val="Strong"/>
          <w:b w:val="0"/>
        </w:rPr>
        <w:t>derivation</w:t>
      </w:r>
      <w:r w:rsidR="00F54EAA">
        <w:rPr>
          <w:rStyle w:val="Strong"/>
          <w:b w:val="0"/>
        </w:rPr>
        <w:t xml:space="preserve"> of the </w:t>
      </w:r>
      <w:proofErr w:type="spellStart"/>
      <w:r w:rsidR="00F54EAA">
        <w:rPr>
          <w:rStyle w:val="Strong"/>
          <w:b w:val="0"/>
        </w:rPr>
        <w:t>Eigenverb</w:t>
      </w:r>
      <w:proofErr w:type="spellEnd"/>
      <w:r w:rsidR="00F54EAA">
        <w:rPr>
          <w:rStyle w:val="Strong"/>
          <w:b w:val="0"/>
        </w:rPr>
        <w:t xml:space="preserve"> model is presented.  Finally,</w:t>
      </w:r>
      <w:r w:rsidR="00693469">
        <w:rPr>
          <w:rStyle w:val="Strong"/>
          <w:b w:val="0"/>
        </w:rPr>
        <w:t xml:space="preserve"> </w:t>
      </w:r>
      <w:r w:rsidR="008B2AF9">
        <w:rPr>
          <w:rStyle w:val="Strong"/>
          <w:b w:val="0"/>
        </w:rPr>
        <w:t>a simple</w:t>
      </w:r>
      <w:r w:rsidR="00863D0F">
        <w:rPr>
          <w:rStyle w:val="Strong"/>
          <w:b w:val="0"/>
        </w:rPr>
        <w:t xml:space="preserve"> </w:t>
      </w:r>
      <w:proofErr w:type="gramStart"/>
      <w:r w:rsidR="00863D0F">
        <w:rPr>
          <w:rStyle w:val="Strong"/>
          <w:b w:val="0"/>
        </w:rPr>
        <w:t>monostatic</w:t>
      </w:r>
      <w:r w:rsidR="008B2AF9">
        <w:rPr>
          <w:rStyle w:val="Strong"/>
          <w:b w:val="0"/>
        </w:rPr>
        <w:t xml:space="preserve"> r</w:t>
      </w:r>
      <w:r w:rsidR="008B2AF9" w:rsidRPr="008B2AF9">
        <w:rPr>
          <w:rStyle w:val="Strong"/>
          <w:b w:val="0"/>
        </w:rPr>
        <w:t>everberation test scenario</w:t>
      </w:r>
      <w:proofErr w:type="gramEnd"/>
      <w:r w:rsidR="008B2AF9">
        <w:rPr>
          <w:rStyle w:val="Strong"/>
          <w:b w:val="0"/>
        </w:rPr>
        <w:t xml:space="preserve"> </w:t>
      </w:r>
      <w:r w:rsidR="00693469">
        <w:rPr>
          <w:rStyle w:val="Strong"/>
          <w:b w:val="0"/>
        </w:rPr>
        <w:t xml:space="preserve">is used to compute </w:t>
      </w:r>
      <w:r w:rsidR="0078605A">
        <w:rPr>
          <w:rStyle w:val="Strong"/>
          <w:b w:val="0"/>
        </w:rPr>
        <w:t xml:space="preserve">the </w:t>
      </w:r>
      <w:r w:rsidR="00693469">
        <w:rPr>
          <w:rStyle w:val="Strong"/>
          <w:b w:val="0"/>
        </w:rPr>
        <w:t>reverberation</w:t>
      </w:r>
      <w:r w:rsidR="0078605A">
        <w:rPr>
          <w:rStyle w:val="Strong"/>
          <w:b w:val="0"/>
        </w:rPr>
        <w:t xml:space="preserve"> envelope and compare the results,</w:t>
      </w:r>
      <w:r w:rsidR="00693469">
        <w:rPr>
          <w:rStyle w:val="Strong"/>
          <w:b w:val="0"/>
        </w:rPr>
        <w:t xml:space="preserve"> using both the classic and </w:t>
      </w:r>
      <w:proofErr w:type="spellStart"/>
      <w:r w:rsidR="00D86B5B">
        <w:t>Eigenverb</w:t>
      </w:r>
      <w:proofErr w:type="spellEnd"/>
      <w:r w:rsidR="00D86B5B">
        <w:rPr>
          <w:rStyle w:val="Strong"/>
          <w:b w:val="0"/>
        </w:rPr>
        <w:t xml:space="preserve"> </w:t>
      </w:r>
      <w:r w:rsidR="00693469">
        <w:rPr>
          <w:rStyle w:val="Strong"/>
          <w:b w:val="0"/>
        </w:rPr>
        <w:t>reverberation algorithms.</w:t>
      </w:r>
      <w:r w:rsidR="00863D0F">
        <w:rPr>
          <w:rStyle w:val="Strong"/>
          <w:b w:val="0"/>
        </w:rPr>
        <w:t xml:space="preserve"> Comparisons to multi-static </w:t>
      </w:r>
      <w:r w:rsidR="00693469">
        <w:rPr>
          <w:rStyle w:val="Strong"/>
          <w:b w:val="0"/>
        </w:rPr>
        <w:t>examples</w:t>
      </w:r>
      <w:r w:rsidR="00863D0F">
        <w:rPr>
          <w:rStyle w:val="Strong"/>
          <w:b w:val="0"/>
        </w:rPr>
        <w:t xml:space="preserve"> will be conducted in a future study.</w:t>
      </w:r>
    </w:p>
    <w:p w:rsidR="00C90B38" w:rsidRPr="00981EC6" w:rsidRDefault="00C90B38" w:rsidP="00C90B38">
      <w:pPr>
        <w:pStyle w:val="Heading1"/>
        <w:rPr>
          <w:rStyle w:val="Strong"/>
          <w:b/>
          <w:bCs/>
        </w:rPr>
      </w:pPr>
      <w:bookmarkStart w:id="2" w:name="_Toc401566026"/>
      <w:r>
        <w:rPr>
          <w:rStyle w:val="Strong"/>
          <w:b/>
          <w:bCs/>
        </w:rPr>
        <w:t>Isochron</w:t>
      </w:r>
      <w:r w:rsidR="00F92347">
        <w:rPr>
          <w:rStyle w:val="Strong"/>
          <w:b/>
          <w:bCs/>
        </w:rPr>
        <w:t>e</w:t>
      </w:r>
      <w:r>
        <w:rPr>
          <w:rStyle w:val="Strong"/>
          <w:b/>
          <w:bCs/>
        </w:rPr>
        <w:t>s, the c</w:t>
      </w:r>
      <w:r w:rsidRPr="00981EC6">
        <w:rPr>
          <w:rStyle w:val="Strong"/>
          <w:b/>
          <w:bCs/>
        </w:rPr>
        <w:t>lassic reverberation algorithm</w:t>
      </w:r>
      <w:bookmarkEnd w:id="2"/>
    </w:p>
    <w:p w:rsidR="00C90B38" w:rsidRDefault="00C90B38" w:rsidP="00C90B38">
      <w:pPr>
        <w:pStyle w:val="NoSpacing"/>
        <w:rPr>
          <w:rStyle w:val="Strong"/>
          <w:b w:val="0"/>
        </w:rPr>
      </w:pPr>
      <w:r>
        <w:rPr>
          <w:rStyle w:val="Strong"/>
          <w:b w:val="0"/>
        </w:rPr>
        <w:t xml:space="preserve">In this section, we derive the classic method </w:t>
      </w:r>
      <w:sdt>
        <w:sdtPr>
          <w:rPr>
            <w:rStyle w:val="Strong"/>
            <w:b w:val="0"/>
          </w:rPr>
          <w:id w:val="826706843"/>
          <w:citation/>
        </w:sdtPr>
        <w:sdtEndPr>
          <w:rPr>
            <w:rStyle w:val="Strong"/>
          </w:rPr>
        </w:sdtEndPr>
        <w:sdtContent>
          <w:r w:rsidR="00267DE3">
            <w:rPr>
              <w:rStyle w:val="Strong"/>
              <w:b w:val="0"/>
            </w:rPr>
            <w:fldChar w:fldCharType="begin"/>
          </w:r>
          <w:r w:rsidR="00FE7946">
            <w:rPr>
              <w:rStyle w:val="Strong"/>
              <w:b w:val="0"/>
            </w:rPr>
            <w:instrText xml:space="preserve">CITATION Pow87 \l 1033 </w:instrText>
          </w:r>
          <w:r w:rsidR="00267DE3">
            <w:rPr>
              <w:rStyle w:val="Strong"/>
              <w:b w:val="0"/>
            </w:rPr>
            <w:fldChar w:fldCharType="separate"/>
          </w:r>
          <w:r w:rsidR="001B49B6" w:rsidRPr="001B49B6">
            <w:rPr>
              <w:noProof/>
            </w:rPr>
            <w:t>[1]</w:t>
          </w:r>
          <w:r w:rsidR="00267DE3">
            <w:rPr>
              <w:rStyle w:val="Strong"/>
              <w:b w:val="0"/>
            </w:rPr>
            <w:fldChar w:fldCharType="end"/>
          </w:r>
        </w:sdtContent>
      </w:sdt>
      <w:r w:rsidR="00267DE3">
        <w:rPr>
          <w:rStyle w:val="Strong"/>
          <w:b w:val="0"/>
        </w:rPr>
        <w:t xml:space="preserve"> </w:t>
      </w:r>
      <w:r>
        <w:rPr>
          <w:rStyle w:val="Strong"/>
          <w:b w:val="0"/>
        </w:rPr>
        <w:t xml:space="preserve">of computing the </w:t>
      </w:r>
      <w:proofErr w:type="spellStart"/>
      <w:r>
        <w:rPr>
          <w:rStyle w:val="Strong"/>
          <w:b w:val="0"/>
        </w:rPr>
        <w:t>bistatic</w:t>
      </w:r>
      <w:proofErr w:type="spellEnd"/>
      <w:r>
        <w:rPr>
          <w:rStyle w:val="Strong"/>
          <w:b w:val="0"/>
        </w:rPr>
        <w:t xml:space="preserve"> </w:t>
      </w:r>
      <w:r w:rsidR="004B1F36">
        <w:rPr>
          <w:rStyle w:val="Strong"/>
          <w:b w:val="0"/>
        </w:rPr>
        <w:t xml:space="preserve">interface </w:t>
      </w:r>
      <w:r>
        <w:rPr>
          <w:rStyle w:val="Strong"/>
          <w:b w:val="0"/>
        </w:rPr>
        <w:t xml:space="preserve">reverberation using </w:t>
      </w:r>
      <w:r>
        <w:rPr>
          <w:rStyle w:val="Strong"/>
          <w:b w:val="0"/>
          <w:bCs w:val="0"/>
        </w:rPr>
        <w:t>isochron</w:t>
      </w:r>
      <w:r w:rsidR="00F92347">
        <w:rPr>
          <w:rStyle w:val="Strong"/>
          <w:b w:val="0"/>
          <w:bCs w:val="0"/>
        </w:rPr>
        <w:t>e</w:t>
      </w:r>
      <w:r>
        <w:rPr>
          <w:rStyle w:val="Strong"/>
          <w:b w:val="0"/>
          <w:bCs w:val="0"/>
        </w:rPr>
        <w:t xml:space="preserve">s, scattering locations with a constant two way travel time </w:t>
      </w:r>
      <w:r w:rsidR="004B1F36">
        <w:rPr>
          <w:rStyle w:val="Strong"/>
          <w:b w:val="0"/>
          <w:bCs w:val="0"/>
        </w:rPr>
        <w:t xml:space="preserve">between </w:t>
      </w:r>
      <w:r>
        <w:rPr>
          <w:rStyle w:val="Strong"/>
          <w:b w:val="0"/>
          <w:bCs w:val="0"/>
        </w:rPr>
        <w:t>the source</w:t>
      </w:r>
      <w:r w:rsidR="004B1F36">
        <w:rPr>
          <w:rStyle w:val="Strong"/>
          <w:b w:val="0"/>
          <w:bCs w:val="0"/>
        </w:rPr>
        <w:t xml:space="preserve">, </w:t>
      </w:r>
      <w:r>
        <w:rPr>
          <w:rStyle w:val="Strong"/>
          <w:b w:val="0"/>
          <w:bCs w:val="0"/>
        </w:rPr>
        <w:t>interface</w:t>
      </w:r>
      <w:r w:rsidR="004B1F36">
        <w:rPr>
          <w:rStyle w:val="Strong"/>
          <w:b w:val="0"/>
          <w:bCs w:val="0"/>
        </w:rPr>
        <w:t xml:space="preserve">, and </w:t>
      </w:r>
      <w:r>
        <w:rPr>
          <w:rStyle w:val="Strong"/>
          <w:b w:val="0"/>
          <w:bCs w:val="0"/>
        </w:rPr>
        <w:t>receiver.</w:t>
      </w:r>
      <w:r w:rsidR="004B1F36">
        <w:rPr>
          <w:rStyle w:val="Strong"/>
          <w:b w:val="0"/>
          <w:bCs w:val="0"/>
        </w:rPr>
        <w:t xml:space="preserve">  </w:t>
      </w:r>
      <w:r w:rsidR="007C040E">
        <w:rPr>
          <w:rStyle w:val="Strong"/>
          <w:b w:val="0"/>
          <w:bCs w:val="0"/>
        </w:rPr>
        <w:t>We can write t</w:t>
      </w:r>
      <w:r w:rsidR="004B1F36">
        <w:rPr>
          <w:rStyle w:val="Strong"/>
          <w:b w:val="0"/>
          <w:bCs w:val="0"/>
        </w:rPr>
        <w:t xml:space="preserve">he </w:t>
      </w:r>
      <w:r w:rsidR="004B1F36">
        <w:rPr>
          <w:rStyle w:val="Strong"/>
          <w:b w:val="0"/>
        </w:rPr>
        <w:t>bi</w:t>
      </w:r>
      <w:r>
        <w:rPr>
          <w:rStyle w:val="Strong"/>
          <w:b w:val="0"/>
        </w:rPr>
        <w:t>-static reverberation from an interface</w:t>
      </w:r>
      <w:r w:rsidR="007C040E">
        <w:rPr>
          <w:rStyle w:val="Strong"/>
          <w:b w:val="0"/>
        </w:rPr>
        <w:t xml:space="preserve"> </w:t>
      </w:r>
      <w:sdt>
        <w:sdtPr>
          <w:rPr>
            <w:rStyle w:val="Strong"/>
            <w:b w:val="0"/>
          </w:rPr>
          <w:id w:val="891539477"/>
          <w:citation/>
        </w:sdtPr>
        <w:sdtEndPr>
          <w:rPr>
            <w:rStyle w:val="Strong"/>
          </w:rPr>
        </w:sdtEndPr>
        <w:sdtContent>
          <w:r w:rsidR="007C040E">
            <w:rPr>
              <w:rStyle w:val="Strong"/>
              <w:b w:val="0"/>
            </w:rPr>
            <w:fldChar w:fldCharType="begin"/>
          </w:r>
          <w:r w:rsidR="007C040E">
            <w:rPr>
              <w:rStyle w:val="Strong"/>
              <w:b w:val="0"/>
            </w:rPr>
            <w:instrText xml:space="preserve"> CITATION Uri83 \l 1033  \s "pp. 244-245" </w:instrText>
          </w:r>
          <w:r w:rsidR="007C040E">
            <w:rPr>
              <w:rStyle w:val="Strong"/>
              <w:b w:val="0"/>
            </w:rPr>
            <w:fldChar w:fldCharType="separate"/>
          </w:r>
          <w:r w:rsidR="001B49B6" w:rsidRPr="001B49B6">
            <w:rPr>
              <w:noProof/>
            </w:rPr>
            <w:t>[2]</w:t>
          </w:r>
          <w:r w:rsidR="007C040E">
            <w:rPr>
              <w:rStyle w:val="Strong"/>
              <w:b w:val="0"/>
            </w:rPr>
            <w:fldChar w:fldCharType="end"/>
          </w:r>
        </w:sdtContent>
      </w:sdt>
      <w:r w:rsidR="00DA6310">
        <w:rPr>
          <w:rStyle w:val="Strong"/>
          <w:b w:val="0"/>
        </w:rPr>
        <w:t>, illustrated in</w:t>
      </w:r>
      <w:r w:rsidR="00267DE3">
        <w:rPr>
          <w:rStyle w:val="Strong"/>
          <w:b w:val="0"/>
        </w:rPr>
        <w:t xml:space="preserve"> </w:t>
      </w:r>
      <w:r w:rsidR="00267DE3">
        <w:rPr>
          <w:rStyle w:val="Strong"/>
          <w:b w:val="0"/>
        </w:rPr>
        <w:fldChar w:fldCharType="begin"/>
      </w:r>
      <w:r w:rsidR="00267DE3">
        <w:rPr>
          <w:rStyle w:val="Strong"/>
          <w:b w:val="0"/>
        </w:rPr>
        <w:instrText xml:space="preserve"> REF _Ref389562470 \h </w:instrText>
      </w:r>
      <w:r w:rsidR="00267DE3">
        <w:rPr>
          <w:rStyle w:val="Strong"/>
          <w:b w:val="0"/>
        </w:rPr>
      </w:r>
      <w:r w:rsidR="00267DE3">
        <w:rPr>
          <w:rStyle w:val="Strong"/>
          <w:b w:val="0"/>
        </w:rPr>
        <w:fldChar w:fldCharType="separate"/>
      </w:r>
      <w:r w:rsidR="001B49B6">
        <w:t xml:space="preserve">Figure </w:t>
      </w:r>
      <w:r w:rsidR="001B49B6">
        <w:rPr>
          <w:noProof/>
        </w:rPr>
        <w:t>2</w:t>
      </w:r>
      <w:r w:rsidR="00267DE3">
        <w:rPr>
          <w:rStyle w:val="Strong"/>
          <w:b w:val="0"/>
        </w:rPr>
        <w:fldChar w:fldCharType="end"/>
      </w:r>
      <w:r w:rsidR="00DA6310">
        <w:rPr>
          <w:rStyle w:val="Strong"/>
          <w:b w:val="0"/>
        </w:rPr>
        <w:t>,</w:t>
      </w:r>
      <w:r>
        <w:rPr>
          <w:rStyle w:val="Strong"/>
          <w:b w:val="0"/>
        </w:rPr>
        <w:t xml:space="preserve"> </w:t>
      </w:r>
      <w:r w:rsidR="007C040E">
        <w:rPr>
          <w:rStyle w:val="Strong"/>
          <w:b w:val="0"/>
        </w:rPr>
        <w:t>in the form</w:t>
      </w:r>
      <w:r w:rsidR="00DA6310">
        <w:rPr>
          <w:rStyle w:val="Strong"/>
          <w:b w:val="0"/>
        </w:rPr>
        <w:t xml:space="preserve"> </w:t>
      </w:r>
    </w:p>
    <w:p w:rsidR="00C90B38" w:rsidRDefault="00C90B38" w:rsidP="00C90B38">
      <w:pPr>
        <w:pStyle w:val="NoSpacing"/>
        <w:rPr>
          <w:rStyle w:val="Strong"/>
          <w:b w:val="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8"/>
        <w:gridCol w:w="8280"/>
        <w:gridCol w:w="648"/>
      </w:tblGrid>
      <w:tr w:rsidR="00C90B38" w:rsidTr="00C90B38">
        <w:tc>
          <w:tcPr>
            <w:tcW w:w="648" w:type="dxa"/>
          </w:tcPr>
          <w:p w:rsidR="00C90B38" w:rsidRDefault="00C90B38" w:rsidP="00C90B38">
            <w:pPr>
              <w:pStyle w:val="NoSpacing"/>
            </w:pPr>
          </w:p>
        </w:tc>
        <w:tc>
          <w:tcPr>
            <w:tcW w:w="8280" w:type="dxa"/>
          </w:tcPr>
          <w:p w:rsidR="00C90B38" w:rsidRDefault="004B1F36" w:rsidP="004B1F36">
            <w:pPr>
              <w:pStyle w:val="NoSpacing"/>
            </w:pPr>
            <m:oMathPara>
              <m:oMath>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0</m:t>
                    </m:r>
                  </m:sub>
                </m:sSub>
                <m:r>
                  <w:rPr>
                    <w:rFonts w:ascii="Cambria Math" w:eastAsiaTheme="minorEastAsia" w:hAnsi="Cambria Math"/>
                  </w:rPr>
                  <m:t xml:space="preserve"> </m:t>
                </m:r>
                <m:sSub>
                  <m:sSubPr>
                    <m:ctrlPr>
                      <w:rPr>
                        <w:rFonts w:ascii="Cambria Math" w:eastAsiaTheme="minorEastAsia" w:hAnsi="Cambria Math"/>
                        <w:i/>
                      </w:rPr>
                    </m:ctrlPr>
                  </m:sSubPr>
                  <m:e>
                    <m:r>
                      <m:rPr>
                        <m:scr m:val="script"/>
                      </m:rPr>
                      <w:rPr>
                        <w:rFonts w:ascii="Cambria Math" w:eastAsiaTheme="minorEastAsia" w:hAnsi="Cambria Math"/>
                      </w:rPr>
                      <m:t>l</m:t>
                    </m:r>
                  </m:e>
                  <m:sub>
                    <m:r>
                      <w:rPr>
                        <w:rFonts w:ascii="Cambria Math" w:eastAsiaTheme="minorEastAsia" w:hAnsi="Cambria Math"/>
                      </w:rPr>
                      <m:t>s</m:t>
                    </m:r>
                  </m:sub>
                </m:sSub>
                <m:r>
                  <w:rPr>
                    <w:rFonts w:ascii="Cambria Math" w:eastAsiaTheme="minorEastAsia" w:hAnsi="Cambria Math"/>
                  </w:rPr>
                  <m:t xml:space="preserve"> </m:t>
                </m:r>
                <m:sSub>
                  <m:sSubPr>
                    <m:ctrlPr>
                      <w:rPr>
                        <w:rFonts w:ascii="Cambria Math" w:eastAsiaTheme="minorEastAsia" w:hAnsi="Cambria Math"/>
                        <w:i/>
                      </w:rPr>
                    </m:ctrlPr>
                  </m:sSubPr>
                  <m:e>
                    <m:r>
                      <m:rPr>
                        <m:scr m:val="script"/>
                      </m:rPr>
                      <w:rPr>
                        <w:rFonts w:ascii="Cambria Math" w:eastAsiaTheme="minorEastAsia" w:hAnsi="Cambria Math"/>
                      </w:rPr>
                      <m:t>l</m:t>
                    </m:r>
                  </m:e>
                  <m:sub>
                    <m:r>
                      <w:rPr>
                        <w:rFonts w:ascii="Cambria Math" w:eastAsiaTheme="minorEastAsia" w:hAnsi="Cambria Math"/>
                      </w:rPr>
                      <m:t>r</m:t>
                    </m:r>
                  </m:sub>
                </m:sSub>
                <m:r>
                  <w:rPr>
                    <w:rFonts w:ascii="Cambria Math" w:eastAsiaTheme="minorEastAsia" w:hAnsi="Cambria Math"/>
                  </w:rPr>
                  <m:t xml:space="preserve"> σ</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r</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r</m:t>
                        </m:r>
                      </m:sub>
                    </m:sSub>
                  </m:e>
                </m:d>
                <m:sSub>
                  <m:sSubPr>
                    <m:ctrlPr>
                      <w:rPr>
                        <w:rFonts w:ascii="Cambria Math" w:hAnsi="Cambria Math"/>
                        <w:i/>
                      </w:rPr>
                    </m:ctrlPr>
                  </m:sSubPr>
                  <m:e>
                    <m:r>
                      <m:rPr>
                        <m:scr m:val="script"/>
                      </m:rPr>
                      <w:rPr>
                        <w:rFonts w:ascii="Cambria Math" w:hAnsi="Cambria Math"/>
                      </w:rPr>
                      <m:t>A</m:t>
                    </m:r>
                  </m:e>
                  <m:sub>
                    <m:r>
                      <w:rPr>
                        <w:rFonts w:ascii="Cambria Math" w:hAnsi="Cambria Math"/>
                      </w:rPr>
                      <m:t>sr</m:t>
                    </m:r>
                  </m:sub>
                </m:sSub>
              </m:oMath>
            </m:oMathPara>
          </w:p>
        </w:tc>
        <w:tc>
          <w:tcPr>
            <w:tcW w:w="648" w:type="dxa"/>
          </w:tcPr>
          <w:p w:rsidR="00C90B38" w:rsidRDefault="00C90B38" w:rsidP="00C90B38">
            <w:pPr>
              <w:pStyle w:val="NoSpacing"/>
            </w:pPr>
            <w:bookmarkStart w:id="3" w:name="_Ref389490322"/>
            <w:r>
              <w:t>(</w:t>
            </w:r>
            <w:fldSimple w:instr=" SEQ Equation \* MERGEFORMAT ">
              <w:r w:rsidR="001B49B6">
                <w:rPr>
                  <w:noProof/>
                </w:rPr>
                <w:t>1</w:t>
              </w:r>
            </w:fldSimple>
            <w:r>
              <w:t>)</w:t>
            </w:r>
            <w:bookmarkEnd w:id="3"/>
          </w:p>
        </w:tc>
      </w:tr>
    </w:tbl>
    <w:p w:rsidR="00C90B38" w:rsidRDefault="00C90B38" w:rsidP="00C90B38">
      <w:pPr>
        <w:pStyle w:val="NoSpacing"/>
        <w:rPr>
          <w:rStyle w:val="Strong"/>
          <w:b w:val="0"/>
        </w:rPr>
      </w:pPr>
      <w:proofErr w:type="gramStart"/>
      <w:r>
        <w:rPr>
          <w:rStyle w:val="Strong"/>
          <w:b w:val="0"/>
        </w:rPr>
        <w:t>where</w:t>
      </w:r>
      <w:proofErr w:type="gramEnd"/>
    </w:p>
    <w:p w:rsidR="00C90B38" w:rsidRDefault="00C90B38" w:rsidP="00C90B38">
      <w:pPr>
        <w:pStyle w:val="NoSpacing"/>
        <w:rPr>
          <w:rStyle w:val="Strong"/>
          <w:b w:val="0"/>
        </w:rPr>
      </w:pPr>
    </w:p>
    <w:p w:rsidR="00C90B38" w:rsidRDefault="00C90B38" w:rsidP="00C90B38">
      <w:pPr>
        <w:pStyle w:val="NoSpacing"/>
      </w:pPr>
      <w:r>
        <w:tab/>
      </w:r>
      <m:oMath>
        <m:r>
          <w:rPr>
            <w:rFonts w:ascii="Cambria Math" w:hAnsi="Cambria Math"/>
          </w:rPr>
          <m:t>I</m:t>
        </m:r>
      </m:oMath>
      <w:r>
        <w:tab/>
      </w:r>
      <w:r>
        <w:tab/>
        <w:t xml:space="preserve">= </w:t>
      </w:r>
      <w:r w:rsidR="004B1F36">
        <w:t>received</w:t>
      </w:r>
      <w:r>
        <w:t xml:space="preserve"> intensity;</w:t>
      </w:r>
    </w:p>
    <w:p w:rsidR="00C90B38" w:rsidRDefault="00C90B38" w:rsidP="00C90B38">
      <w:pPr>
        <w:pStyle w:val="NoSpacing"/>
      </w:pPr>
      <w:r>
        <w:tab/>
      </w:r>
      <m:oMath>
        <m:sSub>
          <m:sSubPr>
            <m:ctrlPr>
              <w:rPr>
                <w:rFonts w:ascii="Cambria Math" w:hAnsi="Cambria Math"/>
                <w:i/>
              </w:rPr>
            </m:ctrlPr>
          </m:sSubPr>
          <m:e>
            <m:r>
              <w:rPr>
                <w:rFonts w:ascii="Cambria Math" w:hAnsi="Cambria Math"/>
              </w:rPr>
              <m:t>I</m:t>
            </m:r>
          </m:e>
          <m:sub>
            <m:r>
              <w:rPr>
                <w:rFonts w:ascii="Cambria Math" w:hAnsi="Cambria Math"/>
              </w:rPr>
              <m:t>0</m:t>
            </m:r>
          </m:sub>
        </m:sSub>
      </m:oMath>
      <w:r>
        <w:tab/>
      </w:r>
      <w:r>
        <w:tab/>
        <w:t>= source level intensity;</w:t>
      </w:r>
    </w:p>
    <w:p w:rsidR="004B1F36" w:rsidRDefault="004B1F36" w:rsidP="004B1F36">
      <w:pPr>
        <w:pStyle w:val="NoSpacing"/>
        <w:ind w:left="720" w:hanging="720"/>
      </w:pPr>
      <w:r>
        <w:tab/>
      </w:r>
      <m:oMath>
        <m:sSub>
          <m:sSubPr>
            <m:ctrlPr>
              <w:rPr>
                <w:rFonts w:ascii="Cambria Math" w:eastAsiaTheme="minorEastAsia" w:hAnsi="Cambria Math"/>
                <w:i/>
              </w:rPr>
            </m:ctrlPr>
          </m:sSubPr>
          <m:e>
            <m:r>
              <m:rPr>
                <m:scr m:val="script"/>
              </m:rPr>
              <w:rPr>
                <w:rFonts w:ascii="Cambria Math" w:eastAsiaTheme="minorEastAsia" w:hAnsi="Cambria Math"/>
              </w:rPr>
              <m:t>l</m:t>
            </m:r>
          </m:e>
          <m:sub>
            <m:r>
              <w:rPr>
                <w:rFonts w:ascii="Cambria Math" w:eastAsiaTheme="minorEastAsia" w:hAnsi="Cambria Math"/>
              </w:rPr>
              <m:t>s</m:t>
            </m:r>
          </m:sub>
        </m:sSub>
      </m:oMath>
      <w:r>
        <w:tab/>
      </w:r>
      <w:r>
        <w:tab/>
        <w:t xml:space="preserve">= </w:t>
      </w:r>
      <w:r w:rsidR="00D10CA3">
        <w:t>transmission</w:t>
      </w:r>
      <w:r w:rsidR="00AD3E50">
        <w:t xml:space="preserve"> </w:t>
      </w:r>
      <w:r>
        <w:t xml:space="preserve">loss from the source to the </w:t>
      </w:r>
      <w:r w:rsidR="00106D15">
        <w:t>scattering patch</w:t>
      </w:r>
      <w:r>
        <w:t xml:space="preserve">, includes </w:t>
      </w:r>
      <w:r w:rsidR="00D10CA3">
        <w:br/>
        <w:t xml:space="preserve"> </w:t>
      </w:r>
      <w:r w:rsidR="00D10CA3">
        <w:tab/>
      </w:r>
      <w:r w:rsidR="00D10CA3">
        <w:tab/>
        <w:t xml:space="preserve">   s</w:t>
      </w:r>
      <w:r>
        <w:t>ource beam</w:t>
      </w:r>
      <w:r w:rsidR="00D10CA3">
        <w:t xml:space="preserve"> </w:t>
      </w:r>
      <w:r>
        <w:t xml:space="preserve">pattern, in-water absorption, interface reflection loss, </w:t>
      </w:r>
      <w:r w:rsidR="00D10CA3">
        <w:br/>
        <w:t xml:space="preserve"> </w:t>
      </w:r>
      <w:r w:rsidR="00D10CA3">
        <w:tab/>
      </w:r>
      <w:r w:rsidR="00D10CA3">
        <w:tab/>
        <w:t xml:space="preserve">   </w:t>
      </w:r>
      <w:r>
        <w:t>and spreading loss.</w:t>
      </w:r>
    </w:p>
    <w:p w:rsidR="00D10CA3" w:rsidRDefault="00D10CA3" w:rsidP="00D10CA3">
      <w:pPr>
        <w:pStyle w:val="NoSpacing"/>
        <w:ind w:left="720" w:hanging="720"/>
      </w:pPr>
      <w:r>
        <w:tab/>
      </w:r>
      <m:oMath>
        <m:sSub>
          <m:sSubPr>
            <m:ctrlPr>
              <w:rPr>
                <w:rFonts w:ascii="Cambria Math" w:eastAsiaTheme="minorEastAsia" w:hAnsi="Cambria Math"/>
                <w:i/>
              </w:rPr>
            </m:ctrlPr>
          </m:sSubPr>
          <m:e>
            <m:r>
              <m:rPr>
                <m:scr m:val="script"/>
              </m:rPr>
              <w:rPr>
                <w:rFonts w:ascii="Cambria Math" w:eastAsiaTheme="minorEastAsia" w:hAnsi="Cambria Math"/>
              </w:rPr>
              <m:t>l</m:t>
            </m:r>
          </m:e>
          <m:sub>
            <m:r>
              <w:rPr>
                <w:rFonts w:ascii="Cambria Math" w:eastAsiaTheme="minorEastAsia" w:hAnsi="Cambria Math"/>
              </w:rPr>
              <m:t>r</m:t>
            </m:r>
          </m:sub>
        </m:sSub>
      </m:oMath>
      <w:r>
        <w:tab/>
      </w:r>
      <w:r>
        <w:tab/>
        <w:t xml:space="preserve">= transmission loss from the scattering patch to the receiver, includes </w:t>
      </w:r>
      <w:r>
        <w:br/>
        <w:t xml:space="preserve"> </w:t>
      </w:r>
      <w:r>
        <w:tab/>
      </w:r>
      <w:r>
        <w:tab/>
        <w:t xml:space="preserve">   receiver beam pattern, in-water absorption, interface reflection loss, </w:t>
      </w:r>
      <w:r>
        <w:br/>
        <w:t xml:space="preserve"> </w:t>
      </w:r>
      <w:r>
        <w:tab/>
      </w:r>
      <w:r>
        <w:tab/>
        <w:t xml:space="preserve">   and spreading loss.</w:t>
      </w:r>
    </w:p>
    <w:p w:rsidR="00DA6310" w:rsidRDefault="00DA6310" w:rsidP="00DA6310">
      <w:pPr>
        <w:pStyle w:val="NoSpacing"/>
      </w:pPr>
      <w:r>
        <w:tab/>
      </w:r>
      <m:oMath>
        <m:r>
          <w:rPr>
            <w:rFonts w:ascii="Cambria Math" w:hAnsi="Cambria Math"/>
          </w:rPr>
          <m:t>σ</m:t>
        </m:r>
      </m:oMath>
      <w:r>
        <w:tab/>
      </w:r>
      <w:r>
        <w:tab/>
        <w:t>= interface scattering strength (strength/m</w:t>
      </w:r>
      <w:r w:rsidRPr="004F1869">
        <w:rPr>
          <w:vertAlign w:val="superscript"/>
        </w:rPr>
        <w:t>2</w:t>
      </w:r>
      <w:r w:rsidR="00795D61">
        <w:t>);</w:t>
      </w:r>
    </w:p>
    <w:p w:rsidR="004B1F36" w:rsidRDefault="004B1F36" w:rsidP="004B1F36">
      <w:pPr>
        <w:pStyle w:val="NoSpacing"/>
      </w:pPr>
      <w:r>
        <w:tab/>
      </w:r>
      <m:oMath>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r</m:t>
            </m:r>
          </m:sub>
        </m:sSub>
      </m:oMath>
      <w:r>
        <w:tab/>
      </w:r>
      <w:r>
        <w:tab/>
        <w:t>= grazing angle</w:t>
      </w:r>
      <w:r w:rsidR="00E32AD2">
        <w:t>s</w:t>
      </w:r>
      <w:r>
        <w:t xml:space="preserve"> at </w:t>
      </w:r>
      <w:r w:rsidR="002A004A">
        <w:t>the scattering patch</w:t>
      </w:r>
      <w:r>
        <w:t>, along source and receiver paths;</w:t>
      </w:r>
    </w:p>
    <w:p w:rsidR="00C90B38" w:rsidRDefault="00C90B38" w:rsidP="00C90B38">
      <w:pPr>
        <w:pStyle w:val="NoSpacing"/>
      </w:pPr>
      <w:r>
        <w:tab/>
      </w:r>
      <m:oMath>
        <m:sSub>
          <m:sSubPr>
            <m:ctrlPr>
              <w:rPr>
                <w:rFonts w:ascii="Cambria Math" w:hAnsi="Cambria Math"/>
                <w:i/>
              </w:rPr>
            </m:ctrlPr>
          </m:sSubPr>
          <m:e>
            <m:r>
              <w:rPr>
                <w:rFonts w:ascii="Cambria Math" w:hAnsi="Cambria Math"/>
              </w:rPr>
              <m:t>ϕ</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r</m:t>
            </m:r>
          </m:sub>
        </m:sSub>
      </m:oMath>
      <w:r>
        <w:tab/>
      </w:r>
      <w:r>
        <w:tab/>
        <w:t>= bearing</w:t>
      </w:r>
      <w:r w:rsidR="00E32AD2">
        <w:t>s</w:t>
      </w:r>
      <w:r>
        <w:t xml:space="preserve"> at </w:t>
      </w:r>
      <w:r w:rsidR="002A004A">
        <w:t>the scattering patch</w:t>
      </w:r>
      <w:r>
        <w:t>, along source and receiver paths;</w:t>
      </w:r>
      <w:r w:rsidR="00795D61">
        <w:t xml:space="preserve"> and</w:t>
      </w:r>
    </w:p>
    <w:p w:rsidR="00C90B38" w:rsidRDefault="00C90B38" w:rsidP="00C90B38">
      <w:pPr>
        <w:pStyle w:val="NoSpacing"/>
      </w:pPr>
      <w:r>
        <w:tab/>
      </w:r>
      <m:oMath>
        <m:sSub>
          <m:sSubPr>
            <m:ctrlPr>
              <w:rPr>
                <w:rFonts w:ascii="Cambria Math" w:hAnsi="Cambria Math"/>
                <w:i/>
              </w:rPr>
            </m:ctrlPr>
          </m:sSubPr>
          <m:e>
            <m:r>
              <m:rPr>
                <m:scr m:val="script"/>
              </m:rPr>
              <w:rPr>
                <w:rFonts w:ascii="Cambria Math" w:hAnsi="Cambria Math"/>
              </w:rPr>
              <m:t>A</m:t>
            </m:r>
          </m:e>
          <m:sub>
            <m:r>
              <w:rPr>
                <w:rFonts w:ascii="Cambria Math" w:hAnsi="Cambria Math"/>
              </w:rPr>
              <m:t>sr</m:t>
            </m:r>
          </m:sub>
        </m:sSub>
      </m:oMath>
      <w:r>
        <w:tab/>
      </w:r>
      <w:r>
        <w:tab/>
        <w:t xml:space="preserve">= ensonified area </w:t>
      </w:r>
      <w:r w:rsidR="00DA6310">
        <w:t xml:space="preserve">for this combination of source and receiver paths </w:t>
      </w:r>
      <w:r>
        <w:t>(m</w:t>
      </w:r>
      <w:r w:rsidRPr="004F1869">
        <w:rPr>
          <w:vertAlign w:val="superscript"/>
        </w:rPr>
        <w:t>2</w:t>
      </w:r>
      <w:r>
        <w:t>).</w:t>
      </w:r>
    </w:p>
    <w:p w:rsidR="00C90B38" w:rsidRDefault="00C90B38" w:rsidP="00C90B38">
      <w:pPr>
        <w:pStyle w:val="NoSpacing"/>
      </w:pPr>
    </w:p>
    <w:p w:rsidR="00257023" w:rsidRDefault="00C90B38" w:rsidP="0013485A">
      <w:r>
        <w:t xml:space="preserve">The transmission loss and angle terms are functions of the scenario geometry and the eigenrays for each path.  The source level and beam patterns are functions of the sensor characteristics.  The scattering strength is a physical property of the interface; note that many scattering strength models have limited or no support for the </w:t>
      </w:r>
      <m:oMath>
        <m:sSub>
          <m:sSubPr>
            <m:ctrlPr>
              <w:rPr>
                <w:rFonts w:ascii="Cambria Math" w:hAnsi="Cambria Math"/>
                <w:i/>
              </w:rPr>
            </m:ctrlPr>
          </m:sSubPr>
          <m:e>
            <m:r>
              <w:rPr>
                <w:rFonts w:ascii="Cambria Math" w:hAnsi="Cambria Math"/>
              </w:rPr>
              <m:t>ϕ</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r</m:t>
            </m:r>
          </m:sub>
        </m:sSub>
      </m:oMath>
      <w:r>
        <w:rPr>
          <w:rFonts w:eastAsiaTheme="minorEastAsia"/>
        </w:rPr>
        <w:t xml:space="preserve"> arguments.  The </w:t>
      </w:r>
      <w:r>
        <w:t>ensonified area is the only term that remains to be computed.</w:t>
      </w:r>
    </w:p>
    <w:p w:rsidR="00257023" w:rsidRDefault="00257023" w:rsidP="00257023">
      <w:pPr>
        <w:keepNext/>
        <w:jc w:val="center"/>
      </w:pPr>
      <w:r>
        <w:rPr>
          <w:noProof/>
        </w:rPr>
        <w:drawing>
          <wp:inline distT="0" distB="0" distL="0" distR="0" wp14:anchorId="297B8A56" wp14:editId="0376D784">
            <wp:extent cx="4681855" cy="2304415"/>
            <wp:effectExtent l="0" t="0" r="444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81855" cy="2304415"/>
                    </a:xfrm>
                    <a:prstGeom prst="rect">
                      <a:avLst/>
                    </a:prstGeom>
                    <a:noFill/>
                  </pic:spPr>
                </pic:pic>
              </a:graphicData>
            </a:graphic>
          </wp:inline>
        </w:drawing>
      </w:r>
    </w:p>
    <w:p w:rsidR="00C90B38" w:rsidRDefault="00257023" w:rsidP="00257023">
      <w:pPr>
        <w:pStyle w:val="Caption"/>
        <w:jc w:val="center"/>
      </w:pPr>
      <w:bookmarkStart w:id="4" w:name="_Ref389562470"/>
      <w:r>
        <w:t xml:space="preserve">Figure </w:t>
      </w:r>
      <w:r w:rsidR="00CF31F0">
        <w:fldChar w:fldCharType="begin"/>
      </w:r>
      <w:r w:rsidR="00CF31F0">
        <w:instrText xml:space="preserve"> SEQ Figure \* ARABIC </w:instrText>
      </w:r>
      <w:r w:rsidR="00CF31F0">
        <w:fldChar w:fldCharType="separate"/>
      </w:r>
      <w:r w:rsidR="001B49B6">
        <w:rPr>
          <w:noProof/>
        </w:rPr>
        <w:t>2</w:t>
      </w:r>
      <w:r w:rsidR="00CF31F0">
        <w:rPr>
          <w:noProof/>
        </w:rPr>
        <w:fldChar w:fldCharType="end"/>
      </w:r>
      <w:bookmarkEnd w:id="4"/>
      <w:r>
        <w:t xml:space="preserve"> – </w:t>
      </w:r>
      <w:r>
        <w:rPr>
          <w:rStyle w:val="Strong"/>
          <w:b/>
        </w:rPr>
        <w:t>Bi-static reverberation geometry</w:t>
      </w:r>
      <w:r w:rsidR="00267DE3">
        <w:rPr>
          <w:rStyle w:val="Strong"/>
          <w:b/>
        </w:rPr>
        <w:t xml:space="preserve"> (side view)</w:t>
      </w:r>
    </w:p>
    <w:p w:rsidR="002A004A" w:rsidRDefault="002A004A" w:rsidP="002A004A">
      <w:pPr>
        <w:rPr>
          <w:rStyle w:val="Strong"/>
          <w:rFonts w:eastAsiaTheme="minorEastAsia"/>
          <w:b w:val="0"/>
          <w:bCs w:val="0"/>
        </w:rPr>
      </w:pPr>
      <w:r>
        <w:t>I</w:t>
      </w:r>
      <w:r w:rsidRPr="002A004A">
        <w:t>sochron</w:t>
      </w:r>
      <w:r w:rsidR="00F92347">
        <w:t>e</w:t>
      </w:r>
      <w:r w:rsidRPr="002A004A">
        <w:t xml:space="preserve">s, scattering locations with a constant two way travel time between the source, interface, and </w:t>
      </w:r>
      <w:r>
        <w:t xml:space="preserve">receiver, are used to compute ensonified area in </w:t>
      </w:r>
      <w:r>
        <w:rPr>
          <w:rStyle w:val="Strong"/>
          <w:b w:val="0"/>
          <w:bCs w:val="0"/>
        </w:rPr>
        <w:t>the c</w:t>
      </w:r>
      <w:r w:rsidRPr="00981EC6">
        <w:rPr>
          <w:rStyle w:val="Strong"/>
          <w:b w:val="0"/>
          <w:bCs w:val="0"/>
        </w:rPr>
        <w:t>lassic reverberation algorithm</w:t>
      </w:r>
      <w:r>
        <w:rPr>
          <w:rStyle w:val="Strong"/>
          <w:b w:val="0"/>
          <w:bCs w:val="0"/>
        </w:rPr>
        <w:t>.  As the wavefront sweeps out across the bottom</w:t>
      </w:r>
      <w:r w:rsidR="003D5D6E">
        <w:rPr>
          <w:rStyle w:val="Strong"/>
          <w:b w:val="0"/>
          <w:bCs w:val="0"/>
        </w:rPr>
        <w:t xml:space="preserve"> (</w:t>
      </w:r>
      <w:r w:rsidR="003D5D6E">
        <w:rPr>
          <w:rStyle w:val="Strong"/>
          <w:b w:val="0"/>
          <w:bCs w:val="0"/>
        </w:rPr>
        <w:fldChar w:fldCharType="begin"/>
      </w:r>
      <w:r w:rsidR="003D5D6E">
        <w:rPr>
          <w:rStyle w:val="Strong"/>
          <w:b w:val="0"/>
          <w:bCs w:val="0"/>
        </w:rPr>
        <w:instrText xml:space="preserve"> REF _Ref381367786 \h </w:instrText>
      </w:r>
      <w:r w:rsidR="003D5D6E">
        <w:rPr>
          <w:rStyle w:val="Strong"/>
          <w:b w:val="0"/>
          <w:bCs w:val="0"/>
        </w:rPr>
      </w:r>
      <w:r w:rsidR="003D5D6E">
        <w:rPr>
          <w:rStyle w:val="Strong"/>
          <w:b w:val="0"/>
          <w:bCs w:val="0"/>
        </w:rPr>
        <w:fldChar w:fldCharType="separate"/>
      </w:r>
      <w:r w:rsidR="001B49B6">
        <w:t xml:space="preserve">Figure </w:t>
      </w:r>
      <w:r w:rsidR="001B49B6">
        <w:rPr>
          <w:noProof/>
        </w:rPr>
        <w:t>3</w:t>
      </w:r>
      <w:r w:rsidR="003D5D6E">
        <w:rPr>
          <w:rStyle w:val="Strong"/>
          <w:b w:val="0"/>
          <w:bCs w:val="0"/>
        </w:rPr>
        <w:fldChar w:fldCharType="end"/>
      </w:r>
      <w:r w:rsidR="003D5D6E">
        <w:rPr>
          <w:rStyle w:val="Strong"/>
          <w:b w:val="0"/>
          <w:bCs w:val="0"/>
        </w:rPr>
        <w:t>)</w:t>
      </w:r>
      <w:r>
        <w:rPr>
          <w:rStyle w:val="Strong"/>
          <w:b w:val="0"/>
          <w:bCs w:val="0"/>
        </w:rPr>
        <w:t>, three different parts of the bottom are ensonified at three different travel times</w:t>
      </w:r>
      <w:r w:rsidR="00855E75">
        <w:rPr>
          <w:rStyle w:val="Strong"/>
          <w:b w:val="0"/>
          <w:bCs w:val="0"/>
        </w:rPr>
        <w:t xml:space="preserve">, </w:t>
      </w:r>
      <w:proofErr w:type="gramStart"/>
      <w:r w:rsidR="00855E75">
        <w:rPr>
          <w:rStyle w:val="Strong"/>
          <w:b w:val="0"/>
          <w:bCs w:val="0"/>
        </w:rPr>
        <w:t xml:space="preserve">labeled </w:t>
      </w:r>
      <w:proofErr w:type="gramEnd"/>
      <m:oMath>
        <m:sSub>
          <m:sSubPr>
            <m:ctrlPr>
              <w:rPr>
                <w:rStyle w:val="Strong"/>
                <w:rFonts w:ascii="Cambria Math" w:hAnsi="Cambria Math"/>
                <w:b w:val="0"/>
                <w:bCs w:val="0"/>
                <w:i/>
              </w:rPr>
            </m:ctrlPr>
          </m:sSubPr>
          <m:e>
            <m:r>
              <w:rPr>
                <w:rStyle w:val="Strong"/>
                <w:rFonts w:ascii="Cambria Math" w:hAnsi="Cambria Math"/>
              </w:rPr>
              <m:t>τ</m:t>
            </m:r>
          </m:e>
          <m:sub>
            <m:r>
              <w:rPr>
                <w:rStyle w:val="Strong"/>
                <w:rFonts w:ascii="Cambria Math" w:hAnsi="Cambria Math"/>
              </w:rPr>
              <m:t>a</m:t>
            </m:r>
          </m:sub>
        </m:sSub>
      </m:oMath>
      <w:r w:rsidR="00855E75">
        <w:rPr>
          <w:rStyle w:val="Strong"/>
          <w:rFonts w:eastAsiaTheme="minorEastAsia"/>
          <w:b w:val="0"/>
          <w:bCs w:val="0"/>
        </w:rPr>
        <w:t>,</w:t>
      </w:r>
      <w:r w:rsidR="00855E75">
        <w:rPr>
          <w:rStyle w:val="Strong"/>
          <w:b w:val="0"/>
          <w:bCs w:val="0"/>
        </w:rPr>
        <w:t xml:space="preserve"> </w:t>
      </w:r>
      <m:oMath>
        <m:sSub>
          <m:sSubPr>
            <m:ctrlPr>
              <w:rPr>
                <w:rStyle w:val="Strong"/>
                <w:rFonts w:ascii="Cambria Math" w:hAnsi="Cambria Math"/>
                <w:b w:val="0"/>
                <w:bCs w:val="0"/>
                <w:i/>
              </w:rPr>
            </m:ctrlPr>
          </m:sSubPr>
          <m:e>
            <m:r>
              <w:rPr>
                <w:rStyle w:val="Strong"/>
                <w:rFonts w:ascii="Cambria Math" w:hAnsi="Cambria Math"/>
              </w:rPr>
              <m:t>τ</m:t>
            </m:r>
          </m:e>
          <m:sub>
            <m:r>
              <w:rPr>
                <w:rStyle w:val="Strong"/>
                <w:rFonts w:ascii="Cambria Math" w:hAnsi="Cambria Math"/>
              </w:rPr>
              <m:t>b</m:t>
            </m:r>
          </m:sub>
        </m:sSub>
      </m:oMath>
      <w:r w:rsidR="00855E75">
        <w:rPr>
          <w:rStyle w:val="Strong"/>
          <w:rFonts w:eastAsiaTheme="minorEastAsia"/>
          <w:b w:val="0"/>
          <w:bCs w:val="0"/>
        </w:rPr>
        <w:t>, and</w:t>
      </w:r>
      <w:r w:rsidR="00855E75">
        <w:rPr>
          <w:rStyle w:val="Strong"/>
          <w:b w:val="0"/>
          <w:bCs w:val="0"/>
        </w:rPr>
        <w:t xml:space="preserve"> </w:t>
      </w:r>
      <m:oMath>
        <m:sSub>
          <m:sSubPr>
            <m:ctrlPr>
              <w:rPr>
                <w:rStyle w:val="Strong"/>
                <w:rFonts w:ascii="Cambria Math" w:hAnsi="Cambria Math"/>
                <w:b w:val="0"/>
                <w:bCs w:val="0"/>
                <w:i/>
              </w:rPr>
            </m:ctrlPr>
          </m:sSubPr>
          <m:e>
            <m:r>
              <w:rPr>
                <w:rStyle w:val="Strong"/>
                <w:rFonts w:ascii="Cambria Math" w:hAnsi="Cambria Math"/>
              </w:rPr>
              <m:t>τ</m:t>
            </m:r>
          </m:e>
          <m:sub>
            <m:r>
              <w:rPr>
                <w:rStyle w:val="Strong"/>
                <w:rFonts w:ascii="Cambria Math" w:hAnsi="Cambria Math"/>
              </w:rPr>
              <m:t>c</m:t>
            </m:r>
          </m:sub>
        </m:sSub>
      </m:oMath>
      <w:r w:rsidR="00855E75">
        <w:rPr>
          <w:rStyle w:val="Strong"/>
          <w:rFonts w:eastAsiaTheme="minorEastAsia"/>
          <w:b w:val="0"/>
          <w:bCs w:val="0"/>
        </w:rPr>
        <w:t xml:space="preserve">.  If </w:t>
      </w:r>
      <w:r w:rsidR="008D4ADC">
        <w:rPr>
          <w:rStyle w:val="Strong"/>
          <w:rFonts w:eastAsiaTheme="minorEastAsia"/>
          <w:b w:val="0"/>
          <w:bCs w:val="0"/>
        </w:rPr>
        <w:t>each</w:t>
      </w:r>
      <w:r w:rsidR="00855E75">
        <w:rPr>
          <w:rStyle w:val="Strong"/>
          <w:rFonts w:eastAsiaTheme="minorEastAsia"/>
          <w:b w:val="0"/>
          <w:bCs w:val="0"/>
        </w:rPr>
        <w:t xml:space="preserve"> echo return</w:t>
      </w:r>
      <w:r w:rsidR="00F92347">
        <w:rPr>
          <w:rStyle w:val="Strong"/>
          <w:rFonts w:eastAsiaTheme="minorEastAsia"/>
          <w:b w:val="0"/>
          <w:bCs w:val="0"/>
        </w:rPr>
        <w:t>s</w:t>
      </w:r>
      <w:r w:rsidR="00855E75">
        <w:rPr>
          <w:rStyle w:val="Strong"/>
          <w:rFonts w:eastAsiaTheme="minorEastAsia"/>
          <w:b w:val="0"/>
          <w:bCs w:val="0"/>
        </w:rPr>
        <w:t xml:space="preserve"> along the same path, the received signals</w:t>
      </w:r>
      <w:r w:rsidR="00663D5F">
        <w:rPr>
          <w:rStyle w:val="Strong"/>
          <w:rFonts w:eastAsiaTheme="minorEastAsia"/>
          <w:b w:val="0"/>
          <w:bCs w:val="0"/>
        </w:rPr>
        <w:t xml:space="preserve"> (</w:t>
      </w:r>
      <w:r w:rsidR="00855E75">
        <w:rPr>
          <w:rStyle w:val="Strong"/>
          <w:rFonts w:eastAsiaTheme="minorEastAsia"/>
          <w:b w:val="0"/>
          <w:bCs w:val="0"/>
        </w:rPr>
        <w:t xml:space="preserve">illustrated in </w:t>
      </w:r>
      <w:r w:rsidR="00032D0E">
        <w:rPr>
          <w:rStyle w:val="Strong"/>
          <w:rFonts w:eastAsiaTheme="minorEastAsia"/>
          <w:b w:val="0"/>
          <w:bCs w:val="0"/>
        </w:rPr>
        <w:fldChar w:fldCharType="begin"/>
      </w:r>
      <w:r w:rsidR="00032D0E">
        <w:rPr>
          <w:rStyle w:val="Strong"/>
          <w:rFonts w:eastAsiaTheme="minorEastAsia"/>
          <w:b w:val="0"/>
          <w:bCs w:val="0"/>
        </w:rPr>
        <w:instrText xml:space="preserve"> REF _Ref381369088 \h </w:instrText>
      </w:r>
      <w:r w:rsidR="00032D0E">
        <w:rPr>
          <w:rStyle w:val="Strong"/>
          <w:rFonts w:eastAsiaTheme="minorEastAsia"/>
          <w:b w:val="0"/>
          <w:bCs w:val="0"/>
        </w:rPr>
      </w:r>
      <w:r w:rsidR="00032D0E">
        <w:rPr>
          <w:rStyle w:val="Strong"/>
          <w:rFonts w:eastAsiaTheme="minorEastAsia"/>
          <w:b w:val="0"/>
          <w:bCs w:val="0"/>
        </w:rPr>
        <w:fldChar w:fldCharType="separate"/>
      </w:r>
      <w:r w:rsidR="001B49B6">
        <w:t xml:space="preserve">Figure </w:t>
      </w:r>
      <w:r w:rsidR="001B49B6">
        <w:rPr>
          <w:noProof/>
        </w:rPr>
        <w:t>4</w:t>
      </w:r>
      <w:r w:rsidR="00032D0E">
        <w:rPr>
          <w:rStyle w:val="Strong"/>
          <w:rFonts w:eastAsiaTheme="minorEastAsia"/>
          <w:b w:val="0"/>
          <w:bCs w:val="0"/>
        </w:rPr>
        <w:fldChar w:fldCharType="end"/>
      </w:r>
      <w:r w:rsidR="00663D5F">
        <w:rPr>
          <w:rStyle w:val="Strong"/>
          <w:rFonts w:eastAsiaTheme="minorEastAsia"/>
          <w:b w:val="0"/>
          <w:bCs w:val="0"/>
        </w:rPr>
        <w:t>)</w:t>
      </w:r>
      <w:r w:rsidR="00855E75">
        <w:rPr>
          <w:rStyle w:val="Strong"/>
          <w:rFonts w:eastAsiaTheme="minorEastAsia"/>
          <w:b w:val="0"/>
          <w:bCs w:val="0"/>
        </w:rPr>
        <w:t xml:space="preserve"> arrive at </w:t>
      </w:r>
      <w:proofErr w:type="gramStart"/>
      <w:r w:rsidR="00855E75">
        <w:rPr>
          <w:rStyle w:val="Strong"/>
          <w:rFonts w:eastAsiaTheme="minorEastAsia"/>
          <w:b w:val="0"/>
          <w:bCs w:val="0"/>
        </w:rPr>
        <w:t xml:space="preserve">time </w:t>
      </w:r>
      <w:proofErr w:type="gramEnd"/>
      <m:oMath>
        <m:sSub>
          <m:sSubPr>
            <m:ctrlPr>
              <w:rPr>
                <w:rStyle w:val="Strong"/>
                <w:rFonts w:ascii="Cambria Math" w:hAnsi="Cambria Math"/>
                <w:b w:val="0"/>
                <w:bCs w:val="0"/>
                <w:i/>
              </w:rPr>
            </m:ctrlPr>
          </m:sSubPr>
          <m:e>
            <m:sSub>
              <m:sSubPr>
                <m:ctrlPr>
                  <w:rPr>
                    <w:rStyle w:val="Strong"/>
                    <w:rFonts w:ascii="Cambria Math" w:hAnsi="Cambria Math"/>
                    <w:b w:val="0"/>
                    <w:bCs w:val="0"/>
                    <w:i/>
                  </w:rPr>
                </m:ctrlPr>
              </m:sSubPr>
              <m:e>
                <m:r>
                  <w:rPr>
                    <w:rStyle w:val="Strong"/>
                    <w:rFonts w:ascii="Cambria Math" w:hAnsi="Cambria Math"/>
                  </w:rPr>
                  <m:t>t</m:t>
                </m:r>
              </m:e>
              <m:sub>
                <m:r>
                  <w:rPr>
                    <w:rStyle w:val="Strong"/>
                    <w:rFonts w:ascii="Cambria Math" w:hAnsi="Cambria Math"/>
                  </w:rPr>
                  <m:t>a</m:t>
                </m:r>
              </m:sub>
            </m:sSub>
            <m:r>
              <w:rPr>
                <w:rStyle w:val="Strong"/>
                <w:rFonts w:ascii="Cambria Math" w:hAnsi="Cambria Math"/>
              </w:rPr>
              <m:t>=2τ</m:t>
            </m:r>
          </m:e>
          <m:sub>
            <m:r>
              <w:rPr>
                <w:rStyle w:val="Strong"/>
                <w:rFonts w:ascii="Cambria Math" w:hAnsi="Cambria Math"/>
              </w:rPr>
              <m:t>a</m:t>
            </m:r>
          </m:sub>
        </m:sSub>
      </m:oMath>
      <w:r w:rsidR="00855E75">
        <w:rPr>
          <w:rStyle w:val="Strong"/>
          <w:rFonts w:eastAsiaTheme="minorEastAsia"/>
          <w:b w:val="0"/>
          <w:bCs w:val="0"/>
        </w:rPr>
        <w:t>,</w:t>
      </w:r>
      <w:r w:rsidR="00855E75">
        <w:rPr>
          <w:rStyle w:val="Strong"/>
          <w:b w:val="0"/>
          <w:bCs w:val="0"/>
        </w:rPr>
        <w:t xml:space="preserve"> </w:t>
      </w:r>
      <m:oMath>
        <m:sSub>
          <m:sSubPr>
            <m:ctrlPr>
              <w:rPr>
                <w:rStyle w:val="Strong"/>
                <w:rFonts w:ascii="Cambria Math" w:hAnsi="Cambria Math"/>
                <w:b w:val="0"/>
                <w:bCs w:val="0"/>
                <w:i/>
              </w:rPr>
            </m:ctrlPr>
          </m:sSubPr>
          <m:e>
            <m:sSub>
              <m:sSubPr>
                <m:ctrlPr>
                  <w:rPr>
                    <w:rStyle w:val="Strong"/>
                    <w:rFonts w:ascii="Cambria Math" w:hAnsi="Cambria Math"/>
                    <w:b w:val="0"/>
                    <w:bCs w:val="0"/>
                    <w:i/>
                  </w:rPr>
                </m:ctrlPr>
              </m:sSubPr>
              <m:e>
                <m:r>
                  <w:rPr>
                    <w:rStyle w:val="Strong"/>
                    <w:rFonts w:ascii="Cambria Math" w:hAnsi="Cambria Math"/>
                  </w:rPr>
                  <m:t>t</m:t>
                </m:r>
              </m:e>
              <m:sub>
                <m:r>
                  <w:rPr>
                    <w:rStyle w:val="Strong"/>
                    <w:rFonts w:ascii="Cambria Math" w:hAnsi="Cambria Math"/>
                  </w:rPr>
                  <m:t>b</m:t>
                </m:r>
              </m:sub>
            </m:sSub>
            <m:r>
              <w:rPr>
                <w:rStyle w:val="Strong"/>
                <w:rFonts w:ascii="Cambria Math" w:hAnsi="Cambria Math"/>
              </w:rPr>
              <m:t>=2τ</m:t>
            </m:r>
          </m:e>
          <m:sub>
            <m:r>
              <w:rPr>
                <w:rStyle w:val="Strong"/>
                <w:rFonts w:ascii="Cambria Math" w:hAnsi="Cambria Math"/>
              </w:rPr>
              <m:t>b</m:t>
            </m:r>
          </m:sub>
        </m:sSub>
      </m:oMath>
      <w:r w:rsidR="00855E75">
        <w:rPr>
          <w:rStyle w:val="Strong"/>
          <w:rFonts w:eastAsiaTheme="minorEastAsia"/>
          <w:b w:val="0"/>
          <w:bCs w:val="0"/>
        </w:rPr>
        <w:t>, and</w:t>
      </w:r>
      <w:r w:rsidR="00855E75">
        <w:rPr>
          <w:rStyle w:val="Strong"/>
          <w:b w:val="0"/>
          <w:bCs w:val="0"/>
        </w:rPr>
        <w:t xml:space="preserve"> </w:t>
      </w:r>
      <m:oMath>
        <m:sSub>
          <m:sSubPr>
            <m:ctrlPr>
              <w:rPr>
                <w:rStyle w:val="Strong"/>
                <w:rFonts w:ascii="Cambria Math" w:hAnsi="Cambria Math"/>
                <w:b w:val="0"/>
                <w:bCs w:val="0"/>
                <w:i/>
              </w:rPr>
            </m:ctrlPr>
          </m:sSubPr>
          <m:e>
            <m:sSub>
              <m:sSubPr>
                <m:ctrlPr>
                  <w:rPr>
                    <w:rStyle w:val="Strong"/>
                    <w:rFonts w:ascii="Cambria Math" w:hAnsi="Cambria Math"/>
                    <w:b w:val="0"/>
                    <w:bCs w:val="0"/>
                    <w:i/>
                  </w:rPr>
                </m:ctrlPr>
              </m:sSubPr>
              <m:e>
                <m:r>
                  <w:rPr>
                    <w:rStyle w:val="Strong"/>
                    <w:rFonts w:ascii="Cambria Math" w:hAnsi="Cambria Math"/>
                  </w:rPr>
                  <m:t>t</m:t>
                </m:r>
              </m:e>
              <m:sub>
                <m:r>
                  <w:rPr>
                    <w:rStyle w:val="Strong"/>
                    <w:rFonts w:ascii="Cambria Math" w:hAnsi="Cambria Math"/>
                  </w:rPr>
                  <m:t>c</m:t>
                </m:r>
              </m:sub>
            </m:sSub>
            <m:r>
              <w:rPr>
                <w:rStyle w:val="Strong"/>
                <w:rFonts w:ascii="Cambria Math" w:hAnsi="Cambria Math"/>
              </w:rPr>
              <m:t>=2τ</m:t>
            </m:r>
          </m:e>
          <m:sub>
            <m:r>
              <w:rPr>
                <w:rStyle w:val="Strong"/>
                <w:rFonts w:ascii="Cambria Math" w:hAnsi="Cambria Math"/>
              </w:rPr>
              <m:t>c</m:t>
            </m:r>
          </m:sub>
        </m:sSub>
      </m:oMath>
      <w:r w:rsidR="00855E75">
        <w:rPr>
          <w:rStyle w:val="Strong"/>
          <w:rFonts w:eastAsiaTheme="minorEastAsia"/>
          <w:b w:val="0"/>
          <w:bCs w:val="0"/>
        </w:rPr>
        <w:t>.</w:t>
      </w:r>
      <w:r w:rsidR="00663D5F">
        <w:rPr>
          <w:rStyle w:val="Strong"/>
          <w:rFonts w:eastAsiaTheme="minorEastAsia"/>
          <w:b w:val="0"/>
          <w:bCs w:val="0"/>
        </w:rPr>
        <w:t xml:space="preserve">  </w:t>
      </w:r>
      <w:r w:rsidR="008D4ADC">
        <w:rPr>
          <w:rStyle w:val="Strong"/>
          <w:rFonts w:eastAsiaTheme="minorEastAsia"/>
          <w:b w:val="0"/>
          <w:bCs w:val="0"/>
        </w:rPr>
        <w:t xml:space="preserve">The </w:t>
      </w:r>
      <w:r w:rsidR="00663D5F">
        <w:rPr>
          <w:rStyle w:val="Strong"/>
          <w:rFonts w:eastAsiaTheme="minorEastAsia"/>
          <w:b w:val="0"/>
          <w:bCs w:val="0"/>
        </w:rPr>
        <w:t xml:space="preserve">duration </w:t>
      </w:r>
      <w:r w:rsidR="008D4ADC">
        <w:rPr>
          <w:rStyle w:val="Strong"/>
          <w:rFonts w:eastAsiaTheme="minorEastAsia"/>
          <w:b w:val="0"/>
          <w:bCs w:val="0"/>
        </w:rPr>
        <w:t xml:space="preserve">T </w:t>
      </w:r>
      <w:r w:rsidR="00663D5F">
        <w:rPr>
          <w:rStyle w:val="Strong"/>
          <w:rFonts w:eastAsiaTheme="minorEastAsia"/>
          <w:b w:val="0"/>
          <w:bCs w:val="0"/>
        </w:rPr>
        <w:t>of the transmitted pulse</w:t>
      </w:r>
      <w:r w:rsidR="008D4ADC">
        <w:rPr>
          <w:rStyle w:val="Strong"/>
          <w:rFonts w:eastAsiaTheme="minorEastAsia"/>
          <w:b w:val="0"/>
          <w:bCs w:val="0"/>
        </w:rPr>
        <w:t xml:space="preserve"> </w:t>
      </w:r>
      <w:r w:rsidR="00663D5F">
        <w:rPr>
          <w:rStyle w:val="Strong"/>
          <w:rFonts w:eastAsiaTheme="minorEastAsia"/>
          <w:b w:val="0"/>
          <w:bCs w:val="0"/>
        </w:rPr>
        <w:t xml:space="preserve">causes the echoes from different scattering </w:t>
      </w:r>
      <w:r w:rsidR="008D4ADC">
        <w:rPr>
          <w:rStyle w:val="Strong"/>
          <w:rFonts w:eastAsiaTheme="minorEastAsia"/>
          <w:b w:val="0"/>
          <w:bCs w:val="0"/>
        </w:rPr>
        <w:t xml:space="preserve">patches </w:t>
      </w:r>
      <w:r w:rsidR="00663D5F">
        <w:rPr>
          <w:rStyle w:val="Strong"/>
          <w:rFonts w:eastAsiaTheme="minorEastAsia"/>
          <w:b w:val="0"/>
          <w:bCs w:val="0"/>
        </w:rPr>
        <w:t>to overlap</w:t>
      </w:r>
      <w:r w:rsidR="00716973">
        <w:rPr>
          <w:rStyle w:val="Strong"/>
          <w:rFonts w:eastAsiaTheme="minorEastAsia"/>
          <w:b w:val="0"/>
          <w:bCs w:val="0"/>
        </w:rPr>
        <w:t xml:space="preserve"> and </w:t>
      </w:r>
      <w:r w:rsidR="00267DE3">
        <w:rPr>
          <w:rStyle w:val="Strong"/>
          <w:rFonts w:eastAsiaTheme="minorEastAsia"/>
          <w:b w:val="0"/>
          <w:bCs w:val="0"/>
        </w:rPr>
        <w:t xml:space="preserve">the </w:t>
      </w:r>
      <w:r w:rsidR="00716973">
        <w:rPr>
          <w:rStyle w:val="Strong"/>
          <w:rFonts w:eastAsiaTheme="minorEastAsia"/>
          <w:b w:val="0"/>
          <w:bCs w:val="0"/>
        </w:rPr>
        <w:t>boost</w:t>
      </w:r>
      <w:r w:rsidR="00267DE3">
        <w:rPr>
          <w:rStyle w:val="Strong"/>
          <w:rFonts w:eastAsiaTheme="minorEastAsia"/>
          <w:b w:val="0"/>
          <w:bCs w:val="0"/>
        </w:rPr>
        <w:t>s</w:t>
      </w:r>
      <w:r w:rsidR="00716973">
        <w:rPr>
          <w:rStyle w:val="Strong"/>
          <w:rFonts w:eastAsiaTheme="minorEastAsia"/>
          <w:b w:val="0"/>
          <w:bCs w:val="0"/>
        </w:rPr>
        <w:t xml:space="preserve"> the overall intensity</w:t>
      </w:r>
      <w:r w:rsidR="00663D5F">
        <w:rPr>
          <w:rStyle w:val="Strong"/>
          <w:rFonts w:eastAsiaTheme="minorEastAsia"/>
          <w:b w:val="0"/>
          <w:bCs w:val="0"/>
        </w:rPr>
        <w:t>.</w:t>
      </w:r>
      <w:r w:rsidR="00716973">
        <w:rPr>
          <w:rStyle w:val="Strong"/>
          <w:rFonts w:eastAsiaTheme="minorEastAsia"/>
          <w:b w:val="0"/>
          <w:bCs w:val="0"/>
        </w:rPr>
        <w:t xml:space="preserve">  </w:t>
      </w:r>
      <w:r w:rsidR="007C040E">
        <w:rPr>
          <w:rStyle w:val="Strong"/>
          <w:rFonts w:eastAsiaTheme="minorEastAsia"/>
          <w:b w:val="0"/>
          <w:bCs w:val="0"/>
        </w:rPr>
        <w:t>T</w:t>
      </w:r>
      <w:r w:rsidR="00716973">
        <w:rPr>
          <w:rStyle w:val="Strong"/>
          <w:rFonts w:eastAsiaTheme="minorEastAsia"/>
          <w:b w:val="0"/>
          <w:bCs w:val="0"/>
        </w:rPr>
        <w:t xml:space="preserve">he peak </w:t>
      </w:r>
      <w:proofErr w:type="gramStart"/>
      <w:r w:rsidR="00716973">
        <w:rPr>
          <w:rStyle w:val="Strong"/>
          <w:rFonts w:eastAsiaTheme="minorEastAsia"/>
          <w:b w:val="0"/>
          <w:bCs w:val="0"/>
        </w:rPr>
        <w:t xml:space="preserve">return </w:t>
      </w:r>
      <w:proofErr w:type="gramEnd"/>
      <m:oMath>
        <m:r>
          <w:rPr>
            <w:rStyle w:val="Strong"/>
            <w:rFonts w:ascii="Cambria Math" w:eastAsiaTheme="minorEastAsia" w:hAnsi="Cambria Math"/>
          </w:rPr>
          <m:t>I</m:t>
        </m:r>
        <m:d>
          <m:dPr>
            <m:ctrlPr>
              <w:rPr>
                <w:rStyle w:val="Strong"/>
                <w:rFonts w:ascii="Cambria Math" w:eastAsiaTheme="minorEastAsia" w:hAnsi="Cambria Math"/>
                <w:b w:val="0"/>
                <w:bCs w:val="0"/>
                <w:i/>
              </w:rPr>
            </m:ctrlPr>
          </m:dPr>
          <m:e>
            <m:sSub>
              <m:sSubPr>
                <m:ctrlPr>
                  <w:rPr>
                    <w:rStyle w:val="Strong"/>
                    <w:rFonts w:ascii="Cambria Math" w:eastAsiaTheme="minorEastAsia" w:hAnsi="Cambria Math"/>
                    <w:b w:val="0"/>
                    <w:bCs w:val="0"/>
                    <w:i/>
                  </w:rPr>
                </m:ctrlPr>
              </m:sSubPr>
              <m:e>
                <m:r>
                  <w:rPr>
                    <w:rStyle w:val="Strong"/>
                    <w:rFonts w:ascii="Cambria Math" w:eastAsiaTheme="minorEastAsia" w:hAnsi="Cambria Math"/>
                  </w:rPr>
                  <m:t>t</m:t>
                </m:r>
              </m:e>
              <m:sub>
                <m:r>
                  <w:rPr>
                    <w:rStyle w:val="Strong"/>
                    <w:rFonts w:ascii="Cambria Math" w:eastAsiaTheme="minorEastAsia" w:hAnsi="Cambria Math"/>
                  </w:rPr>
                  <m:t>c</m:t>
                </m:r>
              </m:sub>
            </m:sSub>
          </m:e>
        </m:d>
      </m:oMath>
      <w:r w:rsidR="007C040E">
        <w:rPr>
          <w:rStyle w:val="Strong"/>
          <w:rFonts w:eastAsiaTheme="minorEastAsia"/>
          <w:b w:val="0"/>
          <w:bCs w:val="0"/>
        </w:rPr>
        <w:t>,</w:t>
      </w:r>
      <w:r w:rsidR="00716973">
        <w:rPr>
          <w:rStyle w:val="Strong"/>
          <w:rFonts w:eastAsiaTheme="minorEastAsia"/>
          <w:b w:val="0"/>
          <w:bCs w:val="0"/>
        </w:rPr>
        <w:t xml:space="preserve"> </w:t>
      </w:r>
      <w:r w:rsidR="007C040E">
        <w:rPr>
          <w:rStyle w:val="Strong"/>
          <w:rFonts w:eastAsiaTheme="minorEastAsia"/>
          <w:b w:val="0"/>
          <w:bCs w:val="0"/>
        </w:rPr>
        <w:t xml:space="preserve">in </w:t>
      </w:r>
      <w:r w:rsidR="007C040E">
        <w:rPr>
          <w:rStyle w:val="Strong"/>
          <w:rFonts w:eastAsiaTheme="minorEastAsia"/>
          <w:b w:val="0"/>
          <w:bCs w:val="0"/>
        </w:rPr>
        <w:fldChar w:fldCharType="begin"/>
      </w:r>
      <w:r w:rsidR="007C040E">
        <w:rPr>
          <w:rStyle w:val="Strong"/>
          <w:rFonts w:eastAsiaTheme="minorEastAsia"/>
          <w:b w:val="0"/>
          <w:bCs w:val="0"/>
        </w:rPr>
        <w:instrText xml:space="preserve"> REF _Ref381369088 \h </w:instrText>
      </w:r>
      <w:r w:rsidR="007C040E">
        <w:rPr>
          <w:rStyle w:val="Strong"/>
          <w:rFonts w:eastAsiaTheme="minorEastAsia"/>
          <w:b w:val="0"/>
          <w:bCs w:val="0"/>
        </w:rPr>
      </w:r>
      <w:r w:rsidR="007C040E">
        <w:rPr>
          <w:rStyle w:val="Strong"/>
          <w:rFonts w:eastAsiaTheme="minorEastAsia"/>
          <w:b w:val="0"/>
          <w:bCs w:val="0"/>
        </w:rPr>
        <w:fldChar w:fldCharType="separate"/>
      </w:r>
      <w:r w:rsidR="001B49B6">
        <w:t xml:space="preserve">Figure </w:t>
      </w:r>
      <w:r w:rsidR="001B49B6">
        <w:rPr>
          <w:noProof/>
        </w:rPr>
        <w:t>4</w:t>
      </w:r>
      <w:r w:rsidR="007C040E">
        <w:rPr>
          <w:rStyle w:val="Strong"/>
          <w:rFonts w:eastAsiaTheme="minorEastAsia"/>
          <w:b w:val="0"/>
          <w:bCs w:val="0"/>
        </w:rPr>
        <w:fldChar w:fldCharType="end"/>
      </w:r>
      <w:r w:rsidR="007C040E">
        <w:rPr>
          <w:rStyle w:val="Strong"/>
          <w:rFonts w:eastAsiaTheme="minorEastAsia"/>
          <w:b w:val="0"/>
          <w:bCs w:val="0"/>
        </w:rPr>
        <w:t xml:space="preserve">, </w:t>
      </w:r>
      <w:r w:rsidR="00716973">
        <w:rPr>
          <w:rStyle w:val="Strong"/>
          <w:rFonts w:eastAsiaTheme="minorEastAsia"/>
          <w:b w:val="0"/>
          <w:bCs w:val="0"/>
        </w:rPr>
        <w:t>is the sum of contributions from all three scattering patches.</w:t>
      </w:r>
    </w:p>
    <w:p w:rsidR="00B501C0" w:rsidRDefault="00716973" w:rsidP="002A004A">
      <w:pPr>
        <w:rPr>
          <w:rStyle w:val="Strong"/>
          <w:rFonts w:eastAsiaTheme="minorEastAsia"/>
          <w:b w:val="0"/>
          <w:bCs w:val="0"/>
        </w:rPr>
      </w:pPr>
      <w:r>
        <w:rPr>
          <w:rStyle w:val="Strong"/>
          <w:rFonts w:eastAsiaTheme="minorEastAsia"/>
          <w:b w:val="0"/>
          <w:bCs w:val="0"/>
        </w:rPr>
        <w:t xml:space="preserve">In the real world, the ensonification of the bottom is continuous, but the principle is </w:t>
      </w:r>
      <w:r w:rsidR="008D4ADC">
        <w:rPr>
          <w:rStyle w:val="Strong"/>
          <w:rFonts w:eastAsiaTheme="minorEastAsia"/>
          <w:b w:val="0"/>
          <w:bCs w:val="0"/>
        </w:rPr>
        <w:t>similar</w:t>
      </w:r>
      <w:r>
        <w:rPr>
          <w:rStyle w:val="Strong"/>
          <w:rFonts w:eastAsiaTheme="minorEastAsia"/>
          <w:b w:val="0"/>
          <w:bCs w:val="0"/>
        </w:rPr>
        <w:t xml:space="preserve">.  </w:t>
      </w:r>
      <w:r w:rsidR="008C6EA9">
        <w:rPr>
          <w:rStyle w:val="Strong"/>
          <w:rFonts w:eastAsiaTheme="minorEastAsia"/>
          <w:b w:val="0"/>
          <w:bCs w:val="0"/>
        </w:rPr>
        <w:t xml:space="preserve">As illustrated in </w:t>
      </w:r>
      <w:r w:rsidR="008C6EA9">
        <w:rPr>
          <w:rStyle w:val="Strong"/>
          <w:rFonts w:eastAsiaTheme="minorEastAsia"/>
          <w:b w:val="0"/>
          <w:bCs w:val="0"/>
        </w:rPr>
        <w:fldChar w:fldCharType="begin"/>
      </w:r>
      <w:r w:rsidR="008C6EA9">
        <w:rPr>
          <w:rStyle w:val="Strong"/>
          <w:rFonts w:eastAsiaTheme="minorEastAsia"/>
          <w:b w:val="0"/>
          <w:bCs w:val="0"/>
        </w:rPr>
        <w:instrText xml:space="preserve"> REF _Ref381372516 \h </w:instrText>
      </w:r>
      <w:r w:rsidR="008C6EA9">
        <w:rPr>
          <w:rStyle w:val="Strong"/>
          <w:rFonts w:eastAsiaTheme="minorEastAsia"/>
          <w:b w:val="0"/>
          <w:bCs w:val="0"/>
        </w:rPr>
      </w:r>
      <w:r w:rsidR="008C6EA9">
        <w:rPr>
          <w:rStyle w:val="Strong"/>
          <w:rFonts w:eastAsiaTheme="minorEastAsia"/>
          <w:b w:val="0"/>
          <w:bCs w:val="0"/>
        </w:rPr>
        <w:fldChar w:fldCharType="separate"/>
      </w:r>
      <w:r w:rsidR="001B49B6">
        <w:t xml:space="preserve">Figure </w:t>
      </w:r>
      <w:r w:rsidR="001B49B6">
        <w:rPr>
          <w:noProof/>
        </w:rPr>
        <w:t>5</w:t>
      </w:r>
      <w:r w:rsidR="008C6EA9">
        <w:rPr>
          <w:rStyle w:val="Strong"/>
          <w:rFonts w:eastAsiaTheme="minorEastAsia"/>
          <w:b w:val="0"/>
          <w:bCs w:val="0"/>
        </w:rPr>
        <w:fldChar w:fldCharType="end"/>
      </w:r>
      <w:r w:rsidR="008C6EA9">
        <w:rPr>
          <w:rStyle w:val="Strong"/>
          <w:rFonts w:eastAsiaTheme="minorEastAsia"/>
          <w:b w:val="0"/>
          <w:bCs w:val="0"/>
        </w:rPr>
        <w:t xml:space="preserve">, the ensonified area for the intensity at time t is the surface between all </w:t>
      </w:r>
      <w:r w:rsidR="008D4ADC">
        <w:rPr>
          <w:rStyle w:val="Strong"/>
          <w:rFonts w:eastAsiaTheme="minorEastAsia"/>
          <w:b w:val="0"/>
          <w:bCs w:val="0"/>
        </w:rPr>
        <w:t xml:space="preserve">interface </w:t>
      </w:r>
      <w:r w:rsidR="008C6EA9">
        <w:rPr>
          <w:rStyle w:val="Strong"/>
          <w:rFonts w:eastAsiaTheme="minorEastAsia"/>
          <w:b w:val="0"/>
          <w:bCs w:val="0"/>
        </w:rPr>
        <w:t xml:space="preserve">points with a two way travel time from </w:t>
      </w:r>
      <m:oMath>
        <m:r>
          <w:rPr>
            <w:rStyle w:val="Strong"/>
            <w:rFonts w:ascii="Cambria Math" w:eastAsiaTheme="minorEastAsia" w:hAnsi="Cambria Math"/>
          </w:rPr>
          <m:t>t-T</m:t>
        </m:r>
      </m:oMath>
      <w:r w:rsidR="008C6EA9">
        <w:rPr>
          <w:rStyle w:val="Strong"/>
          <w:rFonts w:eastAsiaTheme="minorEastAsia"/>
          <w:b w:val="0"/>
          <w:bCs w:val="0"/>
        </w:rPr>
        <w:t xml:space="preserve"> </w:t>
      </w:r>
      <w:proofErr w:type="gramStart"/>
      <w:r w:rsidR="008C6EA9">
        <w:rPr>
          <w:rStyle w:val="Strong"/>
          <w:rFonts w:eastAsiaTheme="minorEastAsia"/>
          <w:b w:val="0"/>
          <w:bCs w:val="0"/>
        </w:rPr>
        <w:t xml:space="preserve">to </w:t>
      </w:r>
      <w:proofErr w:type="gramEnd"/>
      <m:oMath>
        <m:r>
          <w:rPr>
            <w:rStyle w:val="Strong"/>
            <w:rFonts w:ascii="Cambria Math" w:eastAsiaTheme="minorEastAsia" w:hAnsi="Cambria Math"/>
          </w:rPr>
          <m:t>t</m:t>
        </m:r>
      </m:oMath>
      <w:r w:rsidR="008C6EA9">
        <w:rPr>
          <w:rStyle w:val="Strong"/>
          <w:rFonts w:eastAsiaTheme="minorEastAsia"/>
          <w:b w:val="0"/>
          <w:bCs w:val="0"/>
        </w:rPr>
        <w:t xml:space="preserve">.  In a range dependent environment, the propagation conditions may also be a function of the azimuthal direction </w:t>
      </w:r>
      <m:oMath>
        <m:r>
          <w:rPr>
            <w:rStyle w:val="Strong"/>
            <w:rFonts w:ascii="Cambria Math" w:eastAsiaTheme="minorEastAsia" w:hAnsi="Cambria Math"/>
          </w:rPr>
          <m:t>ϕ.</m:t>
        </m:r>
      </m:oMath>
      <w:r w:rsidR="008C6EA9">
        <w:rPr>
          <w:rStyle w:val="Strong"/>
          <w:rFonts w:eastAsiaTheme="minorEastAsia"/>
          <w:b w:val="0"/>
          <w:bCs w:val="0"/>
        </w:rPr>
        <w:t xml:space="preserve">  </w:t>
      </w:r>
    </w:p>
    <w:p w:rsidR="002A004A" w:rsidRDefault="00FE7946" w:rsidP="002A004A">
      <w:pPr>
        <w:keepNext/>
        <w:jc w:val="center"/>
      </w:pPr>
      <w:r>
        <w:rPr>
          <w:noProof/>
        </w:rPr>
        <w:drawing>
          <wp:inline distT="0" distB="0" distL="0" distR="0" wp14:anchorId="0136A75E" wp14:editId="28BF6E68">
            <wp:extent cx="4706620" cy="2286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06620" cy="2286000"/>
                    </a:xfrm>
                    <a:prstGeom prst="rect">
                      <a:avLst/>
                    </a:prstGeom>
                    <a:noFill/>
                  </pic:spPr>
                </pic:pic>
              </a:graphicData>
            </a:graphic>
          </wp:inline>
        </w:drawing>
      </w:r>
    </w:p>
    <w:p w:rsidR="002A004A" w:rsidRDefault="002A004A" w:rsidP="002A004A">
      <w:pPr>
        <w:pStyle w:val="Caption"/>
        <w:jc w:val="center"/>
        <w:rPr>
          <w:rStyle w:val="Strong"/>
          <w:b/>
        </w:rPr>
      </w:pPr>
      <w:bookmarkStart w:id="5" w:name="_Ref381367786"/>
      <w:r>
        <w:t xml:space="preserve">Figure </w:t>
      </w:r>
      <w:r w:rsidR="00CF31F0">
        <w:fldChar w:fldCharType="begin"/>
      </w:r>
      <w:r w:rsidR="00CF31F0">
        <w:instrText xml:space="preserve"> SEQ Figure \* ARABIC </w:instrText>
      </w:r>
      <w:r w:rsidR="00CF31F0">
        <w:fldChar w:fldCharType="separate"/>
      </w:r>
      <w:r w:rsidR="001B49B6">
        <w:rPr>
          <w:noProof/>
        </w:rPr>
        <w:t>3</w:t>
      </w:r>
      <w:r w:rsidR="00CF31F0">
        <w:rPr>
          <w:noProof/>
        </w:rPr>
        <w:fldChar w:fldCharType="end"/>
      </w:r>
      <w:bookmarkEnd w:id="5"/>
      <w:r>
        <w:t xml:space="preserve"> – </w:t>
      </w:r>
      <w:r w:rsidR="00663D5F">
        <w:rPr>
          <w:rStyle w:val="Strong"/>
          <w:b/>
        </w:rPr>
        <w:t>W</w:t>
      </w:r>
      <w:r w:rsidR="00663D5F" w:rsidRPr="00663D5F">
        <w:rPr>
          <w:rStyle w:val="Strong"/>
          <w:b/>
        </w:rPr>
        <w:t>avefront sweeps out across the bottom</w:t>
      </w:r>
    </w:p>
    <w:p w:rsidR="00855E75" w:rsidRDefault="00B53DC5" w:rsidP="00855E75">
      <w:pPr>
        <w:keepNext/>
        <w:jc w:val="center"/>
      </w:pPr>
      <w:r>
        <w:rPr>
          <w:noProof/>
        </w:rPr>
        <w:drawing>
          <wp:inline distT="0" distB="0" distL="0" distR="0" wp14:anchorId="52FB5A88" wp14:editId="0FCCF514">
            <wp:extent cx="5224780" cy="156083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24780" cy="1560830"/>
                    </a:xfrm>
                    <a:prstGeom prst="rect">
                      <a:avLst/>
                    </a:prstGeom>
                    <a:noFill/>
                  </pic:spPr>
                </pic:pic>
              </a:graphicData>
            </a:graphic>
          </wp:inline>
        </w:drawing>
      </w:r>
    </w:p>
    <w:p w:rsidR="00855E75" w:rsidRDefault="00855E75" w:rsidP="00855E75">
      <w:pPr>
        <w:pStyle w:val="Caption"/>
        <w:jc w:val="center"/>
        <w:rPr>
          <w:rStyle w:val="Strong"/>
          <w:b/>
        </w:rPr>
      </w:pPr>
      <w:bookmarkStart w:id="6" w:name="_Ref381369088"/>
      <w:r>
        <w:t xml:space="preserve">Figure </w:t>
      </w:r>
      <w:r w:rsidR="00CF31F0">
        <w:fldChar w:fldCharType="begin"/>
      </w:r>
      <w:r w:rsidR="00CF31F0">
        <w:instrText xml:space="preserve"> SEQ Figure \* ARABIC </w:instrText>
      </w:r>
      <w:r w:rsidR="00CF31F0">
        <w:fldChar w:fldCharType="separate"/>
      </w:r>
      <w:r w:rsidR="001B49B6">
        <w:rPr>
          <w:noProof/>
        </w:rPr>
        <w:t>4</w:t>
      </w:r>
      <w:r w:rsidR="00CF31F0">
        <w:rPr>
          <w:noProof/>
        </w:rPr>
        <w:fldChar w:fldCharType="end"/>
      </w:r>
      <w:bookmarkEnd w:id="6"/>
      <w:r>
        <w:t xml:space="preserve"> – </w:t>
      </w:r>
      <w:r w:rsidR="00540600">
        <w:t xml:space="preserve">Time </w:t>
      </w:r>
      <w:r w:rsidR="00540600">
        <w:rPr>
          <w:rStyle w:val="Strong"/>
          <w:b/>
        </w:rPr>
        <w:t>o</w:t>
      </w:r>
      <w:r w:rsidR="00663D5F">
        <w:rPr>
          <w:rStyle w:val="Strong"/>
          <w:b/>
        </w:rPr>
        <w:t>verlap between ensonified patches</w:t>
      </w:r>
    </w:p>
    <w:p w:rsidR="006B1F81" w:rsidRDefault="00B53DC5" w:rsidP="006B1F81">
      <w:pPr>
        <w:keepNext/>
        <w:jc w:val="center"/>
      </w:pPr>
      <w:r>
        <w:rPr>
          <w:noProof/>
        </w:rPr>
        <w:drawing>
          <wp:inline distT="0" distB="0" distL="0" distR="0" wp14:anchorId="44E2BE15" wp14:editId="49A2FFD9">
            <wp:extent cx="5474970" cy="293878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74970" cy="2938780"/>
                    </a:xfrm>
                    <a:prstGeom prst="rect">
                      <a:avLst/>
                    </a:prstGeom>
                    <a:noFill/>
                  </pic:spPr>
                </pic:pic>
              </a:graphicData>
            </a:graphic>
          </wp:inline>
        </w:drawing>
      </w:r>
    </w:p>
    <w:p w:rsidR="00855E75" w:rsidRPr="00106D15" w:rsidRDefault="006B1F81" w:rsidP="006B1F81">
      <w:pPr>
        <w:pStyle w:val="Caption"/>
        <w:jc w:val="center"/>
      </w:pPr>
      <w:bookmarkStart w:id="7" w:name="_Ref381372516"/>
      <w:r>
        <w:t xml:space="preserve">Figure </w:t>
      </w:r>
      <w:r w:rsidR="00CF31F0">
        <w:fldChar w:fldCharType="begin"/>
      </w:r>
      <w:r w:rsidR="00CF31F0">
        <w:instrText xml:space="preserve"> SEQ Figure \* ARABIC </w:instrText>
      </w:r>
      <w:r w:rsidR="00CF31F0">
        <w:fldChar w:fldCharType="separate"/>
      </w:r>
      <w:r w:rsidR="001B49B6">
        <w:rPr>
          <w:noProof/>
        </w:rPr>
        <w:t>5</w:t>
      </w:r>
      <w:r w:rsidR="00CF31F0">
        <w:rPr>
          <w:noProof/>
        </w:rPr>
        <w:fldChar w:fldCharType="end"/>
      </w:r>
      <w:bookmarkEnd w:id="7"/>
      <w:r>
        <w:t xml:space="preserve"> – </w:t>
      </w:r>
      <w:r w:rsidR="00335E58">
        <w:t>Isochrone</w:t>
      </w:r>
      <w:r>
        <w:t xml:space="preserve"> geometry </w:t>
      </w:r>
      <w:r w:rsidR="00267DE3">
        <w:t>(</w:t>
      </w:r>
      <w:r w:rsidR="00B53DC5">
        <w:t>top-down view</w:t>
      </w:r>
      <w:r w:rsidR="00267DE3">
        <w:t>)</w:t>
      </w:r>
    </w:p>
    <w:p w:rsidR="00B612DE" w:rsidRDefault="007C4C28" w:rsidP="00B501C0">
      <w:r>
        <w:rPr>
          <w:rStyle w:val="Strong"/>
          <w:rFonts w:eastAsiaTheme="minorEastAsia"/>
          <w:b w:val="0"/>
          <w:bCs w:val="0"/>
        </w:rPr>
        <w:t xml:space="preserve">The classic </w:t>
      </w:r>
      <w:r w:rsidR="00267DE3" w:rsidRPr="00981EC6">
        <w:rPr>
          <w:rStyle w:val="Strong"/>
          <w:b w:val="0"/>
          <w:bCs w:val="0"/>
        </w:rPr>
        <w:t>reverberation algorithm</w:t>
      </w:r>
      <w:r w:rsidR="00267DE3">
        <w:rPr>
          <w:rStyle w:val="Strong"/>
          <w:rFonts w:eastAsiaTheme="minorEastAsia"/>
          <w:b w:val="0"/>
          <w:bCs w:val="0"/>
        </w:rPr>
        <w:t xml:space="preserve"> </w:t>
      </w:r>
      <w:r w:rsidR="00B501C0">
        <w:rPr>
          <w:rStyle w:val="Strong"/>
          <w:rFonts w:eastAsiaTheme="minorEastAsia"/>
          <w:b w:val="0"/>
          <w:bCs w:val="0"/>
        </w:rPr>
        <w:t>divide</w:t>
      </w:r>
      <w:r>
        <w:rPr>
          <w:rStyle w:val="Strong"/>
          <w:rFonts w:eastAsiaTheme="minorEastAsia"/>
          <w:b w:val="0"/>
          <w:bCs w:val="0"/>
        </w:rPr>
        <w:t>s</w:t>
      </w:r>
      <w:r w:rsidR="00B501C0">
        <w:rPr>
          <w:rStyle w:val="Strong"/>
          <w:rFonts w:eastAsiaTheme="minorEastAsia"/>
          <w:b w:val="0"/>
          <w:bCs w:val="0"/>
        </w:rPr>
        <w:t xml:space="preserve"> the environment into azimuthal sectors of width </w:t>
      </w:r>
      <m:oMath>
        <m:r>
          <m:rPr>
            <m:sty m:val="p"/>
          </m:rPr>
          <w:rPr>
            <w:rStyle w:val="Strong"/>
            <w:rFonts w:ascii="Cambria Math" w:eastAsiaTheme="minorEastAsia" w:hAnsi="Cambria Math"/>
          </w:rPr>
          <m:t>Δ</m:t>
        </m:r>
        <m:r>
          <w:rPr>
            <w:rStyle w:val="Strong"/>
            <w:rFonts w:ascii="Cambria Math" w:eastAsiaTheme="minorEastAsia" w:hAnsi="Cambria Math"/>
          </w:rPr>
          <m:t>ϕ</m:t>
        </m:r>
      </m:oMath>
      <w:r w:rsidR="00B501C0">
        <w:rPr>
          <w:rStyle w:val="Strong"/>
          <w:rFonts w:eastAsiaTheme="minorEastAsia"/>
          <w:b w:val="0"/>
          <w:bCs w:val="0"/>
        </w:rPr>
        <w:t xml:space="preserve"> and compute</w:t>
      </w:r>
      <w:r>
        <w:rPr>
          <w:rStyle w:val="Strong"/>
          <w:rFonts w:eastAsiaTheme="minorEastAsia"/>
          <w:b w:val="0"/>
          <w:bCs w:val="0"/>
        </w:rPr>
        <w:t>s</w:t>
      </w:r>
      <w:r w:rsidR="00B501C0">
        <w:rPr>
          <w:rStyle w:val="Strong"/>
          <w:rFonts w:eastAsiaTheme="minorEastAsia"/>
          <w:b w:val="0"/>
          <w:bCs w:val="0"/>
        </w:rPr>
        <w:t xml:space="preserve"> the reverberation contribution separately for each sector.  A</w:t>
      </w:r>
      <w:r w:rsidR="008D4ADC">
        <w:t xml:space="preserve">coustic targets </w:t>
      </w:r>
      <w:r w:rsidR="00B501C0">
        <w:t xml:space="preserve">are laid </w:t>
      </w:r>
      <w:r w:rsidR="008D4ADC">
        <w:t xml:space="preserve">on </w:t>
      </w:r>
      <w:r w:rsidR="00B501C0">
        <w:t xml:space="preserve">each </w:t>
      </w:r>
      <w:r w:rsidR="008D4ADC">
        <w:t xml:space="preserve">interface, along the center of </w:t>
      </w:r>
      <w:r w:rsidR="006F0190">
        <w:t>each</w:t>
      </w:r>
      <w:r w:rsidR="008D4ADC">
        <w:t xml:space="preserve"> sector, at a gridded set of ranges.  Multipath transmission loss eigenrays are then calculated for each of these acoustic targets.  The eigenrays consist of a set of transmission losses, one-way travel times, launch angles, and arrival angles for each target and path type.</w:t>
      </w:r>
      <w:r w:rsidR="00B612DE">
        <w:t xml:space="preserve">  </w:t>
      </w:r>
    </w:p>
    <w:p w:rsidR="0055787E" w:rsidRDefault="0055787E" w:rsidP="00B612DE">
      <w:pPr>
        <w:jc w:val="center"/>
      </w:pPr>
      <w:r>
        <w:rPr>
          <w:noProof/>
        </w:rPr>
        <w:drawing>
          <wp:inline distT="0" distB="0" distL="0" distR="0" wp14:anchorId="0D3E07F8" wp14:editId="1FC46A4C">
            <wp:extent cx="4864608" cy="3657600"/>
            <wp:effectExtent l="0" t="0" r="0" b="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64608" cy="3657600"/>
                    </a:xfrm>
                    <a:prstGeom prst="rect">
                      <a:avLst/>
                    </a:prstGeom>
                    <a:noFill/>
                    <a:ln>
                      <a:noFill/>
                    </a:ln>
                  </pic:spPr>
                </pic:pic>
              </a:graphicData>
            </a:graphic>
          </wp:inline>
        </w:drawing>
      </w:r>
    </w:p>
    <w:p w:rsidR="0055787E" w:rsidRDefault="0055787E" w:rsidP="0055787E">
      <w:pPr>
        <w:pStyle w:val="Caption"/>
        <w:jc w:val="center"/>
      </w:pPr>
      <w:bookmarkStart w:id="8" w:name="_Ref381375902"/>
      <w:r>
        <w:t xml:space="preserve">Figure </w:t>
      </w:r>
      <w:r w:rsidR="00CF31F0">
        <w:fldChar w:fldCharType="begin"/>
      </w:r>
      <w:r w:rsidR="00CF31F0">
        <w:instrText xml:space="preserve"> SEQ Figure \* ARABIC </w:instrText>
      </w:r>
      <w:r w:rsidR="00CF31F0">
        <w:fldChar w:fldCharType="separate"/>
      </w:r>
      <w:r w:rsidR="001B49B6">
        <w:rPr>
          <w:noProof/>
        </w:rPr>
        <w:t>6</w:t>
      </w:r>
      <w:r w:rsidR="00CF31F0">
        <w:rPr>
          <w:noProof/>
        </w:rPr>
        <w:fldChar w:fldCharType="end"/>
      </w:r>
      <w:bookmarkEnd w:id="8"/>
      <w:r>
        <w:t xml:space="preserve"> – </w:t>
      </w:r>
      <w:r w:rsidR="00B612DE">
        <w:t>Example of o</w:t>
      </w:r>
      <w:r>
        <w:t>ne way travel times as function of range and path type</w:t>
      </w:r>
    </w:p>
    <w:p w:rsidR="006F0190" w:rsidRDefault="00B612DE" w:rsidP="00D94CFB">
      <w:pPr>
        <w:rPr>
          <w:rFonts w:eastAsiaTheme="minorEastAsia"/>
        </w:rPr>
      </w:pPr>
      <w:r>
        <w:t>For each combination of path type</w:t>
      </w:r>
      <w:r w:rsidR="00335E58">
        <w:t xml:space="preserve"> and </w:t>
      </w:r>
      <w:r>
        <w:t>azimuthal sector,</w:t>
      </w:r>
      <w:r w:rsidR="00335E58">
        <w:t xml:space="preserve"> the </w:t>
      </w:r>
      <w:r>
        <w:t>travel time (</w:t>
      </w:r>
      <w:r w:rsidR="007C4C28">
        <w:t>see</w:t>
      </w:r>
      <w:r>
        <w:t xml:space="preserve"> </w:t>
      </w:r>
      <w:r>
        <w:fldChar w:fldCharType="begin"/>
      </w:r>
      <w:r>
        <w:instrText xml:space="preserve"> REF _Ref381375902 \h </w:instrText>
      </w:r>
      <w:r>
        <w:fldChar w:fldCharType="separate"/>
      </w:r>
      <w:r w:rsidR="001B49B6">
        <w:t xml:space="preserve">Figure </w:t>
      </w:r>
      <w:r w:rsidR="001B49B6">
        <w:rPr>
          <w:noProof/>
        </w:rPr>
        <w:t>6</w:t>
      </w:r>
      <w:r>
        <w:fldChar w:fldCharType="end"/>
      </w:r>
      <w:r>
        <w:t xml:space="preserve">) is interpolated to </w:t>
      </w:r>
      <w:r w:rsidR="007C4C28">
        <w:t xml:space="preserve">create </w:t>
      </w:r>
      <w:r>
        <w:t>a set of isochron</w:t>
      </w:r>
      <w:r w:rsidR="00335E58">
        <w:t>e</w:t>
      </w:r>
      <w:r>
        <w:t xml:space="preserve"> ranges as </w:t>
      </w:r>
      <w:r w:rsidR="00827C39">
        <w:t xml:space="preserve">a </w:t>
      </w:r>
      <w:r>
        <w:t>function of two way travel time and path combination (</w:t>
      </w:r>
      <w:r w:rsidR="007C4C28">
        <w:t>see</w:t>
      </w:r>
      <w:r>
        <w:t xml:space="preserve"> </w:t>
      </w:r>
      <w:r>
        <w:fldChar w:fldCharType="begin"/>
      </w:r>
      <w:r>
        <w:instrText xml:space="preserve"> REF _Ref381376043 \h </w:instrText>
      </w:r>
      <w:r>
        <w:fldChar w:fldCharType="separate"/>
      </w:r>
      <w:r w:rsidR="001B49B6">
        <w:t xml:space="preserve">Figure </w:t>
      </w:r>
      <w:r w:rsidR="001B49B6">
        <w:rPr>
          <w:noProof/>
        </w:rPr>
        <w:t>7</w:t>
      </w:r>
      <w:r>
        <w:fldChar w:fldCharType="end"/>
      </w:r>
      <w:r>
        <w:t>).  This inversion of the range/time relationship</w:t>
      </w:r>
      <w:r w:rsidR="00335E58">
        <w:t xml:space="preserve"> allows other eigenray products</w:t>
      </w:r>
      <w:r>
        <w:t xml:space="preserve"> </w:t>
      </w:r>
      <w:r w:rsidR="00335E58">
        <w:t>(</w:t>
      </w:r>
      <w:r>
        <w:t>such as transmission loss, launch angle, and arrival angle</w:t>
      </w:r>
      <w:r w:rsidR="00335E58">
        <w:t>)</w:t>
      </w:r>
      <w:r>
        <w:t xml:space="preserve"> to be interpolated </w:t>
      </w:r>
      <w:r w:rsidR="00267DE3">
        <w:t>within</w:t>
      </w:r>
      <w:r>
        <w:t xml:space="preserve"> </w:t>
      </w:r>
      <w:r w:rsidR="00267DE3">
        <w:t>each</w:t>
      </w:r>
      <w:r>
        <w:t xml:space="preserve"> isochron</w:t>
      </w:r>
      <w:r w:rsidR="00335E58">
        <w:t>e</w:t>
      </w:r>
      <w:r w:rsidR="00827C39">
        <w:t>,</w:t>
      </w:r>
      <w:r w:rsidR="00D94CFB">
        <w:t xml:space="preserve"> for </w:t>
      </w:r>
      <w:r>
        <w:t>each combination of source and receiver path type</w:t>
      </w:r>
      <w:r w:rsidR="006F0190">
        <w:rPr>
          <w:rFonts w:eastAsiaTheme="minorEastAsia"/>
        </w:rPr>
        <w:t xml:space="preserve">.  </w:t>
      </w:r>
    </w:p>
    <w:p w:rsidR="0055787E" w:rsidRDefault="0055787E" w:rsidP="0055787E">
      <w:pPr>
        <w:keepNext/>
        <w:jc w:val="center"/>
      </w:pPr>
      <w:r>
        <w:rPr>
          <w:noProof/>
        </w:rPr>
        <w:drawing>
          <wp:inline distT="0" distB="0" distL="0" distR="0" wp14:anchorId="4D2E97BC" wp14:editId="0F7FF4FF">
            <wp:extent cx="4864608" cy="3657600"/>
            <wp:effectExtent l="0" t="0" r="0" b="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64608" cy="3657600"/>
                    </a:xfrm>
                    <a:prstGeom prst="rect">
                      <a:avLst/>
                    </a:prstGeom>
                    <a:noFill/>
                    <a:ln>
                      <a:noFill/>
                    </a:ln>
                  </pic:spPr>
                </pic:pic>
              </a:graphicData>
            </a:graphic>
          </wp:inline>
        </w:drawing>
      </w:r>
    </w:p>
    <w:p w:rsidR="0055787E" w:rsidRDefault="0055787E" w:rsidP="0055787E">
      <w:pPr>
        <w:pStyle w:val="Caption"/>
        <w:jc w:val="center"/>
      </w:pPr>
      <w:bookmarkStart w:id="9" w:name="_Ref381376043"/>
      <w:r>
        <w:t xml:space="preserve">Figure </w:t>
      </w:r>
      <w:r w:rsidR="00CF31F0">
        <w:fldChar w:fldCharType="begin"/>
      </w:r>
      <w:r w:rsidR="00CF31F0">
        <w:instrText xml:space="preserve"> SEQ Figure \* ARABIC </w:instrText>
      </w:r>
      <w:r w:rsidR="00CF31F0">
        <w:fldChar w:fldCharType="separate"/>
      </w:r>
      <w:r w:rsidR="001B49B6">
        <w:rPr>
          <w:noProof/>
        </w:rPr>
        <w:t>7</w:t>
      </w:r>
      <w:r w:rsidR="00CF31F0">
        <w:rPr>
          <w:noProof/>
        </w:rPr>
        <w:fldChar w:fldCharType="end"/>
      </w:r>
      <w:bookmarkEnd w:id="9"/>
      <w:r>
        <w:t xml:space="preserve"> – </w:t>
      </w:r>
      <w:r w:rsidR="00B612DE">
        <w:t xml:space="preserve">Example of </w:t>
      </w:r>
      <w:r w:rsidR="00335E58">
        <w:t>isochrone</w:t>
      </w:r>
      <w:r>
        <w:t xml:space="preserve"> range as function of two way travel time and path combination</w:t>
      </w:r>
    </w:p>
    <w:p w:rsidR="006F0190" w:rsidRDefault="00306FFA" w:rsidP="006F0190">
      <w:pPr>
        <w:rPr>
          <w:rStyle w:val="Strong"/>
          <w:b w:val="0"/>
        </w:rPr>
      </w:pPr>
      <w:r>
        <w:t>The method of isochrones allows t</w:t>
      </w:r>
      <w:r w:rsidR="006F0190">
        <w:t>he e</w:t>
      </w:r>
      <w:r w:rsidR="007C4C28">
        <w:t xml:space="preserve">nsonified area in each sector </w:t>
      </w:r>
      <w:r>
        <w:t xml:space="preserve">to </w:t>
      </w:r>
      <w:r w:rsidR="007C4C28">
        <w:t>be</w:t>
      </w:r>
      <w:r w:rsidR="006F0190">
        <w:t xml:space="preserve"> computed </w:t>
      </w:r>
      <w:r>
        <w:t>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8"/>
        <w:gridCol w:w="8280"/>
        <w:gridCol w:w="648"/>
      </w:tblGrid>
      <w:tr w:rsidR="006F0190" w:rsidRPr="00B612DE" w:rsidTr="008C3BAD">
        <w:tc>
          <w:tcPr>
            <w:tcW w:w="648" w:type="dxa"/>
          </w:tcPr>
          <w:p w:rsidR="006F0190" w:rsidRPr="00B612DE" w:rsidRDefault="006F0190" w:rsidP="008C3BAD">
            <w:pPr>
              <w:pStyle w:val="NoSpacing"/>
            </w:pPr>
            <w:commentRangeStart w:id="10"/>
          </w:p>
        </w:tc>
        <w:tc>
          <w:tcPr>
            <w:tcW w:w="8280" w:type="dxa"/>
          </w:tcPr>
          <w:p w:rsidR="006F0190" w:rsidRPr="00B612DE" w:rsidRDefault="00054A12" w:rsidP="008C3BAD">
            <w:pPr>
              <w:pStyle w:val="NoSpacing"/>
            </w:pPr>
            <m:oMathPara>
              <m:oMath>
                <m:sSub>
                  <m:sSubPr>
                    <m:ctrlPr>
                      <w:rPr>
                        <w:rFonts w:ascii="Cambria Math" w:hAnsi="Cambria Math"/>
                        <w:i/>
                      </w:rPr>
                    </m:ctrlPr>
                  </m:sSubPr>
                  <m:e>
                    <m:r>
                      <m:rPr>
                        <m:scr m:val="script"/>
                      </m:rPr>
                      <w:rPr>
                        <w:rFonts w:ascii="Cambria Math" w:hAnsi="Cambria Math"/>
                      </w:rPr>
                      <m:t>A</m:t>
                    </m:r>
                  </m:e>
                  <m:sub>
                    <m:r>
                      <w:rPr>
                        <w:rFonts w:ascii="Cambria Math" w:hAnsi="Cambria Math"/>
                      </w:rPr>
                      <m:t>srm</m:t>
                    </m:r>
                  </m:sub>
                </m:sSub>
                <m:d>
                  <m:dPr>
                    <m:ctrlPr>
                      <w:rPr>
                        <w:rFonts w:ascii="Cambria Math" w:hAnsi="Cambria Math"/>
                        <w:i/>
                        <w:iCs/>
                      </w:rPr>
                    </m:ctrlPr>
                  </m:dPr>
                  <m:e>
                    <m:sSub>
                      <m:sSubPr>
                        <m:ctrlPr>
                          <w:rPr>
                            <w:rFonts w:ascii="Cambria Math" w:hAnsi="Cambria Math"/>
                            <w:i/>
                            <w:iCs/>
                          </w:rPr>
                        </m:ctrlPr>
                      </m:sSubPr>
                      <m:e>
                        <m:r>
                          <w:rPr>
                            <w:rFonts w:ascii="Cambria Math" w:hAnsi="Cambria Math"/>
                          </w:rPr>
                          <m:t>t</m:t>
                        </m:r>
                      </m:e>
                      <m:sub>
                        <m:r>
                          <w:rPr>
                            <w:rFonts w:ascii="Cambria Math" w:hAnsi="Cambria Math"/>
                          </w:rPr>
                          <m:t>n</m:t>
                        </m:r>
                      </m:sub>
                    </m:sSub>
                    <m:r>
                      <w:rPr>
                        <w:rFonts w:ascii="Cambria Math" w:hAnsi="Cambria Math"/>
                      </w:rPr>
                      <m:t>,T,</m:t>
                    </m:r>
                    <m:sSub>
                      <m:sSubPr>
                        <m:ctrlPr>
                          <w:rPr>
                            <w:rFonts w:ascii="Cambria Math" w:hAnsi="Cambria Math"/>
                            <w:i/>
                            <w:iCs/>
                          </w:rPr>
                        </m:ctrlPr>
                      </m:sSubPr>
                      <m:e>
                        <m:r>
                          <w:rPr>
                            <w:rFonts w:ascii="Cambria Math" w:hAnsi="Cambria Math"/>
                          </w:rPr>
                          <m:t>ϕ</m:t>
                        </m:r>
                      </m:e>
                      <m:sub>
                        <m:r>
                          <w:rPr>
                            <w:rFonts w:ascii="Cambria Math" w:hAnsi="Cambria Math"/>
                          </w:rPr>
                          <m:t>m</m:t>
                        </m:r>
                      </m:sub>
                    </m:sSub>
                    <m:r>
                      <w:rPr>
                        <w:rFonts w:ascii="Cambria Math" w:hAnsi="Cambria Math"/>
                      </w:rPr>
                      <m:t>,</m:t>
                    </m:r>
                    <m:r>
                      <m:rPr>
                        <m:sty m:val="p"/>
                      </m:rPr>
                      <w:rPr>
                        <w:rFonts w:ascii="Cambria Math" w:hAnsi="Cambria Math"/>
                      </w:rPr>
                      <m:t>Δ</m:t>
                    </m:r>
                    <m:sSub>
                      <m:sSubPr>
                        <m:ctrlPr>
                          <w:rPr>
                            <w:rFonts w:ascii="Cambria Math" w:hAnsi="Cambria Math"/>
                            <w:i/>
                            <w:iCs/>
                          </w:rPr>
                        </m:ctrlPr>
                      </m:sSubPr>
                      <m:e>
                        <m:r>
                          <w:rPr>
                            <w:rFonts w:ascii="Cambria Math" w:hAnsi="Cambria Math"/>
                          </w:rPr>
                          <m:t>ϕ</m:t>
                        </m:r>
                      </m:e>
                      <m:sub>
                        <m:r>
                          <w:rPr>
                            <w:rFonts w:ascii="Cambria Math" w:hAnsi="Cambria Math"/>
                          </w:rPr>
                          <m:t>m</m:t>
                        </m:r>
                      </m:sub>
                    </m:sSub>
                  </m:e>
                </m:d>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2</m:t>
                    </m:r>
                  </m:den>
                </m:f>
                <m:d>
                  <m:dPr>
                    <m:begChr m:val="["/>
                    <m:endChr m:val="]"/>
                    <m:ctrlPr>
                      <w:rPr>
                        <w:rFonts w:ascii="Cambria Math" w:hAnsi="Cambria Math"/>
                        <w:i/>
                        <w:iCs/>
                      </w:rPr>
                    </m:ctrlPr>
                  </m:dPr>
                  <m:e>
                    <m:sSub>
                      <m:sSubPr>
                        <m:ctrlPr>
                          <w:rPr>
                            <w:rFonts w:ascii="Cambria Math" w:hAnsi="Cambria Math"/>
                            <w:i/>
                            <w:iCs/>
                          </w:rPr>
                        </m:ctrlPr>
                      </m:sSubPr>
                      <m:e>
                        <m:r>
                          <w:rPr>
                            <w:rFonts w:ascii="Cambria Math" w:hAnsi="Cambria Math"/>
                          </w:rPr>
                          <m:t>R</m:t>
                        </m:r>
                      </m:e>
                      <m:sub>
                        <m:r>
                          <w:rPr>
                            <w:rFonts w:ascii="Cambria Math" w:hAnsi="Cambria Math"/>
                          </w:rPr>
                          <m:t>srm</m:t>
                        </m:r>
                      </m:sub>
                    </m:sSub>
                    <m:d>
                      <m:dPr>
                        <m:ctrlPr>
                          <w:rPr>
                            <w:rFonts w:ascii="Cambria Math" w:hAnsi="Cambria Math"/>
                            <w:i/>
                            <w:iCs/>
                          </w:rPr>
                        </m:ctrlPr>
                      </m:dPr>
                      <m:e>
                        <m:sSub>
                          <m:sSubPr>
                            <m:ctrlPr>
                              <w:rPr>
                                <w:rFonts w:ascii="Cambria Math" w:hAnsi="Cambria Math"/>
                                <w:i/>
                                <w:iCs/>
                              </w:rPr>
                            </m:ctrlPr>
                          </m:sSubPr>
                          <m:e>
                            <m:r>
                              <w:rPr>
                                <w:rFonts w:ascii="Cambria Math" w:hAnsi="Cambria Math"/>
                              </w:rPr>
                              <m:t>t</m:t>
                            </m:r>
                          </m:e>
                          <m:sub>
                            <m:r>
                              <w:rPr>
                                <w:rFonts w:ascii="Cambria Math" w:hAnsi="Cambria Math"/>
                              </w:rPr>
                              <m:t>n</m:t>
                            </m:r>
                          </m:sub>
                        </m:sSub>
                      </m:e>
                    </m:d>
                    <m:r>
                      <w:rPr>
                        <w:rFonts w:ascii="Cambria Math" w:hAnsi="Cambria Math"/>
                      </w:rPr>
                      <m:t>+</m:t>
                    </m:r>
                    <m:sSub>
                      <m:sSubPr>
                        <m:ctrlPr>
                          <w:rPr>
                            <w:rFonts w:ascii="Cambria Math" w:hAnsi="Cambria Math"/>
                            <w:i/>
                            <w:iCs/>
                          </w:rPr>
                        </m:ctrlPr>
                      </m:sSubPr>
                      <m:e>
                        <m:r>
                          <w:rPr>
                            <w:rFonts w:ascii="Cambria Math" w:hAnsi="Cambria Math"/>
                          </w:rPr>
                          <m:t>R</m:t>
                        </m:r>
                      </m:e>
                      <m:sub>
                        <m:r>
                          <w:rPr>
                            <w:rFonts w:ascii="Cambria Math" w:hAnsi="Cambria Math"/>
                          </w:rPr>
                          <m:t>srm</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n</m:t>
                        </m:r>
                      </m:sub>
                    </m:sSub>
                    <m:r>
                      <w:rPr>
                        <w:rFonts w:ascii="Cambria Math" w:hAnsi="Cambria Math"/>
                      </w:rPr>
                      <m:t>-T)</m:t>
                    </m:r>
                  </m:e>
                </m:d>
                <m:r>
                  <w:rPr>
                    <w:rFonts w:ascii="Cambria Math" w:hAnsi="Cambria Math"/>
                  </w:rPr>
                  <m:t xml:space="preserve"> </m:t>
                </m:r>
                <m:d>
                  <m:dPr>
                    <m:begChr m:val="["/>
                    <m:endChr m:val="]"/>
                    <m:ctrlPr>
                      <w:rPr>
                        <w:rFonts w:ascii="Cambria Math" w:hAnsi="Cambria Math"/>
                        <w:i/>
                        <w:iCs/>
                      </w:rPr>
                    </m:ctrlPr>
                  </m:dPr>
                  <m:e>
                    <m:sSub>
                      <m:sSubPr>
                        <m:ctrlPr>
                          <w:rPr>
                            <w:rFonts w:ascii="Cambria Math" w:hAnsi="Cambria Math"/>
                            <w:i/>
                            <w:iCs/>
                          </w:rPr>
                        </m:ctrlPr>
                      </m:sSubPr>
                      <m:e>
                        <m:r>
                          <w:rPr>
                            <w:rFonts w:ascii="Cambria Math" w:hAnsi="Cambria Math"/>
                          </w:rPr>
                          <m:t>R</m:t>
                        </m:r>
                      </m:e>
                      <m:sub>
                        <m:r>
                          <w:rPr>
                            <w:rFonts w:ascii="Cambria Math" w:hAnsi="Cambria Math"/>
                          </w:rPr>
                          <m:t>srm</m:t>
                        </m:r>
                      </m:sub>
                    </m:sSub>
                    <m:d>
                      <m:dPr>
                        <m:ctrlPr>
                          <w:rPr>
                            <w:rFonts w:ascii="Cambria Math" w:hAnsi="Cambria Math"/>
                            <w:i/>
                            <w:iCs/>
                          </w:rPr>
                        </m:ctrlPr>
                      </m:dPr>
                      <m:e>
                        <m:sSub>
                          <m:sSubPr>
                            <m:ctrlPr>
                              <w:rPr>
                                <w:rFonts w:ascii="Cambria Math" w:hAnsi="Cambria Math"/>
                                <w:i/>
                                <w:iCs/>
                              </w:rPr>
                            </m:ctrlPr>
                          </m:sSubPr>
                          <m:e>
                            <m:r>
                              <w:rPr>
                                <w:rFonts w:ascii="Cambria Math" w:hAnsi="Cambria Math"/>
                              </w:rPr>
                              <m:t>t</m:t>
                            </m:r>
                          </m:e>
                          <m:sub>
                            <m:r>
                              <w:rPr>
                                <w:rFonts w:ascii="Cambria Math" w:hAnsi="Cambria Math"/>
                              </w:rPr>
                              <m:t>n</m:t>
                            </m:r>
                          </m:sub>
                        </m:sSub>
                      </m:e>
                    </m:d>
                    <m:r>
                      <w:rPr>
                        <w:rFonts w:ascii="Cambria Math" w:hAnsi="Cambria Math"/>
                      </w:rPr>
                      <m:t>-</m:t>
                    </m:r>
                    <m:sSub>
                      <m:sSubPr>
                        <m:ctrlPr>
                          <w:rPr>
                            <w:rFonts w:ascii="Cambria Math" w:hAnsi="Cambria Math"/>
                            <w:i/>
                            <w:iCs/>
                          </w:rPr>
                        </m:ctrlPr>
                      </m:sSubPr>
                      <m:e>
                        <m:r>
                          <w:rPr>
                            <w:rFonts w:ascii="Cambria Math" w:hAnsi="Cambria Math"/>
                          </w:rPr>
                          <m:t>R</m:t>
                        </m:r>
                      </m:e>
                      <m:sub>
                        <m:r>
                          <w:rPr>
                            <w:rFonts w:ascii="Cambria Math" w:hAnsi="Cambria Math"/>
                          </w:rPr>
                          <m:t>srm</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n</m:t>
                        </m:r>
                      </m:sub>
                    </m:sSub>
                    <m:r>
                      <w:rPr>
                        <w:rFonts w:ascii="Cambria Math" w:hAnsi="Cambria Math"/>
                      </w:rPr>
                      <m:t>-T)</m:t>
                    </m:r>
                  </m:e>
                </m:d>
                <m:r>
                  <m:rPr>
                    <m:sty m:val="p"/>
                  </m:rPr>
                  <w:rPr>
                    <w:rFonts w:ascii="Cambria Math" w:hAnsi="Cambria Math"/>
                  </w:rPr>
                  <m:t xml:space="preserve"> Δ</m:t>
                </m:r>
                <m:sSub>
                  <m:sSubPr>
                    <m:ctrlPr>
                      <w:rPr>
                        <w:rFonts w:ascii="Cambria Math" w:hAnsi="Cambria Math"/>
                        <w:i/>
                        <w:iCs/>
                      </w:rPr>
                    </m:ctrlPr>
                  </m:sSubPr>
                  <m:e>
                    <m:r>
                      <w:rPr>
                        <w:rFonts w:ascii="Cambria Math" w:hAnsi="Cambria Math"/>
                      </w:rPr>
                      <m:t>ϕ</m:t>
                    </m:r>
                  </m:e>
                  <m:sub>
                    <m:r>
                      <w:rPr>
                        <w:rFonts w:ascii="Cambria Math" w:hAnsi="Cambria Math"/>
                      </w:rPr>
                      <m:t>m</m:t>
                    </m:r>
                  </m:sub>
                </m:sSub>
              </m:oMath>
            </m:oMathPara>
          </w:p>
        </w:tc>
        <w:tc>
          <w:tcPr>
            <w:tcW w:w="648" w:type="dxa"/>
          </w:tcPr>
          <w:p w:rsidR="006F0190" w:rsidRPr="00B612DE" w:rsidRDefault="006F0190" w:rsidP="008C3BAD">
            <w:pPr>
              <w:pStyle w:val="NoSpacing"/>
            </w:pPr>
            <w:r w:rsidRPr="00B612DE">
              <w:t>(</w:t>
            </w:r>
            <w:fldSimple w:instr=" SEQ Equation \* MERGEFORMAT ">
              <w:r w:rsidR="001B49B6">
                <w:rPr>
                  <w:noProof/>
                </w:rPr>
                <w:t>2</w:t>
              </w:r>
            </w:fldSimple>
            <w:r w:rsidRPr="00B612DE">
              <w:t>)</w:t>
            </w:r>
            <w:commentRangeEnd w:id="10"/>
            <w:r w:rsidR="00C466AC">
              <w:rPr>
                <w:rStyle w:val="CommentReference"/>
              </w:rPr>
              <w:commentReference w:id="10"/>
            </w:r>
            <w:bookmarkStart w:id="11" w:name="_GoBack"/>
            <w:bookmarkEnd w:id="11"/>
          </w:p>
        </w:tc>
      </w:tr>
    </w:tbl>
    <w:p w:rsidR="006F0190" w:rsidRDefault="006F0190" w:rsidP="006F0190">
      <w:pPr>
        <w:pStyle w:val="NoSpacing"/>
        <w:rPr>
          <w:rStyle w:val="Strong"/>
          <w:b w:val="0"/>
        </w:rPr>
      </w:pPr>
      <w:proofErr w:type="gramStart"/>
      <w:r>
        <w:rPr>
          <w:rStyle w:val="Strong"/>
          <w:b w:val="0"/>
        </w:rPr>
        <w:t>where</w:t>
      </w:r>
      <w:proofErr w:type="gramEnd"/>
    </w:p>
    <w:p w:rsidR="006F0190" w:rsidRDefault="006F0190" w:rsidP="006F0190">
      <w:pPr>
        <w:pStyle w:val="NoSpacing"/>
        <w:rPr>
          <w:rStyle w:val="Strong"/>
          <w:b w:val="0"/>
        </w:rPr>
      </w:pPr>
    </w:p>
    <w:p w:rsidR="006F0190" w:rsidRDefault="00054A12" w:rsidP="006F0190">
      <w:pPr>
        <w:pStyle w:val="NoSpacing"/>
        <w:ind w:left="2160" w:hanging="1440"/>
      </w:pPr>
      <m:oMath>
        <m:sSub>
          <m:sSubPr>
            <m:ctrlPr>
              <w:rPr>
                <w:rFonts w:ascii="Cambria Math" w:hAnsi="Cambria Math"/>
                <w:i/>
                <w:iCs/>
              </w:rPr>
            </m:ctrlPr>
          </m:sSubPr>
          <m:e>
            <m:r>
              <w:rPr>
                <w:rFonts w:ascii="Cambria Math" w:hAnsi="Cambria Math"/>
              </w:rPr>
              <m:t>R</m:t>
            </m:r>
          </m:e>
          <m:sub>
            <m:r>
              <w:rPr>
                <w:rFonts w:ascii="Cambria Math" w:hAnsi="Cambria Math"/>
              </w:rPr>
              <m:t>srm</m:t>
            </m:r>
          </m:sub>
        </m:sSub>
        <m:d>
          <m:dPr>
            <m:ctrlPr>
              <w:rPr>
                <w:rFonts w:ascii="Cambria Math" w:hAnsi="Cambria Math"/>
                <w:i/>
                <w:iCs/>
              </w:rPr>
            </m:ctrlPr>
          </m:dPr>
          <m:e>
            <m:r>
              <w:rPr>
                <w:rFonts w:ascii="Cambria Math" w:hAnsi="Cambria Math"/>
              </w:rPr>
              <m:t>t</m:t>
            </m:r>
          </m:e>
        </m:d>
      </m:oMath>
      <w:r w:rsidR="006F0190">
        <w:tab/>
      </w:r>
      <w:r w:rsidR="006F0190">
        <w:tab/>
        <w:t xml:space="preserve">= </w:t>
      </w:r>
      <w:r w:rsidR="00335E58">
        <w:t>isochrone</w:t>
      </w:r>
      <w:r w:rsidR="006F0190">
        <w:t xml:space="preserve"> range, as a function of two way travel time, for each </w:t>
      </w:r>
      <w:r w:rsidR="006F0190">
        <w:br/>
        <w:t xml:space="preserve"> </w:t>
      </w:r>
      <w:r w:rsidR="006F0190">
        <w:tab/>
        <w:t xml:space="preserve">   source path type, receiver path type, and azimuthal sector.</w:t>
      </w:r>
    </w:p>
    <w:p w:rsidR="006F0190" w:rsidRDefault="006F0190" w:rsidP="006F0190">
      <w:pPr>
        <w:pStyle w:val="NoSpacing"/>
      </w:pPr>
      <w:r>
        <w:tab/>
      </w:r>
      <m:oMath>
        <m:r>
          <m:rPr>
            <m:sty m:val="p"/>
          </m:rPr>
          <w:rPr>
            <w:rFonts w:ascii="Cambria Math" w:hAnsi="Cambria Math"/>
          </w:rPr>
          <m:t>Δ</m:t>
        </m:r>
        <m:sSub>
          <m:sSubPr>
            <m:ctrlPr>
              <w:rPr>
                <w:rFonts w:ascii="Cambria Math" w:hAnsi="Cambria Math"/>
                <w:i/>
                <w:iCs/>
              </w:rPr>
            </m:ctrlPr>
          </m:sSubPr>
          <m:e>
            <m:r>
              <w:rPr>
                <w:rFonts w:ascii="Cambria Math" w:hAnsi="Cambria Math"/>
              </w:rPr>
              <m:t>ϕ</m:t>
            </m:r>
          </m:e>
          <m:sub>
            <m:r>
              <w:rPr>
                <w:rFonts w:ascii="Cambria Math" w:hAnsi="Cambria Math"/>
              </w:rPr>
              <m:t>m</m:t>
            </m:r>
          </m:sub>
        </m:sSub>
      </m:oMath>
      <w:r>
        <w:tab/>
      </w:r>
      <w:r>
        <w:tab/>
      </w:r>
      <w:r>
        <w:tab/>
        <w:t xml:space="preserve">= width of each </w:t>
      </w:r>
      <w:r w:rsidR="00267DE3">
        <w:t xml:space="preserve">azimuthal </w:t>
      </w:r>
      <w:r>
        <w:t>sector,</w:t>
      </w:r>
    </w:p>
    <w:p w:rsidR="006F0190" w:rsidRDefault="006F0190" w:rsidP="006F0190">
      <w:pPr>
        <w:pStyle w:val="NoSpacing"/>
      </w:pPr>
      <w:r>
        <w:tab/>
      </w:r>
      <m:oMath>
        <m:sSub>
          <m:sSubPr>
            <m:ctrlPr>
              <w:rPr>
                <w:rFonts w:ascii="Cambria Math" w:hAnsi="Cambria Math"/>
                <w:i/>
              </w:rPr>
            </m:ctrlPr>
          </m:sSubPr>
          <m:e>
            <m:r>
              <m:rPr>
                <m:scr m:val="script"/>
              </m:rPr>
              <w:rPr>
                <w:rFonts w:ascii="Cambria Math" w:hAnsi="Cambria Math"/>
              </w:rPr>
              <m:t>A</m:t>
            </m:r>
          </m:e>
          <m:sub>
            <m:r>
              <w:rPr>
                <w:rFonts w:ascii="Cambria Math" w:hAnsi="Cambria Math"/>
              </w:rPr>
              <m:t>srm</m:t>
            </m:r>
          </m:sub>
        </m:sSub>
        <m:d>
          <m:dPr>
            <m:ctrlPr>
              <w:rPr>
                <w:rFonts w:ascii="Cambria Math" w:hAnsi="Cambria Math"/>
                <w:i/>
                <w:iCs/>
              </w:rPr>
            </m:ctrlPr>
          </m:dPr>
          <m:e>
            <m:sSub>
              <m:sSubPr>
                <m:ctrlPr>
                  <w:rPr>
                    <w:rFonts w:ascii="Cambria Math" w:hAnsi="Cambria Math"/>
                    <w:i/>
                    <w:iCs/>
                  </w:rPr>
                </m:ctrlPr>
              </m:sSubPr>
              <m:e>
                <m:r>
                  <w:rPr>
                    <w:rFonts w:ascii="Cambria Math" w:hAnsi="Cambria Math"/>
                  </w:rPr>
                  <m:t>t</m:t>
                </m:r>
              </m:e>
              <m:sub>
                <m:r>
                  <w:rPr>
                    <w:rFonts w:ascii="Cambria Math" w:hAnsi="Cambria Math"/>
                  </w:rPr>
                  <m:t>n</m:t>
                </m:r>
              </m:sub>
            </m:sSub>
            <m:r>
              <w:rPr>
                <w:rFonts w:ascii="Cambria Math" w:hAnsi="Cambria Math"/>
              </w:rPr>
              <m:t>,T,</m:t>
            </m:r>
            <m:sSub>
              <m:sSubPr>
                <m:ctrlPr>
                  <w:rPr>
                    <w:rFonts w:ascii="Cambria Math" w:hAnsi="Cambria Math"/>
                    <w:i/>
                    <w:iCs/>
                  </w:rPr>
                </m:ctrlPr>
              </m:sSubPr>
              <m:e>
                <m:r>
                  <w:rPr>
                    <w:rFonts w:ascii="Cambria Math" w:hAnsi="Cambria Math"/>
                  </w:rPr>
                  <m:t>ϕ</m:t>
                </m:r>
              </m:e>
              <m:sub>
                <m:r>
                  <w:rPr>
                    <w:rFonts w:ascii="Cambria Math" w:hAnsi="Cambria Math"/>
                  </w:rPr>
                  <m:t>m</m:t>
                </m:r>
              </m:sub>
            </m:sSub>
            <m:r>
              <w:rPr>
                <w:rFonts w:ascii="Cambria Math" w:hAnsi="Cambria Math"/>
              </w:rPr>
              <m:t>,</m:t>
            </m:r>
            <m:r>
              <m:rPr>
                <m:sty m:val="p"/>
              </m:rPr>
              <w:rPr>
                <w:rFonts w:ascii="Cambria Math" w:hAnsi="Cambria Math"/>
              </w:rPr>
              <m:t>Δ</m:t>
            </m:r>
            <m:sSub>
              <m:sSubPr>
                <m:ctrlPr>
                  <w:rPr>
                    <w:rFonts w:ascii="Cambria Math" w:hAnsi="Cambria Math"/>
                    <w:i/>
                    <w:iCs/>
                  </w:rPr>
                </m:ctrlPr>
              </m:sSubPr>
              <m:e>
                <m:r>
                  <w:rPr>
                    <w:rFonts w:ascii="Cambria Math" w:hAnsi="Cambria Math"/>
                  </w:rPr>
                  <m:t>ϕ</m:t>
                </m:r>
              </m:e>
              <m:sub>
                <m:r>
                  <w:rPr>
                    <w:rFonts w:ascii="Cambria Math" w:hAnsi="Cambria Math"/>
                  </w:rPr>
                  <m:t>m</m:t>
                </m:r>
              </m:sub>
            </m:sSub>
          </m:e>
        </m:d>
      </m:oMath>
      <w:r>
        <w:tab/>
        <w:t>= ensonified area, as a function of two way travel time and pulse length,</w:t>
      </w:r>
      <w:r>
        <w:br/>
      </w:r>
      <w:r>
        <w:tab/>
      </w:r>
      <w:r>
        <w:tab/>
      </w:r>
      <w:r>
        <w:tab/>
      </w:r>
      <w:r>
        <w:tab/>
        <w:t xml:space="preserve">   for each source path type, receiver path type, and azimuthal sector.</w:t>
      </w:r>
    </w:p>
    <w:p w:rsidR="006F0190" w:rsidRDefault="006F0190" w:rsidP="006F0190">
      <w:pPr>
        <w:pStyle w:val="NoSpacing"/>
      </w:pPr>
    </w:p>
    <w:p w:rsidR="006F0190" w:rsidRPr="00B612DE" w:rsidRDefault="006F0190" w:rsidP="006F0190">
      <w:r>
        <w:t xml:space="preserve">Eqn. (1) is </w:t>
      </w:r>
      <w:r w:rsidR="007C4C28">
        <w:t xml:space="preserve">then </w:t>
      </w:r>
      <w:r>
        <w:t>used to compute the reverberation intensity as a function of two</w:t>
      </w:r>
      <w:r w:rsidR="00306FFA">
        <w:t>-</w:t>
      </w:r>
      <w:r>
        <w:t>way travel time and pulse length, for each source path type, receiver path type, and azimuthal sector.  Finally, intensity contributions are added incoherently to for</w:t>
      </w:r>
      <w:r w:rsidR="007C4C28">
        <w:t>m</w:t>
      </w:r>
      <w:r>
        <w:t xml:space="preserve"> the reverberation </w:t>
      </w:r>
      <w:r w:rsidR="0089474D">
        <w:t>envelope</w:t>
      </w:r>
      <w:r>
        <w:t>.</w:t>
      </w:r>
    </w:p>
    <w:p w:rsidR="006F0190" w:rsidRPr="006F0190" w:rsidRDefault="00D9751C" w:rsidP="006F0190">
      <w:r>
        <w:rPr>
          <w:rFonts w:eastAsiaTheme="minorEastAsia"/>
        </w:rPr>
        <w:t xml:space="preserve">The range between </w:t>
      </w:r>
      <w:r>
        <w:t xml:space="preserve">acoustic targets in each sector </w:t>
      </w:r>
      <w:r w:rsidR="00BF1D38">
        <w:t>must</w:t>
      </w:r>
      <w:r>
        <w:t xml:space="preserve"> be close enough together to create a smooth estimate of isochron</w:t>
      </w:r>
      <w:r w:rsidR="00335E58">
        <w:t>e</w:t>
      </w:r>
      <w:r>
        <w:t xml:space="preserve"> range</w:t>
      </w:r>
      <w:r w:rsidR="00267DE3">
        <w:t>s</w:t>
      </w:r>
      <w:r>
        <w:t xml:space="preserve"> as a function of two-way travel time.  The interpolation part of this process also requires the model to group eigenrays into source and receiver path types.  In shallow water environments, where </w:t>
      </w:r>
      <w:r w:rsidR="00306FFA">
        <w:t>paths with large numbers of bottom bounces dominate propagation</w:t>
      </w:r>
      <w:r>
        <w:t xml:space="preserve">, these two requirements conspire to increase the density of acoustic targets and number of </w:t>
      </w:r>
      <w:r w:rsidR="00267DE3">
        <w:t xml:space="preserve">path types over which </w:t>
      </w:r>
      <w:r w:rsidR="008A7430">
        <w:t>isochron</w:t>
      </w:r>
      <w:r w:rsidR="00306FFA">
        <w:t>e</w:t>
      </w:r>
      <w:r w:rsidR="00267DE3">
        <w:t>s must be computed</w:t>
      </w:r>
      <w:r>
        <w:t>.</w:t>
      </w:r>
      <w:r w:rsidR="00BF1D38">
        <w:t xml:space="preserve">  This has a negative impact on the computational speed of the </w:t>
      </w:r>
      <w:r w:rsidR="00267DE3">
        <w:rPr>
          <w:rStyle w:val="Strong"/>
          <w:b w:val="0"/>
          <w:bCs w:val="0"/>
        </w:rPr>
        <w:t>c</w:t>
      </w:r>
      <w:r w:rsidR="00335E58">
        <w:rPr>
          <w:rStyle w:val="Strong"/>
          <w:b w:val="0"/>
          <w:bCs w:val="0"/>
        </w:rPr>
        <w:t xml:space="preserve">lassic </w:t>
      </w:r>
      <w:r w:rsidR="00267DE3" w:rsidRPr="00981EC6">
        <w:rPr>
          <w:rStyle w:val="Strong"/>
          <w:b w:val="0"/>
          <w:bCs w:val="0"/>
        </w:rPr>
        <w:t xml:space="preserve">reverberation </w:t>
      </w:r>
      <w:r w:rsidR="00BF1D38">
        <w:t>algorithm.</w:t>
      </w:r>
    </w:p>
    <w:p w:rsidR="000A3C95" w:rsidRPr="00981EC6" w:rsidRDefault="006C79E6" w:rsidP="00981EC6">
      <w:pPr>
        <w:pStyle w:val="Heading1"/>
        <w:rPr>
          <w:rStyle w:val="Strong"/>
          <w:b/>
          <w:bCs/>
        </w:rPr>
      </w:pPr>
      <w:bookmarkStart w:id="12" w:name="_Toc401566027"/>
      <w:r w:rsidRPr="00981EC6">
        <w:rPr>
          <w:rStyle w:val="Strong"/>
          <w:b/>
          <w:bCs/>
        </w:rPr>
        <w:t xml:space="preserve">Improved </w:t>
      </w:r>
      <w:r w:rsidR="000A3C95" w:rsidRPr="00981EC6">
        <w:rPr>
          <w:rStyle w:val="Strong"/>
          <w:b/>
          <w:bCs/>
        </w:rPr>
        <w:t xml:space="preserve">reverberation </w:t>
      </w:r>
      <w:r w:rsidRPr="00981EC6">
        <w:rPr>
          <w:rStyle w:val="Strong"/>
          <w:b/>
          <w:bCs/>
        </w:rPr>
        <w:t>algorithm</w:t>
      </w:r>
      <w:bookmarkEnd w:id="12"/>
    </w:p>
    <w:p w:rsidR="00303929" w:rsidRDefault="00303929" w:rsidP="00303929">
      <w:r>
        <w:t xml:space="preserve">Like the </w:t>
      </w:r>
      <w:r w:rsidR="00335E58">
        <w:t>isochrone</w:t>
      </w:r>
      <w:r>
        <w:t xml:space="preserve"> model, t</w:t>
      </w:r>
      <w:r w:rsidRPr="00303929">
        <w:t xml:space="preserve">he new reverberation algorithm, known as </w:t>
      </w:r>
      <w:proofErr w:type="spellStart"/>
      <w:r w:rsidRPr="00303929">
        <w:t>Eigenverb</w:t>
      </w:r>
      <w:proofErr w:type="spellEnd"/>
      <w:r>
        <w:t>, assumes that the total reverberation</w:t>
      </w:r>
      <w:r w:rsidR="00F315B5">
        <w:t xml:space="preserve"> envelope</w:t>
      </w:r>
      <w:r>
        <w:t xml:space="preserve"> is the sum of contributions from all points on the interface.  </w:t>
      </w:r>
      <w:r w:rsidR="009A082B">
        <w:t>However, i</w:t>
      </w:r>
      <w:r>
        <w:t xml:space="preserve">nstead of </w:t>
      </w:r>
      <w:r w:rsidRPr="00303929">
        <w:t>calculating transmission loss to explicit acou</w:t>
      </w:r>
      <w:r>
        <w:t xml:space="preserve">stic targets on the interface, </w:t>
      </w:r>
      <w:proofErr w:type="spellStart"/>
      <w:r w:rsidRPr="00303929">
        <w:t>Eigenverb</w:t>
      </w:r>
      <w:proofErr w:type="spellEnd"/>
      <w:r>
        <w:t xml:space="preserve"> computes a Gaussian </w:t>
      </w:r>
      <w:r w:rsidR="009A082B">
        <w:t xml:space="preserve">projection onto the interface </w:t>
      </w:r>
      <w:r>
        <w:t xml:space="preserve">each time that a reflection occurs, and </w:t>
      </w:r>
      <w:r w:rsidR="009A082B">
        <w:t>sums reverberation contributions over all reflections.</w:t>
      </w:r>
    </w:p>
    <w:p w:rsidR="00A67330" w:rsidRDefault="007B0653" w:rsidP="00A67330">
      <w:pPr>
        <w:pStyle w:val="Heading2"/>
      </w:pPr>
      <w:bookmarkStart w:id="13" w:name="_Toc401566028"/>
      <w:r>
        <w:t>D</w:t>
      </w:r>
      <w:r w:rsidR="00A67330">
        <w:t>erivation</w:t>
      </w:r>
      <w:r>
        <w:t xml:space="preserve"> overview</w:t>
      </w:r>
      <w:bookmarkEnd w:id="13"/>
    </w:p>
    <w:p w:rsidR="000E1728" w:rsidRDefault="00A979BC" w:rsidP="00A979BC">
      <w:r>
        <w:t xml:space="preserve">The derivation of the </w:t>
      </w:r>
      <w:proofErr w:type="spellStart"/>
      <w:r w:rsidRPr="00303929">
        <w:t>Eigenverb</w:t>
      </w:r>
      <w:proofErr w:type="spellEnd"/>
      <w:r>
        <w:t xml:space="preserve"> model starts with the </w:t>
      </w:r>
      <w:proofErr w:type="spellStart"/>
      <w:r>
        <w:t>bistatic</w:t>
      </w:r>
      <w:proofErr w:type="spellEnd"/>
      <w:r>
        <w:t xml:space="preserve"> scenario illustrated in </w:t>
      </w:r>
      <w:r w:rsidR="009A082B">
        <w:fldChar w:fldCharType="begin"/>
      </w:r>
      <w:r w:rsidR="009A082B">
        <w:instrText xml:space="preserve"> REF _Ref391033100 \h </w:instrText>
      </w:r>
      <w:r w:rsidR="009A082B">
        <w:fldChar w:fldCharType="separate"/>
      </w:r>
      <w:r w:rsidR="001B49B6">
        <w:t xml:space="preserve">Figure </w:t>
      </w:r>
      <w:r w:rsidR="001B49B6">
        <w:rPr>
          <w:noProof/>
        </w:rPr>
        <w:t>8</w:t>
      </w:r>
      <w:r w:rsidR="009A082B">
        <w:fldChar w:fldCharType="end"/>
      </w:r>
      <w:r>
        <w:t xml:space="preserve">.  This figure illustrates a situation in which </w:t>
      </w:r>
      <w:r w:rsidR="00DA0ED0">
        <w:t xml:space="preserve">a </w:t>
      </w:r>
      <w:r>
        <w:t xml:space="preserve">reflection in the path from the source to the interface occurs near </w:t>
      </w:r>
      <w:r w:rsidR="00DA0ED0">
        <w:t xml:space="preserve">a </w:t>
      </w:r>
      <w:r>
        <w:t xml:space="preserve">reflection in the path from the receiver to the interface.  Energy from the source </w:t>
      </w:r>
      <w:r w:rsidR="00486F83">
        <w:t>reflection</w:t>
      </w:r>
      <w:r>
        <w:t xml:space="preserve"> is scattered into the receiver </w:t>
      </w:r>
      <w:r w:rsidR="00486F83">
        <w:t>reflection</w:t>
      </w:r>
      <w:r>
        <w:t xml:space="preserve"> in the area where Gaussian intensities overlap.</w:t>
      </w:r>
      <w:r w:rsidR="0055427C">
        <w:t xml:space="preserve">  </w:t>
      </w:r>
    </w:p>
    <w:p w:rsidR="009A082B" w:rsidRDefault="005A45BB" w:rsidP="009A082B">
      <w:pPr>
        <w:pStyle w:val="NoSpacing"/>
        <w:keepNext/>
        <w:jc w:val="center"/>
      </w:pPr>
      <w:r>
        <w:rPr>
          <w:noProof/>
        </w:rPr>
        <w:drawing>
          <wp:inline distT="0" distB="0" distL="0" distR="0" wp14:anchorId="3AE68B1E" wp14:editId="3973C561">
            <wp:extent cx="3401568" cy="321868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401568" cy="3218688"/>
                    </a:xfrm>
                    <a:prstGeom prst="rect">
                      <a:avLst/>
                    </a:prstGeom>
                    <a:noFill/>
                  </pic:spPr>
                </pic:pic>
              </a:graphicData>
            </a:graphic>
          </wp:inline>
        </w:drawing>
      </w:r>
    </w:p>
    <w:p w:rsidR="009A082B" w:rsidRDefault="009A082B" w:rsidP="009A082B">
      <w:pPr>
        <w:pStyle w:val="Caption"/>
        <w:jc w:val="center"/>
      </w:pPr>
      <w:bookmarkStart w:id="14" w:name="_Ref391033100"/>
      <w:r>
        <w:t xml:space="preserve">Figure </w:t>
      </w:r>
      <w:r w:rsidR="00CF31F0">
        <w:fldChar w:fldCharType="begin"/>
      </w:r>
      <w:r w:rsidR="00CF31F0">
        <w:instrText xml:space="preserve"> SEQ Figure \* ARABIC </w:instrText>
      </w:r>
      <w:r w:rsidR="00CF31F0">
        <w:fldChar w:fldCharType="separate"/>
      </w:r>
      <w:r w:rsidR="001B49B6">
        <w:rPr>
          <w:noProof/>
        </w:rPr>
        <w:t>8</w:t>
      </w:r>
      <w:r w:rsidR="00CF31F0">
        <w:rPr>
          <w:noProof/>
        </w:rPr>
        <w:fldChar w:fldCharType="end"/>
      </w:r>
      <w:bookmarkEnd w:id="14"/>
      <w:r>
        <w:t xml:space="preserve"> – Geometry of overlap between source and receiver Gaussians (top-down view)</w:t>
      </w:r>
    </w:p>
    <w:p w:rsidR="007179A2" w:rsidRDefault="000E1728" w:rsidP="000E1728">
      <w:r>
        <w:t xml:space="preserve">The total energy that arrives at the receiver, for each combination of source and receiver </w:t>
      </w:r>
      <w:r w:rsidR="00486F83">
        <w:t>reflection</w:t>
      </w:r>
      <w:r>
        <w:t xml:space="preserve">, is computed by estimating the scattering intensity for infinitesimal parts of the ensonified area, and then integrating those contributions across all times and locations.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8"/>
        <w:gridCol w:w="8280"/>
        <w:gridCol w:w="648"/>
      </w:tblGrid>
      <w:tr w:rsidR="000E1728" w:rsidTr="007179A2">
        <w:tc>
          <w:tcPr>
            <w:tcW w:w="648" w:type="dxa"/>
          </w:tcPr>
          <w:p w:rsidR="000E1728" w:rsidRDefault="000E1728" w:rsidP="007179A2">
            <w:pPr>
              <w:pStyle w:val="NoSpacing"/>
            </w:pPr>
          </w:p>
          <w:p w:rsidR="000E1728" w:rsidRDefault="000E1728" w:rsidP="007179A2">
            <w:pPr>
              <w:pStyle w:val="NoSpacing"/>
            </w:pPr>
          </w:p>
          <w:p w:rsidR="000E1728" w:rsidRDefault="000E1728" w:rsidP="007179A2">
            <w:pPr>
              <w:pStyle w:val="NoSpacing"/>
            </w:pPr>
          </w:p>
        </w:tc>
        <w:tc>
          <w:tcPr>
            <w:tcW w:w="8280" w:type="dxa"/>
          </w:tcPr>
          <w:p w:rsidR="000E1728" w:rsidRDefault="00054A12" w:rsidP="00BC31F4">
            <w:pPr>
              <w:pStyle w:val="NoSpacing"/>
            </w:pPr>
            <m:oMathPara>
              <m:oMath>
                <m:sSub>
                  <m:sSubPr>
                    <m:ctrlPr>
                      <w:rPr>
                        <w:rFonts w:ascii="Cambria Math" w:hAnsi="Cambria Math"/>
                        <w:i/>
                      </w:rPr>
                    </m:ctrlPr>
                  </m:sSubPr>
                  <m:e>
                    <m:r>
                      <w:rPr>
                        <w:rFonts w:ascii="Cambria Math" w:hAnsi="Cambria Math"/>
                      </w:rPr>
                      <m:t>E</m:t>
                    </m:r>
                  </m:e>
                  <m:sub>
                    <m:r>
                      <w:rPr>
                        <w:rFonts w:ascii="Cambria Math" w:hAnsi="Cambria Math"/>
                      </w:rPr>
                      <m:t>sr</m:t>
                    </m:r>
                  </m:sub>
                </m:sSub>
                <m:r>
                  <w:rPr>
                    <w:rFonts w:ascii="Cambria Math" w:hAnsi="Cambria Math"/>
                  </w:rPr>
                  <m:t>=</m:t>
                </m:r>
                <m:nary>
                  <m:naryPr>
                    <m:limLoc m:val="subSup"/>
                    <m:ctrlPr>
                      <w:rPr>
                        <w:rFonts w:ascii="Cambria Math" w:hAnsi="Cambria Math"/>
                        <w:i/>
                      </w:rPr>
                    </m:ctrlPr>
                  </m:naryPr>
                  <m:sub>
                    <m:r>
                      <w:rPr>
                        <w:rFonts w:ascii="Cambria Math" w:hAnsi="Cambria Math"/>
                      </w:rPr>
                      <m:t>all time</m:t>
                    </m:r>
                  </m:sub>
                  <m:sup/>
                  <m:e>
                    <m:nary>
                      <m:naryPr>
                        <m:limLoc m:val="subSup"/>
                        <m:ctrlPr>
                          <w:rPr>
                            <w:rFonts w:ascii="Cambria Math" w:hAnsi="Cambria Math"/>
                            <w:i/>
                          </w:rPr>
                        </m:ctrlPr>
                      </m:naryPr>
                      <m:sub>
                        <m:r>
                          <w:rPr>
                            <w:rFonts w:ascii="Cambria Math" w:hAnsi="Cambria Math"/>
                          </w:rPr>
                          <m:t>interface</m:t>
                        </m:r>
                      </m:sub>
                      <m:sup/>
                      <m:e>
                        <m:sSub>
                          <m:sSubPr>
                            <m:ctrlPr>
                              <w:rPr>
                                <w:rFonts w:ascii="Cambria Math" w:hAnsi="Cambria Math"/>
                                <w:i/>
                              </w:rPr>
                            </m:ctrlPr>
                          </m:sSubPr>
                          <m:e>
                            <m:r>
                              <m:rPr>
                                <m:scr m:val="script"/>
                              </m:rPr>
                              <w:rPr>
                                <w:rFonts w:ascii="Cambria Math" w:hAnsi="Cambria Math"/>
                              </w:rPr>
                              <m:t>I</m:t>
                            </m:r>
                            <m:ctrlPr>
                              <w:rPr>
                                <w:rFonts w:ascii="Cambria Math" w:hAnsi="Cambria Math" w:cs="Cambria Math"/>
                                <w:i/>
                              </w:rPr>
                            </m:ctrlPr>
                          </m:e>
                          <m:sub>
                            <m:r>
                              <w:rPr>
                                <w:rFonts w:ascii="Cambria Math" w:hAnsi="Cambria Math"/>
                              </w:rPr>
                              <m:t>sr</m:t>
                            </m:r>
                          </m:sub>
                        </m:sSub>
                        <m:d>
                          <m:dPr>
                            <m:ctrlPr>
                              <w:rPr>
                                <w:rFonts w:ascii="Cambria Math" w:hAnsi="Cambria Math"/>
                                <w:i/>
                              </w:rPr>
                            </m:ctrlPr>
                          </m:dPr>
                          <m:e>
                            <m:r>
                              <m:rPr>
                                <m:sty m:val="bi"/>
                              </m:rPr>
                              <w:rPr>
                                <w:rFonts w:ascii="Cambria Math" w:hAnsi="Cambria Math"/>
                              </w:rPr>
                              <m:t>r</m:t>
                            </m:r>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sr</m:t>
                                </m:r>
                              </m:sub>
                            </m:sSub>
                            <m:d>
                              <m:dPr>
                                <m:ctrlPr>
                                  <w:rPr>
                                    <w:rFonts w:ascii="Cambria Math" w:hAnsi="Cambria Math"/>
                                    <w:i/>
                                  </w:rPr>
                                </m:ctrlPr>
                              </m:dPr>
                              <m:e>
                                <m:r>
                                  <m:rPr>
                                    <m:sty m:val="bi"/>
                                  </m:rPr>
                                  <w:rPr>
                                    <w:rFonts w:ascii="Cambria Math" w:hAnsi="Cambria Math"/>
                                  </w:rPr>
                                  <m:t>r</m:t>
                                </m:r>
                              </m:e>
                            </m:d>
                          </m:e>
                        </m:d>
                        <m:r>
                          <w:rPr>
                            <w:rFonts w:ascii="Cambria Math" w:hAnsi="Cambria Math"/>
                          </w:rPr>
                          <m:t xml:space="preserve"> d</m:t>
                        </m:r>
                        <m:r>
                          <m:rPr>
                            <m:sty m:val="bi"/>
                          </m:rPr>
                          <w:rPr>
                            <w:rFonts w:ascii="Cambria Math" w:hAnsi="Cambria Math"/>
                          </w:rPr>
                          <m:t>r</m:t>
                        </m:r>
                        <m:r>
                          <w:rPr>
                            <w:rFonts w:ascii="Cambria Math" w:hAnsi="Cambria Math"/>
                          </w:rPr>
                          <m:t xml:space="preserve"> d</m:t>
                        </m:r>
                        <m:sSub>
                          <m:sSubPr>
                            <m:ctrlPr>
                              <w:rPr>
                                <w:rFonts w:ascii="Cambria Math" w:hAnsi="Cambria Math"/>
                                <w:i/>
                              </w:rPr>
                            </m:ctrlPr>
                          </m:sSubPr>
                          <m:e>
                            <m:r>
                              <w:rPr>
                                <w:rFonts w:ascii="Cambria Math" w:hAnsi="Cambria Math"/>
                              </w:rPr>
                              <m:t>t</m:t>
                            </m:r>
                          </m:e>
                          <m:sub>
                            <m:r>
                              <w:rPr>
                                <w:rFonts w:ascii="Cambria Math" w:hAnsi="Cambria Math"/>
                              </w:rPr>
                              <m:t>sr</m:t>
                            </m:r>
                          </m:sub>
                        </m:sSub>
                      </m:e>
                    </m:nary>
                  </m:e>
                </m:nary>
              </m:oMath>
            </m:oMathPara>
          </w:p>
        </w:tc>
        <w:tc>
          <w:tcPr>
            <w:tcW w:w="648" w:type="dxa"/>
          </w:tcPr>
          <w:p w:rsidR="000E1728" w:rsidRDefault="000E1728" w:rsidP="007179A2">
            <w:pPr>
              <w:pStyle w:val="NoSpacing"/>
            </w:pPr>
            <w:r>
              <w:t>(</w:t>
            </w:r>
            <w:fldSimple w:instr=" SEQ Equation \* MERGEFORMAT ">
              <w:r w:rsidR="001B49B6">
                <w:rPr>
                  <w:noProof/>
                </w:rPr>
                <w:t>3</w:t>
              </w:r>
            </w:fldSimple>
            <w:r>
              <w:t>)</w:t>
            </w:r>
          </w:p>
        </w:tc>
      </w:tr>
    </w:tbl>
    <w:p w:rsidR="000E1728" w:rsidRDefault="000E1728" w:rsidP="000E1728">
      <w:pPr>
        <w:pStyle w:val="NoSpacing"/>
        <w:keepNext/>
        <w:rPr>
          <w:rStyle w:val="Strong"/>
          <w:b w:val="0"/>
        </w:rPr>
      </w:pPr>
      <w:proofErr w:type="gramStart"/>
      <w:r>
        <w:rPr>
          <w:rStyle w:val="Strong"/>
          <w:b w:val="0"/>
        </w:rPr>
        <w:t>where</w:t>
      </w:r>
      <w:proofErr w:type="gramEnd"/>
    </w:p>
    <w:p w:rsidR="000E1728" w:rsidRPr="00593340" w:rsidRDefault="000E1728" w:rsidP="000E1728">
      <w:pPr>
        <w:pStyle w:val="NoSpacing"/>
        <w:keepNext/>
        <w:rPr>
          <w:rStyle w:val="Strong"/>
          <w:b w:val="0"/>
          <w:bCs w:val="0"/>
        </w:rPr>
      </w:pPr>
    </w:p>
    <w:p w:rsidR="001E5C44" w:rsidRDefault="001E5C44" w:rsidP="001E5C44">
      <w:pPr>
        <w:pStyle w:val="NoSpacing"/>
        <w:keepNext/>
      </w:pPr>
      <w:r>
        <w:tab/>
        <w:t>s</w:t>
      </w:r>
      <w:r>
        <w:tab/>
        <w:t xml:space="preserve"> = </w:t>
      </w:r>
      <w:r w:rsidR="00283159">
        <w:t>identification</w:t>
      </w:r>
      <w:r>
        <w:t xml:space="preserve"> </w:t>
      </w:r>
      <w:r w:rsidR="00283159">
        <w:t xml:space="preserve">for an interface reflection from the </w:t>
      </w:r>
      <w:r>
        <w:t>source;</w:t>
      </w:r>
    </w:p>
    <w:p w:rsidR="001E5C44" w:rsidRDefault="001E5C44" w:rsidP="001E5C44">
      <w:pPr>
        <w:pStyle w:val="NoSpacing"/>
        <w:keepNext/>
      </w:pPr>
      <w:r>
        <w:tab/>
        <w:t>r</w:t>
      </w:r>
      <w:r>
        <w:tab/>
        <w:t xml:space="preserve"> = </w:t>
      </w:r>
      <w:r w:rsidR="00283159">
        <w:t>identification for an interface reflection from the receiver</w:t>
      </w:r>
      <w:r>
        <w:t>;</w:t>
      </w:r>
    </w:p>
    <w:p w:rsidR="001E5C44" w:rsidRDefault="001E5C44" w:rsidP="001E5C44">
      <w:pPr>
        <w:pStyle w:val="NoSpacing"/>
        <w:keepNext/>
        <w:ind w:left="720" w:hanging="720"/>
      </w:pPr>
      <w:r>
        <w:tab/>
      </w:r>
      <m:oMath>
        <m:r>
          <m:rPr>
            <m:sty m:val="bi"/>
          </m:rPr>
          <w:rPr>
            <w:rFonts w:ascii="Cambria Math" w:hAnsi="Cambria Math"/>
          </w:rPr>
          <m:t>r</m:t>
        </m:r>
      </m:oMath>
      <w:r>
        <w:tab/>
        <w:t xml:space="preserve"> = location on the interface;</w:t>
      </w:r>
    </w:p>
    <w:p w:rsidR="001E5C44" w:rsidRDefault="001E5C44" w:rsidP="001E5C44">
      <w:pPr>
        <w:pStyle w:val="NoSpacing"/>
        <w:keepNext/>
        <w:ind w:left="720" w:hanging="720"/>
      </w:pPr>
      <w:r>
        <w:tab/>
      </w:r>
      <m:oMath>
        <m:sSub>
          <m:sSubPr>
            <m:ctrlPr>
              <w:rPr>
                <w:rFonts w:ascii="Cambria Math" w:hAnsi="Cambria Math"/>
                <w:i/>
              </w:rPr>
            </m:ctrlPr>
          </m:sSubPr>
          <m:e>
            <m:r>
              <w:rPr>
                <w:rFonts w:ascii="Cambria Math" w:hAnsi="Cambria Math"/>
              </w:rPr>
              <m:t>t</m:t>
            </m:r>
          </m:e>
          <m:sub>
            <m:r>
              <w:rPr>
                <w:rFonts w:ascii="Cambria Math" w:hAnsi="Cambria Math"/>
              </w:rPr>
              <m:t>sr</m:t>
            </m:r>
          </m:sub>
        </m:sSub>
        <m:d>
          <m:dPr>
            <m:ctrlPr>
              <w:rPr>
                <w:rFonts w:ascii="Cambria Math" w:hAnsi="Cambria Math"/>
                <w:i/>
              </w:rPr>
            </m:ctrlPr>
          </m:dPr>
          <m:e>
            <m:r>
              <m:rPr>
                <m:sty m:val="bi"/>
              </m:rPr>
              <w:rPr>
                <w:rFonts w:ascii="Cambria Math" w:hAnsi="Cambria Math"/>
              </w:rPr>
              <m:t>r</m:t>
            </m:r>
          </m:e>
        </m:d>
      </m:oMath>
      <w:r>
        <w:tab/>
        <w:t xml:space="preserve"> = travel time from source, to location on the interface, and then to receiver;</w:t>
      </w:r>
    </w:p>
    <w:p w:rsidR="007179A2" w:rsidRDefault="000E1728" w:rsidP="000E1728">
      <w:pPr>
        <w:pStyle w:val="NoSpacing"/>
        <w:keepNext/>
      </w:pPr>
      <w:r>
        <w:tab/>
      </w:r>
      <m:oMath>
        <m:sSub>
          <m:sSubPr>
            <m:ctrlPr>
              <w:rPr>
                <w:rFonts w:ascii="Cambria Math" w:hAnsi="Cambria Math"/>
                <w:i/>
              </w:rPr>
            </m:ctrlPr>
          </m:sSubPr>
          <m:e>
            <m:r>
              <m:rPr>
                <m:scr m:val="script"/>
              </m:rPr>
              <w:rPr>
                <w:rFonts w:ascii="Cambria Math" w:hAnsi="Cambria Math"/>
              </w:rPr>
              <m:t>I</m:t>
            </m:r>
            <m:ctrlPr>
              <w:rPr>
                <w:rFonts w:ascii="Cambria Math" w:hAnsi="Cambria Math" w:cs="Cambria Math"/>
                <w:i/>
              </w:rPr>
            </m:ctrlPr>
          </m:e>
          <m:sub>
            <m:r>
              <w:rPr>
                <w:rFonts w:ascii="Cambria Math" w:hAnsi="Cambria Math"/>
              </w:rPr>
              <m:t>sr</m:t>
            </m:r>
          </m:sub>
        </m:sSub>
        <m:d>
          <m:dPr>
            <m:ctrlPr>
              <w:rPr>
                <w:rFonts w:ascii="Cambria Math" w:hAnsi="Cambria Math"/>
                <w:i/>
              </w:rPr>
            </m:ctrlPr>
          </m:dPr>
          <m:e>
            <m:r>
              <m:rPr>
                <m:sty m:val="bi"/>
              </m:rPr>
              <w:rPr>
                <w:rFonts w:ascii="Cambria Math" w:hAnsi="Cambria Math"/>
              </w:rPr>
              <m:t>r</m:t>
            </m:r>
            <m:r>
              <w:rPr>
                <w:rFonts w:ascii="Cambria Math" w:hAnsi="Cambria Math"/>
              </w:rPr>
              <m:t>,t</m:t>
            </m:r>
          </m:e>
        </m:d>
      </m:oMath>
      <w:r w:rsidR="004A0ECB">
        <w:t xml:space="preserve"> </w:t>
      </w:r>
      <w:r>
        <w:t xml:space="preserve">= intensity scattered from source </w:t>
      </w:r>
      <w:r w:rsidR="00486F83">
        <w:t>reflection</w:t>
      </w:r>
      <w:r>
        <w:t xml:space="preserve"> “s” into receiver </w:t>
      </w:r>
      <w:r w:rsidR="00486F83">
        <w:t>reflection</w:t>
      </w:r>
      <w:r>
        <w:t xml:space="preserve"> “r”</w:t>
      </w:r>
      <w:proofErr w:type="gramStart"/>
      <w:r w:rsidR="007179A2">
        <w:t>;</w:t>
      </w:r>
      <w:proofErr w:type="gramEnd"/>
    </w:p>
    <w:p w:rsidR="000E1728" w:rsidRDefault="007179A2" w:rsidP="007179A2">
      <w:pPr>
        <w:pStyle w:val="NoSpacing"/>
        <w:keepNext/>
      </w:pPr>
      <w:r>
        <w:tab/>
      </w:r>
      <m:oMath>
        <m:sSub>
          <m:sSubPr>
            <m:ctrlPr>
              <w:rPr>
                <w:rFonts w:ascii="Cambria Math" w:hAnsi="Cambria Math"/>
                <w:i/>
              </w:rPr>
            </m:ctrlPr>
          </m:sSubPr>
          <m:e>
            <m:r>
              <w:rPr>
                <w:rFonts w:ascii="Cambria Math" w:hAnsi="Cambria Math"/>
              </w:rPr>
              <m:t>E</m:t>
            </m:r>
            <m:ctrlPr>
              <w:rPr>
                <w:rFonts w:ascii="Cambria Math" w:hAnsi="Cambria Math" w:cs="Cambria Math"/>
                <w:i/>
              </w:rPr>
            </m:ctrlPr>
          </m:e>
          <m:sub>
            <m:r>
              <w:rPr>
                <w:rFonts w:ascii="Cambria Math" w:hAnsi="Cambria Math"/>
              </w:rPr>
              <m:t>sr</m:t>
            </m:r>
          </m:sub>
        </m:sSub>
      </m:oMath>
      <w:r>
        <w:tab/>
      </w:r>
      <w:r w:rsidR="004A0ECB">
        <w:t xml:space="preserve"> </w:t>
      </w:r>
      <w:r>
        <w:t xml:space="preserve">= total energy received for this combination of source and receiver </w:t>
      </w:r>
      <w:r w:rsidR="00486F83">
        <w:t>reflection</w:t>
      </w:r>
      <w:r>
        <w:t xml:space="preserve">s. </w:t>
      </w:r>
    </w:p>
    <w:p w:rsidR="0055427C" w:rsidRDefault="0055427C" w:rsidP="009A082B">
      <w:pPr>
        <w:pStyle w:val="NoSpacing"/>
      </w:pPr>
    </w:p>
    <w:p w:rsidR="0027108A" w:rsidRDefault="0027108A" w:rsidP="0027108A">
      <w:r>
        <w:rPr>
          <w:noProof/>
        </w:rPr>
        <w:t xml:space="preserve">The scattered intensity for each </w:t>
      </w:r>
      <w:ins w:id="15" w:author="Sean Reilly" w:date="2015-04-14T12:13:00Z">
        <w:r w:rsidR="00C466AC" w:rsidRPr="00C466AC">
          <w:rPr>
            <w:noProof/>
          </w:rPr>
          <w:t xml:space="preserve">infinitesimal </w:t>
        </w:r>
      </w:ins>
      <w:del w:id="16" w:author="Sean Reilly" w:date="2015-04-14T12:13:00Z">
        <w:r w:rsidDel="00C466AC">
          <w:rPr>
            <w:noProof/>
          </w:rPr>
          <w:delText xml:space="preserve">infantismal </w:delText>
        </w:r>
      </w:del>
      <w:r>
        <w:rPr>
          <w:noProof/>
        </w:rPr>
        <w:t xml:space="preserve">area in </w:t>
      </w:r>
      <w:r>
        <w:fldChar w:fldCharType="begin"/>
      </w:r>
      <w:r>
        <w:instrText xml:space="preserve"> REF _Ref391033100 \h </w:instrText>
      </w:r>
      <w:r>
        <w:fldChar w:fldCharType="separate"/>
      </w:r>
      <w:r w:rsidR="001B49B6">
        <w:t xml:space="preserve">Figure </w:t>
      </w:r>
      <w:r w:rsidR="001B49B6">
        <w:rPr>
          <w:noProof/>
        </w:rPr>
        <w:t>8</w:t>
      </w:r>
      <w:r>
        <w:fldChar w:fldCharType="end"/>
      </w:r>
      <w:r>
        <w:t xml:space="preserve"> is the product the intensity of the ray</w:t>
      </w:r>
      <w:r w:rsidR="00A248CC">
        <w:t xml:space="preserve"> along the source path</w:t>
      </w:r>
      <w:r>
        <w:t xml:space="preserve">, the </w:t>
      </w:r>
      <w:r w:rsidR="005F48BD">
        <w:t xml:space="preserve">intensity </w:t>
      </w:r>
      <w:r>
        <w:t>scatter</w:t>
      </w:r>
      <w:r w:rsidR="005F48BD">
        <w:t>ed</w:t>
      </w:r>
      <w:r>
        <w:t xml:space="preserve"> from </w:t>
      </w:r>
      <w:r w:rsidR="005F48BD">
        <w:t xml:space="preserve">the area, the intensity </w:t>
      </w:r>
      <w:r w:rsidR="00A248CC">
        <w:t xml:space="preserve">of the ray </w:t>
      </w:r>
      <w:r w:rsidR="005F48BD">
        <w:t>along the receiver path</w:t>
      </w:r>
      <w:r w:rsidR="00A248CC">
        <w:t>, and the initial intensity at the source</w:t>
      </w:r>
      <w:r w:rsidR="005F48BD">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8"/>
        <w:gridCol w:w="8280"/>
        <w:gridCol w:w="648"/>
      </w:tblGrid>
      <w:tr w:rsidR="0027108A" w:rsidTr="00636E9D">
        <w:tc>
          <w:tcPr>
            <w:tcW w:w="648" w:type="dxa"/>
          </w:tcPr>
          <w:p w:rsidR="0027108A" w:rsidRDefault="0027108A" w:rsidP="00636E9D">
            <w:pPr>
              <w:pStyle w:val="NoSpacing"/>
            </w:pPr>
          </w:p>
        </w:tc>
        <w:tc>
          <w:tcPr>
            <w:tcW w:w="8280" w:type="dxa"/>
          </w:tcPr>
          <w:p w:rsidR="0027108A" w:rsidRDefault="00054A12" w:rsidP="00A248CC">
            <w:pPr>
              <w:pStyle w:val="NoSpacing"/>
            </w:pPr>
            <m:oMathPara>
              <m:oMath>
                <m:sSub>
                  <m:sSubPr>
                    <m:ctrlPr>
                      <w:rPr>
                        <w:rFonts w:ascii="Cambria Math" w:hAnsi="Cambria Math"/>
                        <w:i/>
                      </w:rPr>
                    </m:ctrlPr>
                  </m:sSubPr>
                  <m:e>
                    <m:r>
                      <m:rPr>
                        <m:scr m:val="script"/>
                      </m:rPr>
                      <w:rPr>
                        <w:rFonts w:ascii="Cambria Math" w:hAnsi="Cambria Math"/>
                      </w:rPr>
                      <m:t>I</m:t>
                    </m:r>
                    <m:ctrlPr>
                      <w:rPr>
                        <w:rFonts w:ascii="Cambria Math" w:hAnsi="Cambria Math" w:cs="Cambria Math"/>
                        <w:i/>
                      </w:rPr>
                    </m:ctrlPr>
                  </m:e>
                  <m:sub>
                    <m:r>
                      <w:rPr>
                        <w:rFonts w:ascii="Cambria Math" w:hAnsi="Cambria Math"/>
                      </w:rPr>
                      <m:t>sr</m:t>
                    </m:r>
                  </m:sub>
                </m:sSub>
                <m:d>
                  <m:dPr>
                    <m:ctrlPr>
                      <w:rPr>
                        <w:rFonts w:ascii="Cambria Math" w:hAnsi="Cambria Math"/>
                        <w:i/>
                      </w:rPr>
                    </m:ctrlPr>
                  </m:dPr>
                  <m:e>
                    <m:r>
                      <m:rPr>
                        <m:sty m:val="bi"/>
                      </m:rPr>
                      <w:rPr>
                        <w:rFonts w:ascii="Cambria Math" w:hAnsi="Cambria Math"/>
                      </w:rPr>
                      <m:t>r</m:t>
                    </m:r>
                    <m:r>
                      <w:rPr>
                        <w:rFonts w:ascii="Cambria Math" w:hAnsi="Cambria Math"/>
                      </w:rPr>
                      <m:t>,</m:t>
                    </m:r>
                    <m:sSub>
                      <m:sSubPr>
                        <m:ctrlPr>
                          <w:rPr>
                            <w:rFonts w:ascii="Cambria Math" w:hAnsi="Cambria Math"/>
                            <w:i/>
                          </w:rPr>
                        </m:ctrlPr>
                      </m:sSubPr>
                      <m:e>
                        <m:r>
                          <m:rPr>
                            <m:scr m:val="script"/>
                          </m:rPr>
                          <w:rPr>
                            <w:rFonts w:ascii="Cambria Math" w:hAnsi="Cambria Math"/>
                          </w:rPr>
                          <m:t>t</m:t>
                        </m:r>
                      </m:e>
                      <m:sub>
                        <m:r>
                          <w:rPr>
                            <w:rFonts w:ascii="Cambria Math" w:hAnsi="Cambria Math"/>
                          </w:rPr>
                          <m:t>sr</m:t>
                        </m:r>
                      </m:sub>
                    </m:sSub>
                    <m:d>
                      <m:dPr>
                        <m:ctrlPr>
                          <w:rPr>
                            <w:rFonts w:ascii="Cambria Math" w:hAnsi="Cambria Math"/>
                            <w:i/>
                          </w:rPr>
                        </m:ctrlPr>
                      </m:dPr>
                      <m:e>
                        <m:r>
                          <m:rPr>
                            <m:sty m:val="bi"/>
                          </m:rPr>
                          <w:rPr>
                            <w:rFonts w:ascii="Cambria Math" w:hAnsi="Cambria Math"/>
                          </w:rPr>
                          <m:t>r</m:t>
                        </m:r>
                      </m:e>
                    </m:d>
                  </m:e>
                </m:d>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0</m:t>
                    </m:r>
                  </m:sub>
                </m:sSub>
                <m:d>
                  <m:dPr>
                    <m:begChr m:val="{"/>
                    <m:endChr m:val="}"/>
                    <m:ctrlPr>
                      <w:rPr>
                        <w:rFonts w:ascii="Cambria Math" w:hAnsi="Cambria Math"/>
                        <w:i/>
                      </w:rPr>
                    </m:ctrlPr>
                  </m:dPr>
                  <m:e>
                    <m:sSub>
                      <m:sSubPr>
                        <m:ctrlPr>
                          <w:rPr>
                            <w:rFonts w:ascii="Cambria Math" w:eastAsiaTheme="minorEastAsia" w:hAnsi="Cambria Math"/>
                            <w:i/>
                          </w:rPr>
                        </m:ctrlPr>
                      </m:sSubPr>
                      <m:e>
                        <m:r>
                          <m:rPr>
                            <m:scr m:val="script"/>
                          </m:rPr>
                          <w:rPr>
                            <w:rFonts w:ascii="Cambria Math" w:eastAsiaTheme="minorEastAsia" w:hAnsi="Cambria Math"/>
                          </w:rPr>
                          <m:t>l</m:t>
                        </m:r>
                      </m:e>
                      <m:sub>
                        <m:r>
                          <w:rPr>
                            <w:rFonts w:ascii="Cambria Math" w:eastAsiaTheme="minorEastAsia" w:hAnsi="Cambria Math"/>
                          </w:rPr>
                          <m:t>s</m:t>
                        </m:r>
                      </m:sub>
                    </m:sSub>
                    <m:d>
                      <m:dPr>
                        <m:ctrlPr>
                          <w:rPr>
                            <w:rFonts w:ascii="Cambria Math" w:hAnsi="Cambria Math"/>
                            <w:i/>
                          </w:rPr>
                        </m:ctrlPr>
                      </m:dPr>
                      <m:e>
                        <m:r>
                          <m:rPr>
                            <m:sty m:val="bi"/>
                          </m:rPr>
                          <w:rPr>
                            <w:rFonts w:ascii="Cambria Math" w:hAnsi="Cambria Math"/>
                          </w:rPr>
                          <m:t>r</m:t>
                        </m:r>
                        <m:r>
                          <w:rPr>
                            <w:rFonts w:ascii="Cambria Math" w:hAnsi="Cambria Math"/>
                          </w:rPr>
                          <m:t>,</m:t>
                        </m:r>
                        <m:sSub>
                          <m:sSubPr>
                            <m:ctrlPr>
                              <w:rPr>
                                <w:rFonts w:ascii="Cambria Math" w:hAnsi="Cambria Math"/>
                                <w:i/>
                              </w:rPr>
                            </m:ctrlPr>
                          </m:sSubPr>
                          <m:e>
                            <m:r>
                              <m:rPr>
                                <m:scr m:val="script"/>
                              </m:rPr>
                              <w:rPr>
                                <w:rFonts w:ascii="Cambria Math" w:hAnsi="Cambria Math"/>
                              </w:rPr>
                              <m:t>t</m:t>
                            </m:r>
                          </m:e>
                          <m:sub>
                            <m:r>
                              <w:rPr>
                                <w:rFonts w:ascii="Cambria Math" w:hAnsi="Cambria Math"/>
                              </w:rPr>
                              <m:t>s</m:t>
                            </m:r>
                          </m:sub>
                        </m:sSub>
                        <m:d>
                          <m:dPr>
                            <m:ctrlPr>
                              <w:rPr>
                                <w:rFonts w:ascii="Cambria Math" w:hAnsi="Cambria Math"/>
                                <w:i/>
                              </w:rPr>
                            </m:ctrlPr>
                          </m:dPr>
                          <m:e>
                            <m:r>
                              <m:rPr>
                                <m:sty m:val="bi"/>
                              </m:rPr>
                              <w:rPr>
                                <w:rFonts w:ascii="Cambria Math" w:hAnsi="Cambria Math"/>
                              </w:rPr>
                              <m:t>r</m:t>
                            </m:r>
                          </m:e>
                        </m:d>
                      </m:e>
                    </m:d>
                    <m:r>
                      <w:rPr>
                        <w:rFonts w:ascii="Cambria Math" w:hAnsi="Cambria Math"/>
                      </w:rPr>
                      <m:t xml:space="preserve"> G</m:t>
                    </m:r>
                    <m:d>
                      <m:dPr>
                        <m:ctrlPr>
                          <w:rPr>
                            <w:rFonts w:ascii="Cambria Math" w:hAnsi="Cambria Math"/>
                            <w:i/>
                          </w:rPr>
                        </m:ctrlPr>
                      </m:dPr>
                      <m:e>
                        <m:r>
                          <m:rPr>
                            <m:sty m:val="bi"/>
                          </m:rPr>
                          <w:rPr>
                            <w:rFonts w:ascii="Cambria Math" w:hAnsi="Cambria Math"/>
                          </w:rPr>
                          <m:t>r</m:t>
                        </m:r>
                        <m:r>
                          <w:rPr>
                            <w:rFonts w:ascii="Cambria Math" w:hAnsi="Cambria Math"/>
                          </w:rPr>
                          <m:t>;</m:t>
                        </m:r>
                        <m:sSub>
                          <m:sSubPr>
                            <m:ctrlPr>
                              <w:rPr>
                                <w:rFonts w:ascii="Cambria Math" w:hAnsi="Cambria Math"/>
                                <w:b/>
                                <w:i/>
                              </w:rPr>
                            </m:ctrlPr>
                          </m:sSubPr>
                          <m:e>
                            <m:r>
                              <m:rPr>
                                <m:sty m:val="bi"/>
                              </m:rPr>
                              <w:rPr>
                                <w:rFonts w:ascii="Cambria Math" w:hAnsi="Cambria Math"/>
                              </w:rPr>
                              <m:t>μ</m:t>
                            </m:r>
                          </m:e>
                          <m:sub>
                            <m:r>
                              <w:rPr>
                                <w:rFonts w:ascii="Cambria Math" w:hAnsi="Cambria Math"/>
                              </w:rPr>
                              <m:t>s</m:t>
                            </m:r>
                          </m:sub>
                        </m:sSub>
                        <m:r>
                          <w:rPr>
                            <w:rFonts w:ascii="Cambria Math" w:hAnsi="Cambria Math"/>
                          </w:rPr>
                          <m:t>,</m:t>
                        </m:r>
                        <m:sSub>
                          <m:sSubPr>
                            <m:ctrlPr>
                              <w:rPr>
                                <w:rFonts w:ascii="Cambria Math" w:hAnsi="Cambria Math"/>
                                <w:b/>
                              </w:rPr>
                            </m:ctrlPr>
                          </m:sSubPr>
                          <m:e>
                            <m:r>
                              <m:rPr>
                                <m:sty m:val="b"/>
                              </m:rPr>
                              <w:rPr>
                                <w:rFonts w:ascii="Cambria Math" w:hAnsi="Cambria Math"/>
                              </w:rPr>
                              <m:t>Σ</m:t>
                            </m:r>
                            <m:ctrlPr>
                              <w:rPr>
                                <w:rFonts w:ascii="Cambria Math" w:hAnsi="Cambria Math"/>
                                <w:i/>
                              </w:rPr>
                            </m:ctrlPr>
                          </m:e>
                          <m:sub>
                            <m:r>
                              <w:rPr>
                                <w:rFonts w:ascii="Cambria Math" w:hAnsi="Cambria Math"/>
                              </w:rPr>
                              <m:t>s</m:t>
                            </m:r>
                          </m:sub>
                        </m:sSub>
                      </m:e>
                    </m:d>
                  </m:e>
                </m:d>
                <m:r>
                  <w:rPr>
                    <w:rFonts w:ascii="Cambria Math" w:hAnsi="Cambria Math"/>
                  </w:rPr>
                  <m:t xml:space="preserve"> </m:t>
                </m:r>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sr</m:t>
                        </m:r>
                      </m:sub>
                    </m:sSub>
                    <m:d>
                      <m:dPr>
                        <m:ctrlPr>
                          <w:rPr>
                            <w:rFonts w:ascii="Cambria Math" w:eastAsiaTheme="minorEastAsia" w:hAnsi="Cambria Math"/>
                            <w:i/>
                          </w:rPr>
                        </m:ctrlPr>
                      </m:dPr>
                      <m:e>
                        <m:r>
                          <m:rPr>
                            <m:sty m:val="bi"/>
                          </m:rPr>
                          <w:rPr>
                            <w:rFonts w:ascii="Cambria Math" w:hAnsi="Cambria Math"/>
                          </w:rPr>
                          <m:t>r</m:t>
                        </m:r>
                      </m:e>
                    </m:d>
                    <m:r>
                      <w:rPr>
                        <w:rFonts w:ascii="Cambria Math" w:eastAsiaTheme="minorEastAsia" w:hAnsi="Cambria Math"/>
                      </w:rPr>
                      <m:t xml:space="preserve"> </m:t>
                    </m:r>
                    <m:r>
                      <w:rPr>
                        <w:rFonts w:ascii="Cambria Math" w:hAnsi="Cambria Math"/>
                      </w:rPr>
                      <m:t>δ</m:t>
                    </m:r>
                    <m:r>
                      <m:rPr>
                        <m:sty m:val="bi"/>
                      </m:rPr>
                      <w:rPr>
                        <w:rFonts w:ascii="Cambria Math" w:eastAsiaTheme="minorEastAsia" w:hAnsi="Cambria Math"/>
                      </w:rPr>
                      <m:t xml:space="preserve">r </m:t>
                    </m:r>
                  </m:e>
                </m:d>
                <m:r>
                  <m:rPr>
                    <m:sty m:val="bi"/>
                  </m:rP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 xml:space="preserve"> </m:t>
                    </m:r>
                    <m:sSub>
                      <m:sSubPr>
                        <m:ctrlPr>
                          <w:rPr>
                            <w:rFonts w:ascii="Cambria Math" w:eastAsiaTheme="minorEastAsia" w:hAnsi="Cambria Math"/>
                            <w:i/>
                          </w:rPr>
                        </m:ctrlPr>
                      </m:sSubPr>
                      <m:e>
                        <m:r>
                          <m:rPr>
                            <m:scr m:val="script"/>
                          </m:rPr>
                          <w:rPr>
                            <w:rFonts w:ascii="Cambria Math" w:eastAsiaTheme="minorEastAsia" w:hAnsi="Cambria Math"/>
                          </w:rPr>
                          <m:t>l</m:t>
                        </m:r>
                      </m:e>
                      <m:sub>
                        <m:r>
                          <w:rPr>
                            <w:rFonts w:ascii="Cambria Math" w:eastAsiaTheme="minorEastAsia" w:hAnsi="Cambria Math"/>
                          </w:rPr>
                          <m:t>r</m:t>
                        </m:r>
                      </m:sub>
                    </m:sSub>
                    <m:d>
                      <m:dPr>
                        <m:ctrlPr>
                          <w:rPr>
                            <w:rFonts w:ascii="Cambria Math" w:hAnsi="Cambria Math"/>
                            <w:i/>
                          </w:rPr>
                        </m:ctrlPr>
                      </m:dPr>
                      <m:e>
                        <m:r>
                          <m:rPr>
                            <m:sty m:val="bi"/>
                          </m:rPr>
                          <w:rPr>
                            <w:rFonts w:ascii="Cambria Math" w:hAnsi="Cambria Math"/>
                          </w:rPr>
                          <m:t>r</m:t>
                        </m:r>
                        <m:r>
                          <w:rPr>
                            <w:rFonts w:ascii="Cambria Math" w:hAnsi="Cambria Math"/>
                          </w:rPr>
                          <m:t>,</m:t>
                        </m:r>
                        <m:sSub>
                          <m:sSubPr>
                            <m:ctrlPr>
                              <w:rPr>
                                <w:rFonts w:ascii="Cambria Math" w:hAnsi="Cambria Math"/>
                                <w:i/>
                              </w:rPr>
                            </m:ctrlPr>
                          </m:sSubPr>
                          <m:e>
                            <m:r>
                              <m:rPr>
                                <m:scr m:val="script"/>
                              </m:rPr>
                              <w:rPr>
                                <w:rFonts w:ascii="Cambria Math" w:hAnsi="Cambria Math"/>
                              </w:rPr>
                              <m:t>t</m:t>
                            </m:r>
                          </m:e>
                          <m:sub>
                            <m:r>
                              <w:rPr>
                                <w:rFonts w:ascii="Cambria Math" w:hAnsi="Cambria Math"/>
                              </w:rPr>
                              <m:t>r</m:t>
                            </m:r>
                          </m:sub>
                        </m:sSub>
                        <m:d>
                          <m:dPr>
                            <m:ctrlPr>
                              <w:rPr>
                                <w:rFonts w:ascii="Cambria Math" w:hAnsi="Cambria Math"/>
                                <w:i/>
                              </w:rPr>
                            </m:ctrlPr>
                          </m:dPr>
                          <m:e>
                            <m:r>
                              <m:rPr>
                                <m:sty m:val="bi"/>
                              </m:rPr>
                              <w:rPr>
                                <w:rFonts w:ascii="Cambria Math" w:hAnsi="Cambria Math"/>
                              </w:rPr>
                              <m:t>r</m:t>
                            </m:r>
                          </m:e>
                        </m:d>
                      </m:e>
                    </m:d>
                    <m:r>
                      <w:rPr>
                        <w:rFonts w:ascii="Cambria Math" w:hAnsi="Cambria Math"/>
                      </w:rPr>
                      <m:t xml:space="preserve"> G</m:t>
                    </m:r>
                    <m:d>
                      <m:dPr>
                        <m:ctrlPr>
                          <w:rPr>
                            <w:rFonts w:ascii="Cambria Math" w:hAnsi="Cambria Math"/>
                            <w:i/>
                          </w:rPr>
                        </m:ctrlPr>
                      </m:dPr>
                      <m:e>
                        <m:r>
                          <m:rPr>
                            <m:sty m:val="bi"/>
                          </m:rPr>
                          <w:rPr>
                            <w:rFonts w:ascii="Cambria Math" w:hAnsi="Cambria Math"/>
                          </w:rPr>
                          <m:t>r</m:t>
                        </m:r>
                        <m:r>
                          <w:rPr>
                            <w:rFonts w:ascii="Cambria Math" w:hAnsi="Cambria Math"/>
                          </w:rPr>
                          <m:t>;</m:t>
                        </m:r>
                        <m:sSub>
                          <m:sSubPr>
                            <m:ctrlPr>
                              <w:rPr>
                                <w:rFonts w:ascii="Cambria Math" w:hAnsi="Cambria Math"/>
                                <w:b/>
                                <w:i/>
                              </w:rPr>
                            </m:ctrlPr>
                          </m:sSubPr>
                          <m:e>
                            <m:r>
                              <m:rPr>
                                <m:sty m:val="bi"/>
                              </m:rPr>
                              <w:rPr>
                                <w:rFonts w:ascii="Cambria Math" w:hAnsi="Cambria Math"/>
                              </w:rPr>
                              <m:t>μ</m:t>
                            </m:r>
                          </m:e>
                          <m:sub>
                            <m:r>
                              <w:rPr>
                                <w:rFonts w:ascii="Cambria Math" w:hAnsi="Cambria Math"/>
                              </w:rPr>
                              <m:t>r</m:t>
                            </m:r>
                          </m:sub>
                        </m:sSub>
                        <m:r>
                          <w:rPr>
                            <w:rFonts w:ascii="Cambria Math" w:hAnsi="Cambria Math"/>
                          </w:rPr>
                          <m:t>,</m:t>
                        </m:r>
                        <m:sSub>
                          <m:sSubPr>
                            <m:ctrlPr>
                              <w:rPr>
                                <w:rFonts w:ascii="Cambria Math" w:hAnsi="Cambria Math"/>
                                <w:b/>
                              </w:rPr>
                            </m:ctrlPr>
                          </m:sSubPr>
                          <m:e>
                            <m:r>
                              <m:rPr>
                                <m:sty m:val="b"/>
                              </m:rPr>
                              <w:rPr>
                                <w:rFonts w:ascii="Cambria Math" w:hAnsi="Cambria Math"/>
                              </w:rPr>
                              <m:t>Σ</m:t>
                            </m:r>
                            <m:ctrlPr>
                              <w:rPr>
                                <w:rFonts w:ascii="Cambria Math" w:hAnsi="Cambria Math"/>
                                <w:i/>
                              </w:rPr>
                            </m:ctrlPr>
                          </m:e>
                          <m:sub>
                            <m:r>
                              <w:rPr>
                                <w:rFonts w:ascii="Cambria Math" w:hAnsi="Cambria Math"/>
                              </w:rPr>
                              <m:t>r</m:t>
                            </m:r>
                          </m:sub>
                        </m:sSub>
                      </m:e>
                    </m:d>
                    <m:r>
                      <w:rPr>
                        <w:rFonts w:ascii="Cambria Math" w:hAnsi="Cambria Math"/>
                      </w:rPr>
                      <m:t xml:space="preserve"> </m:t>
                    </m:r>
                  </m:e>
                </m:d>
              </m:oMath>
            </m:oMathPara>
          </w:p>
        </w:tc>
        <w:tc>
          <w:tcPr>
            <w:tcW w:w="648" w:type="dxa"/>
          </w:tcPr>
          <w:p w:rsidR="0027108A" w:rsidRDefault="0027108A" w:rsidP="00636E9D">
            <w:pPr>
              <w:pStyle w:val="NoSpacing"/>
            </w:pPr>
            <w:r>
              <w:t>(</w:t>
            </w:r>
            <w:fldSimple w:instr=" SEQ Equation \* MERGEFORMAT ">
              <w:r w:rsidR="001B49B6">
                <w:rPr>
                  <w:noProof/>
                </w:rPr>
                <w:t>4</w:t>
              </w:r>
            </w:fldSimple>
            <w:r>
              <w:t>)</w:t>
            </w:r>
          </w:p>
        </w:tc>
      </w:tr>
    </w:tbl>
    <w:p w:rsidR="0027108A" w:rsidRDefault="0027108A" w:rsidP="0027108A">
      <w:pPr>
        <w:pStyle w:val="NoSpacing"/>
      </w:pPr>
    </w:p>
    <w:p w:rsidR="005F48BD" w:rsidRDefault="005F48BD" w:rsidP="005F48BD">
      <w:pPr>
        <w:pStyle w:val="NoSpacing"/>
        <w:keepNext/>
        <w:rPr>
          <w:rStyle w:val="Strong"/>
          <w:b w:val="0"/>
        </w:rPr>
      </w:pPr>
      <w:proofErr w:type="gramStart"/>
      <w:r>
        <w:rPr>
          <w:rStyle w:val="Strong"/>
          <w:b w:val="0"/>
        </w:rPr>
        <w:t>where</w:t>
      </w:r>
      <w:proofErr w:type="gramEnd"/>
    </w:p>
    <w:p w:rsidR="005F48BD" w:rsidRPr="00593340" w:rsidRDefault="005F48BD" w:rsidP="005F48BD">
      <w:pPr>
        <w:pStyle w:val="NoSpacing"/>
        <w:keepNext/>
        <w:rPr>
          <w:rStyle w:val="Strong"/>
          <w:b w:val="0"/>
          <w:bCs w:val="0"/>
        </w:rPr>
      </w:pPr>
    </w:p>
    <w:p w:rsidR="005F48BD" w:rsidRDefault="005F48BD" w:rsidP="003C4FB3">
      <w:pPr>
        <w:pStyle w:val="NoSpacing"/>
        <w:keepNext/>
        <w:tabs>
          <w:tab w:val="left" w:pos="720"/>
          <w:tab w:val="left" w:pos="1800"/>
        </w:tabs>
      </w:pPr>
      <w:r>
        <w:tab/>
      </w:r>
      <m:oMath>
        <m:sSub>
          <m:sSubPr>
            <m:ctrlPr>
              <w:rPr>
                <w:rFonts w:ascii="Cambria Math" w:hAnsi="Cambria Math"/>
                <w:i/>
              </w:rPr>
            </m:ctrlPr>
          </m:sSubPr>
          <m:e>
            <m:r>
              <w:rPr>
                <w:rFonts w:ascii="Cambria Math" w:hAnsi="Cambria Math"/>
              </w:rPr>
              <m:t>I</m:t>
            </m:r>
          </m:e>
          <m:sub>
            <m:r>
              <w:rPr>
                <w:rFonts w:ascii="Cambria Math" w:hAnsi="Cambria Math"/>
              </w:rPr>
              <m:t>0</m:t>
            </m:r>
          </m:sub>
        </m:sSub>
      </m:oMath>
      <w:r>
        <w:tab/>
        <w:t>= source level intensity;</w:t>
      </w:r>
    </w:p>
    <w:p w:rsidR="00636E9D" w:rsidRDefault="00636E9D" w:rsidP="003C4FB3">
      <w:pPr>
        <w:pStyle w:val="NoSpacing"/>
        <w:tabs>
          <w:tab w:val="left" w:pos="720"/>
          <w:tab w:val="left" w:pos="1800"/>
        </w:tabs>
      </w:pPr>
      <w:r>
        <w:tab/>
      </w:r>
      <m:oMath>
        <m:r>
          <w:rPr>
            <w:rFonts w:ascii="Cambria Math" w:hAnsi="Cambria Math"/>
          </w:rPr>
          <m:t>t</m:t>
        </m:r>
        <m:d>
          <m:dPr>
            <m:ctrlPr>
              <w:rPr>
                <w:rFonts w:ascii="Cambria Math" w:hAnsi="Cambria Math"/>
                <w:i/>
              </w:rPr>
            </m:ctrlPr>
          </m:dPr>
          <m:e>
            <m:r>
              <m:rPr>
                <m:sty m:val="bi"/>
              </m:rPr>
              <w:rPr>
                <w:rFonts w:ascii="Cambria Math" w:hAnsi="Cambria Math"/>
              </w:rPr>
              <m:t>r</m:t>
            </m:r>
          </m:e>
        </m:d>
      </m:oMath>
      <w:r>
        <w:tab/>
        <w:t>= one-way travel time from source to interface;</w:t>
      </w:r>
    </w:p>
    <w:p w:rsidR="00636E9D" w:rsidRDefault="00636E9D" w:rsidP="003C4FB3">
      <w:pPr>
        <w:pStyle w:val="NoSpacing"/>
        <w:tabs>
          <w:tab w:val="left" w:pos="720"/>
          <w:tab w:val="left" w:pos="1800"/>
        </w:tabs>
      </w:pPr>
      <w:r>
        <w:tab/>
      </w:r>
      <m:oMath>
        <m:sSub>
          <m:sSubPr>
            <m:ctrlPr>
              <w:rPr>
                <w:rFonts w:ascii="Cambria Math" w:hAnsi="Cambria Math"/>
                <w:i/>
              </w:rPr>
            </m:ctrlPr>
          </m:sSubPr>
          <m:e>
            <m:r>
              <m:rPr>
                <m:scr m:val="script"/>
              </m:rPr>
              <w:rPr>
                <w:rFonts w:ascii="Cambria Math" w:eastAsiaTheme="minorEastAsia" w:hAnsi="Cambria Math"/>
              </w:rPr>
              <m:t>l</m:t>
            </m:r>
          </m:e>
          <m:sub>
            <m:r>
              <w:rPr>
                <w:rFonts w:ascii="Cambria Math" w:hAnsi="Cambria Math"/>
              </w:rPr>
              <m:t>s</m:t>
            </m:r>
          </m:sub>
        </m:sSub>
        <m:d>
          <m:dPr>
            <m:ctrlPr>
              <w:rPr>
                <w:rFonts w:ascii="Cambria Math" w:hAnsi="Cambria Math"/>
                <w:i/>
              </w:rPr>
            </m:ctrlPr>
          </m:dPr>
          <m:e>
            <m:r>
              <m:rPr>
                <m:sty m:val="bi"/>
              </m:rPr>
              <w:rPr>
                <w:rFonts w:ascii="Cambria Math" w:hAnsi="Cambria Math"/>
              </w:rPr>
              <m:t>r</m:t>
            </m:r>
          </m:e>
        </m:d>
      </m:oMath>
      <w:r>
        <w:tab/>
        <w:t>= one-way transmission loss from source to interface;</w:t>
      </w:r>
    </w:p>
    <w:p w:rsidR="00636E9D" w:rsidRDefault="00636E9D" w:rsidP="003C4FB3">
      <w:pPr>
        <w:pStyle w:val="NoSpacing"/>
        <w:tabs>
          <w:tab w:val="left" w:pos="720"/>
          <w:tab w:val="left" w:pos="1800"/>
        </w:tabs>
      </w:pPr>
      <w:r>
        <w:tab/>
      </w:r>
      <m:oMath>
        <m:sSub>
          <m:sSubPr>
            <m:ctrlPr>
              <w:rPr>
                <w:rFonts w:ascii="Cambria Math" w:hAnsi="Cambria Math"/>
                <w:i/>
              </w:rPr>
            </m:ctrlPr>
          </m:sSubPr>
          <m:e>
            <m:r>
              <w:rPr>
                <w:rFonts w:ascii="Cambria Math" w:hAnsi="Cambria Math"/>
              </w:rPr>
              <m:t>t</m:t>
            </m:r>
          </m:e>
          <m:sub>
            <m:r>
              <w:rPr>
                <w:rFonts w:ascii="Cambria Math" w:hAnsi="Cambria Math"/>
              </w:rPr>
              <m:t>r</m:t>
            </m:r>
          </m:sub>
        </m:sSub>
        <m:d>
          <m:dPr>
            <m:ctrlPr>
              <w:rPr>
                <w:rFonts w:ascii="Cambria Math" w:hAnsi="Cambria Math"/>
                <w:i/>
              </w:rPr>
            </m:ctrlPr>
          </m:dPr>
          <m:e>
            <m:r>
              <m:rPr>
                <m:sty m:val="bi"/>
              </m:rPr>
              <w:rPr>
                <w:rFonts w:ascii="Cambria Math" w:hAnsi="Cambria Math"/>
              </w:rPr>
              <m:t>r</m:t>
            </m:r>
          </m:e>
        </m:d>
      </m:oMath>
      <w:r>
        <w:tab/>
        <w:t>= one-way travel time from interface to receiver;</w:t>
      </w:r>
    </w:p>
    <w:p w:rsidR="002A713B" w:rsidRDefault="00636E9D" w:rsidP="003C4FB3">
      <w:pPr>
        <w:pStyle w:val="NoSpacing"/>
        <w:tabs>
          <w:tab w:val="left" w:pos="720"/>
          <w:tab w:val="left" w:pos="1800"/>
        </w:tabs>
      </w:pPr>
      <w:r>
        <w:tab/>
      </w:r>
      <m:oMath>
        <m:sSub>
          <m:sSubPr>
            <m:ctrlPr>
              <w:rPr>
                <w:rFonts w:ascii="Cambria Math" w:hAnsi="Cambria Math"/>
                <w:i/>
              </w:rPr>
            </m:ctrlPr>
          </m:sSubPr>
          <m:e>
            <m:r>
              <m:rPr>
                <m:scr m:val="script"/>
              </m:rPr>
              <w:rPr>
                <w:rFonts w:ascii="Cambria Math" w:eastAsiaTheme="minorEastAsia" w:hAnsi="Cambria Math"/>
              </w:rPr>
              <m:t>l</m:t>
            </m:r>
          </m:e>
          <m:sub>
            <m:r>
              <w:rPr>
                <w:rFonts w:ascii="Cambria Math" w:hAnsi="Cambria Math"/>
              </w:rPr>
              <m:t>r</m:t>
            </m:r>
          </m:sub>
        </m:sSub>
        <m:d>
          <m:dPr>
            <m:ctrlPr>
              <w:rPr>
                <w:rFonts w:ascii="Cambria Math" w:hAnsi="Cambria Math"/>
                <w:i/>
              </w:rPr>
            </m:ctrlPr>
          </m:dPr>
          <m:e>
            <m:r>
              <m:rPr>
                <m:sty m:val="bi"/>
              </m:rPr>
              <w:rPr>
                <w:rFonts w:ascii="Cambria Math" w:hAnsi="Cambria Math"/>
              </w:rPr>
              <m:t>r</m:t>
            </m:r>
          </m:e>
        </m:d>
      </m:oMath>
      <w:r>
        <w:tab/>
        <w:t xml:space="preserve">= one-way transmission loss </w:t>
      </w:r>
      <w:r w:rsidR="002A713B">
        <w:t>from interface to receiver;</w:t>
      </w:r>
    </w:p>
    <w:p w:rsidR="005F48BD" w:rsidRDefault="005F48BD" w:rsidP="003C4FB3">
      <w:pPr>
        <w:pStyle w:val="NoSpacing"/>
        <w:tabs>
          <w:tab w:val="left" w:pos="720"/>
          <w:tab w:val="left" w:pos="1800"/>
        </w:tabs>
      </w:pPr>
      <w:r>
        <w:tab/>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sr</m:t>
            </m:r>
          </m:sub>
        </m:sSub>
        <m:d>
          <m:dPr>
            <m:ctrlPr>
              <w:rPr>
                <w:rFonts w:ascii="Cambria Math" w:eastAsiaTheme="minorEastAsia" w:hAnsi="Cambria Math"/>
                <w:i/>
              </w:rPr>
            </m:ctrlPr>
          </m:dPr>
          <m:e>
            <m:r>
              <m:rPr>
                <m:sty m:val="bi"/>
              </m:rPr>
              <w:rPr>
                <w:rFonts w:ascii="Cambria Math" w:hAnsi="Cambria Math"/>
              </w:rPr>
              <m:t>r</m:t>
            </m:r>
          </m:e>
        </m:d>
      </m:oMath>
      <w:r>
        <w:tab/>
        <w:t>= scattering strength per unit area</w:t>
      </w:r>
      <w:r w:rsidR="002C7E44">
        <w:t>, for this combination of paths</w:t>
      </w:r>
      <w:r>
        <w:t>;</w:t>
      </w:r>
    </w:p>
    <w:p w:rsidR="005F48BD" w:rsidRDefault="005F48BD" w:rsidP="003C4FB3">
      <w:pPr>
        <w:pStyle w:val="NoSpacing"/>
        <w:tabs>
          <w:tab w:val="left" w:pos="720"/>
          <w:tab w:val="left" w:pos="1800"/>
        </w:tabs>
      </w:pPr>
      <w:r>
        <w:tab/>
      </w:r>
      <m:oMath>
        <m:r>
          <w:rPr>
            <w:rFonts w:ascii="Cambria Math" w:hAnsi="Cambria Math"/>
          </w:rPr>
          <m:t>δ</m:t>
        </m:r>
        <m:r>
          <m:rPr>
            <m:sty m:val="bi"/>
          </m:rPr>
          <w:rPr>
            <w:rFonts w:ascii="Cambria Math" w:eastAsiaTheme="minorEastAsia" w:hAnsi="Cambria Math"/>
          </w:rPr>
          <m:t>r</m:t>
        </m:r>
      </m:oMath>
      <w:r>
        <w:tab/>
        <w:t>= size of the scattering area;</w:t>
      </w:r>
    </w:p>
    <w:p w:rsidR="005F48BD" w:rsidRDefault="005F48BD" w:rsidP="003C4FB3">
      <w:pPr>
        <w:pStyle w:val="NoSpacing"/>
        <w:tabs>
          <w:tab w:val="left" w:pos="720"/>
          <w:tab w:val="left" w:pos="1800"/>
        </w:tabs>
      </w:pPr>
      <w:r>
        <w:tab/>
      </w:r>
      <m:oMath>
        <m:r>
          <w:rPr>
            <w:rFonts w:ascii="Cambria Math" w:hAnsi="Cambria Math"/>
          </w:rPr>
          <m:t>G</m:t>
        </m:r>
        <m:d>
          <m:dPr>
            <m:ctrlPr>
              <w:rPr>
                <w:rFonts w:ascii="Cambria Math" w:hAnsi="Cambria Math"/>
                <w:i/>
              </w:rPr>
            </m:ctrlPr>
          </m:dPr>
          <m:e>
            <m:r>
              <m:rPr>
                <m:sty m:val="bi"/>
              </m:rPr>
              <w:rPr>
                <w:rFonts w:ascii="Cambria Math" w:hAnsi="Cambria Math"/>
              </w:rPr>
              <m:t>r</m:t>
            </m:r>
            <m:r>
              <w:rPr>
                <w:rFonts w:ascii="Cambria Math" w:hAnsi="Cambria Math"/>
              </w:rPr>
              <m:t>;</m:t>
            </m:r>
            <m:r>
              <m:rPr>
                <m:sty m:val="bi"/>
              </m:rPr>
              <w:rPr>
                <w:rFonts w:ascii="Cambria Math" w:hAnsi="Cambria Math"/>
              </w:rPr>
              <m:t>μ</m:t>
            </m:r>
            <m:r>
              <w:rPr>
                <w:rFonts w:ascii="Cambria Math" w:hAnsi="Cambria Math"/>
              </w:rPr>
              <m:t>,</m:t>
            </m:r>
            <m:r>
              <m:rPr>
                <m:sty m:val="b"/>
              </m:rPr>
              <w:rPr>
                <w:rFonts w:ascii="Cambria Math" w:hAnsi="Cambria Math"/>
              </w:rPr>
              <m:t>Σ</m:t>
            </m:r>
          </m:e>
        </m:d>
      </m:oMath>
      <w:r>
        <w:tab/>
        <w:t>= Gaussian profile in</w:t>
      </w:r>
      <w:r w:rsidR="00E670CF">
        <w:t>,</w:t>
      </w:r>
      <w:r>
        <w:t xml:space="preserve"> vector form;</w:t>
      </w:r>
    </w:p>
    <w:p w:rsidR="005F48BD" w:rsidRDefault="005F48BD" w:rsidP="003C4FB3">
      <w:pPr>
        <w:pStyle w:val="NoSpacing"/>
        <w:tabs>
          <w:tab w:val="left" w:pos="720"/>
          <w:tab w:val="left" w:pos="1800"/>
        </w:tabs>
      </w:pPr>
      <w:r>
        <w:tab/>
      </w:r>
      <m:oMath>
        <m:r>
          <m:rPr>
            <m:sty m:val="bi"/>
          </m:rPr>
          <w:rPr>
            <w:rFonts w:ascii="Cambria Math" w:hAnsi="Cambria Math"/>
          </w:rPr>
          <m:t>μ</m:t>
        </m:r>
      </m:oMath>
      <w:r>
        <w:tab/>
        <w:t>= location Gaussian’s peak</w:t>
      </w:r>
      <w:r w:rsidR="00E670CF">
        <w:t xml:space="preserve"> intensity on the interface</w:t>
      </w:r>
      <w:r>
        <w:t>;</w:t>
      </w:r>
      <w:r w:rsidR="003C4FB3">
        <w:t xml:space="preserve"> and</w:t>
      </w:r>
    </w:p>
    <w:p w:rsidR="005F48BD" w:rsidRDefault="005F48BD" w:rsidP="003C4FB3">
      <w:pPr>
        <w:pStyle w:val="NoSpacing"/>
        <w:tabs>
          <w:tab w:val="left" w:pos="720"/>
          <w:tab w:val="left" w:pos="1800"/>
        </w:tabs>
      </w:pPr>
      <w:r>
        <w:tab/>
      </w:r>
      <m:oMath>
        <m:r>
          <m:rPr>
            <m:sty m:val="b"/>
          </m:rPr>
          <w:rPr>
            <w:rFonts w:ascii="Cambria Math" w:hAnsi="Cambria Math"/>
          </w:rPr>
          <m:t>Σ</m:t>
        </m:r>
      </m:oMath>
      <w:r>
        <w:tab/>
        <w:t xml:space="preserve">= covariance matrix of </w:t>
      </w:r>
      <w:r w:rsidR="0007784F">
        <w:t xml:space="preserve">the </w:t>
      </w:r>
      <w:r>
        <w:t>Gaus</w:t>
      </w:r>
      <w:r w:rsidR="00E670CF">
        <w:t>sian projection on the</w:t>
      </w:r>
      <w:r w:rsidR="003C4FB3">
        <w:t xml:space="preserve"> interface.</w:t>
      </w:r>
    </w:p>
    <w:p w:rsidR="00BC73C3" w:rsidRDefault="00BC73C3" w:rsidP="00BC73C3">
      <w:pPr>
        <w:pStyle w:val="NoSpacing"/>
        <w:rPr>
          <w:noProof/>
        </w:rPr>
      </w:pPr>
    </w:p>
    <w:p w:rsidR="002C7E44" w:rsidRDefault="002C7E44" w:rsidP="0027108A">
      <w:pPr>
        <w:rPr>
          <w:noProof/>
        </w:rPr>
      </w:pPr>
      <w:r>
        <w:rPr>
          <w:noProof/>
        </w:rPr>
        <w:t>If the transmission loss</w:t>
      </w:r>
      <w:r w:rsidR="0011599C">
        <w:rPr>
          <w:noProof/>
        </w:rPr>
        <w:t xml:space="preserve">, </w:t>
      </w:r>
      <w:r>
        <w:rPr>
          <w:noProof/>
        </w:rPr>
        <w:t>scattering strength</w:t>
      </w:r>
      <w:r w:rsidR="0011599C">
        <w:rPr>
          <w:noProof/>
        </w:rPr>
        <w:t>, and travel time</w:t>
      </w:r>
      <w:r>
        <w:rPr>
          <w:noProof/>
        </w:rPr>
        <w:t xml:space="preserve"> vary slowly across the ensonified area, we can estimate </w:t>
      </w:r>
      <w:r w:rsidR="000D38C2">
        <w:rPr>
          <w:noProof/>
        </w:rPr>
        <w:t xml:space="preserve">the </w:t>
      </w:r>
      <w:r>
        <w:t>total energy received for this combination of source and receiver reflections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8"/>
        <w:gridCol w:w="8280"/>
        <w:gridCol w:w="648"/>
      </w:tblGrid>
      <w:tr w:rsidR="002C7E44" w:rsidTr="00636E9D">
        <w:tc>
          <w:tcPr>
            <w:tcW w:w="648" w:type="dxa"/>
          </w:tcPr>
          <w:p w:rsidR="002C7E44" w:rsidRDefault="002C7E44" w:rsidP="00636E9D">
            <w:pPr>
              <w:pStyle w:val="NoSpacing"/>
            </w:pPr>
          </w:p>
          <w:p w:rsidR="002C7E44" w:rsidRDefault="002C7E44" w:rsidP="00636E9D">
            <w:pPr>
              <w:pStyle w:val="NoSpacing"/>
            </w:pPr>
          </w:p>
          <w:p w:rsidR="002C7E44" w:rsidRDefault="002C7E44" w:rsidP="00636E9D">
            <w:pPr>
              <w:pStyle w:val="NoSpacing"/>
            </w:pPr>
          </w:p>
        </w:tc>
        <w:tc>
          <w:tcPr>
            <w:tcW w:w="8280" w:type="dxa"/>
          </w:tcPr>
          <w:p w:rsidR="002C7E44" w:rsidRDefault="00054A12" w:rsidP="00D60214">
            <w:pPr>
              <w:pStyle w:val="NoSpacing"/>
            </w:pPr>
            <m:oMathPara>
              <m:oMath>
                <m:sSub>
                  <m:sSubPr>
                    <m:ctrlPr>
                      <w:rPr>
                        <w:rFonts w:ascii="Cambria Math" w:hAnsi="Cambria Math"/>
                        <w:i/>
                      </w:rPr>
                    </m:ctrlPr>
                  </m:sSubPr>
                  <m:e>
                    <m:r>
                      <w:rPr>
                        <w:rFonts w:ascii="Cambria Math" w:hAnsi="Cambria Math"/>
                      </w:rPr>
                      <m:t>E</m:t>
                    </m:r>
                  </m:e>
                  <m:sub>
                    <m:r>
                      <w:rPr>
                        <w:rFonts w:ascii="Cambria Math" w:hAnsi="Cambria Math"/>
                      </w:rPr>
                      <m:t>sr</m:t>
                    </m:r>
                  </m:sub>
                </m:sSub>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eastAsiaTheme="minorEastAsia" w:hAnsi="Cambria Math"/>
                        <w:i/>
                      </w:rPr>
                    </m:ctrlPr>
                  </m:sSubPr>
                  <m:e>
                    <m:r>
                      <m:rPr>
                        <m:scr m:val="script"/>
                      </m:rPr>
                      <w:rPr>
                        <w:rFonts w:ascii="Cambria Math" w:eastAsiaTheme="minorEastAsia" w:hAnsi="Cambria Math"/>
                      </w:rPr>
                      <m:t>l</m:t>
                    </m:r>
                  </m:e>
                  <m:sub>
                    <m:r>
                      <w:rPr>
                        <w:rFonts w:ascii="Cambria Math" w:eastAsiaTheme="minorEastAsia" w:hAnsi="Cambria Math"/>
                      </w:rPr>
                      <m:t>r</m:t>
                    </m:r>
                  </m:sub>
                </m:sSub>
                <m:r>
                  <m:rPr>
                    <m:sty m:val="p"/>
                  </m:rPr>
                  <w:rPr>
                    <w:rFonts w:ascii="Cambria Math" w:eastAsiaTheme="minorEastAsia" w:hAnsi="Cambria Math"/>
                  </w:rPr>
                  <m:t xml:space="preserve"> </m:t>
                </m:r>
                <m:sSub>
                  <m:sSubPr>
                    <m:ctrlPr>
                      <w:rPr>
                        <w:rFonts w:ascii="Cambria Math" w:eastAsiaTheme="minorEastAsia" w:hAnsi="Cambria Math"/>
                        <w:i/>
                      </w:rPr>
                    </m:ctrlPr>
                  </m:sSubPr>
                  <m:e>
                    <m:r>
                      <m:rPr>
                        <m:scr m:val="script"/>
                      </m:rPr>
                      <w:rPr>
                        <w:rFonts w:ascii="Cambria Math" w:eastAsiaTheme="minorEastAsia" w:hAnsi="Cambria Math"/>
                      </w:rPr>
                      <m:t>l</m:t>
                    </m:r>
                  </m:e>
                  <m:sub>
                    <m:r>
                      <w:rPr>
                        <w:rFonts w:ascii="Cambria Math" w:eastAsiaTheme="minorEastAsia" w:hAnsi="Cambria Math"/>
                      </w:rPr>
                      <m:t>r</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sr</m:t>
                    </m:r>
                  </m:sub>
                </m:sSub>
                <m:nary>
                  <m:naryPr>
                    <m:limLoc m:val="subSup"/>
                    <m:ctrlPr>
                      <w:rPr>
                        <w:rFonts w:ascii="Cambria Math" w:hAnsi="Cambria Math"/>
                        <w:i/>
                      </w:rPr>
                    </m:ctrlPr>
                  </m:naryPr>
                  <m:sub>
                    <m:r>
                      <w:rPr>
                        <w:rFonts w:ascii="Cambria Math" w:hAnsi="Cambria Math"/>
                      </w:rPr>
                      <m:t>interface</m:t>
                    </m:r>
                  </m:sub>
                  <m:sup/>
                  <m:e>
                    <m:r>
                      <w:rPr>
                        <w:rFonts w:ascii="Cambria Math" w:hAnsi="Cambria Math"/>
                      </w:rPr>
                      <m:t>G</m:t>
                    </m:r>
                    <m:d>
                      <m:dPr>
                        <m:ctrlPr>
                          <w:rPr>
                            <w:rFonts w:ascii="Cambria Math" w:hAnsi="Cambria Math"/>
                            <w:i/>
                          </w:rPr>
                        </m:ctrlPr>
                      </m:dPr>
                      <m:e>
                        <m:r>
                          <m:rPr>
                            <m:sty m:val="bi"/>
                          </m:rPr>
                          <w:rPr>
                            <w:rFonts w:ascii="Cambria Math" w:hAnsi="Cambria Math"/>
                          </w:rPr>
                          <m:t>r</m:t>
                        </m:r>
                        <m:r>
                          <w:rPr>
                            <w:rFonts w:ascii="Cambria Math" w:hAnsi="Cambria Math"/>
                          </w:rPr>
                          <m:t>;</m:t>
                        </m:r>
                        <m:sSub>
                          <m:sSubPr>
                            <m:ctrlPr>
                              <w:rPr>
                                <w:rFonts w:ascii="Cambria Math" w:hAnsi="Cambria Math"/>
                                <w:b/>
                                <w:i/>
                              </w:rPr>
                            </m:ctrlPr>
                          </m:sSubPr>
                          <m:e>
                            <m:r>
                              <m:rPr>
                                <m:sty m:val="bi"/>
                              </m:rPr>
                              <w:rPr>
                                <w:rFonts w:ascii="Cambria Math" w:hAnsi="Cambria Math"/>
                              </w:rPr>
                              <m:t>μ</m:t>
                            </m:r>
                          </m:e>
                          <m:sub>
                            <m:r>
                              <m:rPr>
                                <m:sty m:val="bi"/>
                              </m:rPr>
                              <w:rPr>
                                <w:rFonts w:ascii="Cambria Math" w:hAnsi="Cambria Math"/>
                              </w:rPr>
                              <m:t>s</m:t>
                            </m:r>
                          </m:sub>
                        </m:sSub>
                        <m:r>
                          <w:rPr>
                            <w:rFonts w:ascii="Cambria Math" w:hAnsi="Cambria Math"/>
                          </w:rPr>
                          <m:t>,</m:t>
                        </m:r>
                        <m:sSub>
                          <m:sSubPr>
                            <m:ctrlPr>
                              <w:rPr>
                                <w:rFonts w:ascii="Cambria Math" w:hAnsi="Cambria Math"/>
                                <w:b/>
                              </w:rPr>
                            </m:ctrlPr>
                          </m:sSubPr>
                          <m:e>
                            <m:r>
                              <m:rPr>
                                <m:sty m:val="b"/>
                              </m:rPr>
                              <w:rPr>
                                <w:rFonts w:ascii="Cambria Math" w:hAnsi="Cambria Math"/>
                              </w:rPr>
                              <m:t>Σ</m:t>
                            </m:r>
                            <m:ctrlPr>
                              <w:rPr>
                                <w:rFonts w:ascii="Cambria Math" w:hAnsi="Cambria Math"/>
                                <w:i/>
                              </w:rPr>
                            </m:ctrlPr>
                          </m:e>
                          <m:sub>
                            <m:r>
                              <m:rPr>
                                <m:sty m:val="b"/>
                              </m:rPr>
                              <w:rPr>
                                <w:rFonts w:ascii="Cambria Math" w:hAnsi="Cambria Math"/>
                              </w:rPr>
                              <m:t>s</m:t>
                            </m:r>
                          </m:sub>
                        </m:sSub>
                      </m:e>
                    </m:d>
                    <m:r>
                      <w:rPr>
                        <w:rFonts w:ascii="Cambria Math" w:hAnsi="Cambria Math"/>
                      </w:rPr>
                      <m:t xml:space="preserve"> G</m:t>
                    </m:r>
                    <m:d>
                      <m:dPr>
                        <m:ctrlPr>
                          <w:rPr>
                            <w:rFonts w:ascii="Cambria Math" w:hAnsi="Cambria Math"/>
                            <w:i/>
                          </w:rPr>
                        </m:ctrlPr>
                      </m:dPr>
                      <m:e>
                        <m:r>
                          <m:rPr>
                            <m:sty m:val="bi"/>
                          </m:rPr>
                          <w:rPr>
                            <w:rFonts w:ascii="Cambria Math" w:hAnsi="Cambria Math"/>
                          </w:rPr>
                          <m:t>r</m:t>
                        </m:r>
                        <m:r>
                          <w:rPr>
                            <w:rFonts w:ascii="Cambria Math" w:hAnsi="Cambria Math"/>
                          </w:rPr>
                          <m:t>;</m:t>
                        </m:r>
                        <m:sSub>
                          <m:sSubPr>
                            <m:ctrlPr>
                              <w:rPr>
                                <w:rFonts w:ascii="Cambria Math" w:hAnsi="Cambria Math"/>
                                <w:b/>
                                <w:i/>
                              </w:rPr>
                            </m:ctrlPr>
                          </m:sSubPr>
                          <m:e>
                            <m:r>
                              <m:rPr>
                                <m:sty m:val="bi"/>
                              </m:rPr>
                              <w:rPr>
                                <w:rFonts w:ascii="Cambria Math" w:hAnsi="Cambria Math"/>
                              </w:rPr>
                              <m:t>μ</m:t>
                            </m:r>
                          </m:e>
                          <m:sub>
                            <m:r>
                              <m:rPr>
                                <m:sty m:val="bi"/>
                              </m:rPr>
                              <w:rPr>
                                <w:rFonts w:ascii="Cambria Math" w:hAnsi="Cambria Math"/>
                              </w:rPr>
                              <m:t>r</m:t>
                            </m:r>
                          </m:sub>
                        </m:sSub>
                        <m:r>
                          <w:rPr>
                            <w:rFonts w:ascii="Cambria Math" w:hAnsi="Cambria Math"/>
                          </w:rPr>
                          <m:t>,</m:t>
                        </m:r>
                        <m:sSub>
                          <m:sSubPr>
                            <m:ctrlPr>
                              <w:rPr>
                                <w:rFonts w:ascii="Cambria Math" w:hAnsi="Cambria Math"/>
                                <w:b/>
                              </w:rPr>
                            </m:ctrlPr>
                          </m:sSubPr>
                          <m:e>
                            <m:r>
                              <m:rPr>
                                <m:sty m:val="b"/>
                              </m:rPr>
                              <w:rPr>
                                <w:rFonts w:ascii="Cambria Math" w:hAnsi="Cambria Math"/>
                              </w:rPr>
                              <m:t>Σ</m:t>
                            </m:r>
                            <m:ctrlPr>
                              <w:rPr>
                                <w:rFonts w:ascii="Cambria Math" w:hAnsi="Cambria Math"/>
                                <w:i/>
                              </w:rPr>
                            </m:ctrlPr>
                          </m:e>
                          <m:sub>
                            <m:r>
                              <m:rPr>
                                <m:sty m:val="b"/>
                              </m:rPr>
                              <w:rPr>
                                <w:rFonts w:ascii="Cambria Math" w:hAnsi="Cambria Math"/>
                              </w:rPr>
                              <m:t>r</m:t>
                            </m:r>
                          </m:sub>
                        </m:sSub>
                      </m:e>
                    </m:d>
                    <m:r>
                      <w:rPr>
                        <w:rFonts w:ascii="Cambria Math" w:eastAsiaTheme="minorEastAsia" w:hAnsi="Cambria Math"/>
                      </w:rPr>
                      <m:t xml:space="preserve">  </m:t>
                    </m:r>
                    <m:r>
                      <w:rPr>
                        <w:rFonts w:ascii="Cambria Math" w:hAnsi="Cambria Math"/>
                      </w:rPr>
                      <m:t>d</m:t>
                    </m:r>
                    <m:r>
                      <m:rPr>
                        <m:sty m:val="bi"/>
                      </m:rPr>
                      <w:rPr>
                        <w:rFonts w:ascii="Cambria Math" w:hAnsi="Cambria Math"/>
                      </w:rPr>
                      <m:t>r</m:t>
                    </m:r>
                  </m:e>
                </m:nary>
              </m:oMath>
            </m:oMathPara>
          </w:p>
        </w:tc>
        <w:tc>
          <w:tcPr>
            <w:tcW w:w="648" w:type="dxa"/>
          </w:tcPr>
          <w:p w:rsidR="002C7E44" w:rsidRDefault="002C7E44" w:rsidP="00636E9D">
            <w:pPr>
              <w:pStyle w:val="NoSpacing"/>
            </w:pPr>
            <w:bookmarkStart w:id="17" w:name="_Ref391041500"/>
            <w:r>
              <w:t>(</w:t>
            </w:r>
            <w:fldSimple w:instr=" SEQ Equation \* MERGEFORMAT ">
              <w:r w:rsidR="001B49B6">
                <w:rPr>
                  <w:noProof/>
                </w:rPr>
                <w:t>5</w:t>
              </w:r>
            </w:fldSimple>
            <w:r>
              <w:t>)</w:t>
            </w:r>
            <w:bookmarkEnd w:id="17"/>
          </w:p>
        </w:tc>
      </w:tr>
    </w:tbl>
    <w:p w:rsidR="003C4FB3" w:rsidRDefault="003C4FB3" w:rsidP="003C4FB3">
      <w:pPr>
        <w:pStyle w:val="NoSpacing"/>
        <w:keepNext/>
        <w:rPr>
          <w:rStyle w:val="Strong"/>
          <w:b w:val="0"/>
        </w:rPr>
      </w:pPr>
      <w:proofErr w:type="gramStart"/>
      <w:r>
        <w:rPr>
          <w:rStyle w:val="Strong"/>
          <w:b w:val="0"/>
        </w:rPr>
        <w:t>where</w:t>
      </w:r>
      <w:proofErr w:type="gramEnd"/>
    </w:p>
    <w:p w:rsidR="003C4FB3" w:rsidRPr="00593340" w:rsidRDefault="003C4FB3" w:rsidP="003C4FB3">
      <w:pPr>
        <w:pStyle w:val="NoSpacing"/>
        <w:keepNext/>
        <w:rPr>
          <w:rStyle w:val="Strong"/>
          <w:b w:val="0"/>
          <w:bCs w:val="0"/>
        </w:rPr>
      </w:pPr>
    </w:p>
    <w:p w:rsidR="006B7321" w:rsidRDefault="006B7321" w:rsidP="006B7321">
      <w:pPr>
        <w:pStyle w:val="NoSpacing"/>
        <w:tabs>
          <w:tab w:val="left" w:pos="720"/>
          <w:tab w:val="left" w:pos="1800"/>
        </w:tabs>
      </w:pPr>
      <w:r>
        <w:tab/>
      </w:r>
      <m:oMath>
        <m:sSub>
          <m:sSubPr>
            <m:ctrlPr>
              <w:rPr>
                <w:rFonts w:ascii="Cambria Math" w:hAnsi="Cambria Math"/>
                <w:i/>
              </w:rPr>
            </m:ctrlPr>
          </m:sSubPr>
          <m:e>
            <m:r>
              <w:rPr>
                <w:rFonts w:ascii="Cambria Math" w:hAnsi="Cambria Math"/>
              </w:rPr>
              <m:t>T</m:t>
            </m:r>
          </m:e>
          <m:sub>
            <m:r>
              <w:rPr>
                <w:rFonts w:ascii="Cambria Math" w:hAnsi="Cambria Math"/>
              </w:rPr>
              <m:t>0</m:t>
            </m:r>
          </m:sub>
        </m:sSub>
      </m:oMath>
      <w:r>
        <w:tab/>
        <w:t>= duration of the transmitted pulse;</w:t>
      </w:r>
    </w:p>
    <w:p w:rsidR="003C4FB3" w:rsidRDefault="003C4FB3" w:rsidP="003C4FB3">
      <w:pPr>
        <w:pStyle w:val="NoSpacing"/>
        <w:tabs>
          <w:tab w:val="left" w:pos="720"/>
          <w:tab w:val="left" w:pos="1800"/>
        </w:tabs>
      </w:pPr>
      <w:r>
        <w:tab/>
      </w:r>
      <m:oMath>
        <m:sSub>
          <m:sSubPr>
            <m:ctrlPr>
              <w:rPr>
                <w:rFonts w:ascii="Cambria Math" w:hAnsi="Cambria Math"/>
                <w:i/>
              </w:rPr>
            </m:ctrlPr>
          </m:sSubPr>
          <m:e>
            <m:r>
              <m:rPr>
                <m:scr m:val="script"/>
              </m:rPr>
              <w:rPr>
                <w:rFonts w:ascii="Cambria Math" w:eastAsiaTheme="minorEastAsia" w:hAnsi="Cambria Math"/>
              </w:rPr>
              <m:t>l</m:t>
            </m:r>
          </m:e>
          <m:sub>
            <m:r>
              <w:rPr>
                <w:rFonts w:ascii="Cambria Math" w:hAnsi="Cambria Math"/>
              </w:rPr>
              <m:t>s</m:t>
            </m:r>
          </m:sub>
        </m:sSub>
      </m:oMath>
      <w:r>
        <w:tab/>
        <w:t>= average transmission loss from source to interface</w:t>
      </w:r>
      <w:r w:rsidR="00DA2D44">
        <w:t xml:space="preserve"> for this reflection</w:t>
      </w:r>
      <w:r>
        <w:t>;</w:t>
      </w:r>
    </w:p>
    <w:p w:rsidR="003C4FB3" w:rsidRDefault="003C4FB3" w:rsidP="003C4FB3">
      <w:pPr>
        <w:pStyle w:val="NoSpacing"/>
        <w:tabs>
          <w:tab w:val="left" w:pos="720"/>
          <w:tab w:val="left" w:pos="1800"/>
        </w:tabs>
      </w:pPr>
      <w:r>
        <w:tab/>
      </w:r>
      <m:oMath>
        <m:sSub>
          <m:sSubPr>
            <m:ctrlPr>
              <w:rPr>
                <w:rFonts w:ascii="Cambria Math" w:hAnsi="Cambria Math"/>
                <w:i/>
              </w:rPr>
            </m:ctrlPr>
          </m:sSubPr>
          <m:e>
            <m:r>
              <m:rPr>
                <m:scr m:val="script"/>
              </m:rPr>
              <w:rPr>
                <w:rFonts w:ascii="Cambria Math" w:eastAsiaTheme="minorEastAsia" w:hAnsi="Cambria Math"/>
              </w:rPr>
              <m:t>l</m:t>
            </m:r>
          </m:e>
          <m:sub>
            <m:r>
              <w:rPr>
                <w:rFonts w:ascii="Cambria Math" w:hAnsi="Cambria Math"/>
              </w:rPr>
              <m:t>r</m:t>
            </m:r>
          </m:sub>
        </m:sSub>
      </m:oMath>
      <w:r>
        <w:tab/>
        <w:t>= average transmission loss from interface to receiver</w:t>
      </w:r>
      <w:r w:rsidR="00DA2D44">
        <w:t xml:space="preserve"> for this reflection</w:t>
      </w:r>
      <w:r>
        <w:t>;</w:t>
      </w:r>
    </w:p>
    <w:p w:rsidR="003C4FB3" w:rsidRDefault="003C4FB3" w:rsidP="003C4FB3">
      <w:pPr>
        <w:pStyle w:val="NoSpacing"/>
        <w:tabs>
          <w:tab w:val="left" w:pos="720"/>
          <w:tab w:val="left" w:pos="1800"/>
        </w:tabs>
      </w:pPr>
      <w:r>
        <w:tab/>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sr</m:t>
            </m:r>
          </m:sub>
        </m:sSub>
      </m:oMath>
      <w:r>
        <w:tab/>
        <w:t>= average scattering strength per unit area, for this combination of paths</w:t>
      </w:r>
      <w:r w:rsidR="000D38C2">
        <w:t>;</w:t>
      </w:r>
    </w:p>
    <w:p w:rsidR="000D38C2" w:rsidRDefault="000D38C2" w:rsidP="000D38C2">
      <w:pPr>
        <w:pStyle w:val="NoSpacing"/>
        <w:tabs>
          <w:tab w:val="left" w:pos="720"/>
          <w:tab w:val="left" w:pos="1800"/>
        </w:tabs>
      </w:pPr>
      <w:r>
        <w:tab/>
      </w:r>
      <m:oMath>
        <m:sSub>
          <m:sSubPr>
            <m:ctrlPr>
              <w:rPr>
                <w:rFonts w:ascii="Cambria Math" w:hAnsi="Cambria Math"/>
                <w:b/>
                <w:i/>
              </w:rPr>
            </m:ctrlPr>
          </m:sSubPr>
          <m:e>
            <m:r>
              <m:rPr>
                <m:sty m:val="bi"/>
              </m:rPr>
              <w:rPr>
                <w:rFonts w:ascii="Cambria Math" w:hAnsi="Cambria Math"/>
              </w:rPr>
              <m:t>μ</m:t>
            </m:r>
          </m:e>
          <m:sub>
            <m:r>
              <w:rPr>
                <w:rFonts w:ascii="Cambria Math" w:hAnsi="Cambria Math"/>
              </w:rPr>
              <m:t>s</m:t>
            </m:r>
          </m:sub>
        </m:sSub>
        <m:r>
          <w:rPr>
            <w:rFonts w:ascii="Cambria Math" w:eastAsiaTheme="minorEastAsia" w:hAnsi="Cambria Math"/>
          </w:rPr>
          <m:t>,</m:t>
        </m:r>
        <m:r>
          <m:rPr>
            <m:sty m:val="bi"/>
          </m:rPr>
          <w:rPr>
            <w:rFonts w:ascii="Cambria Math" w:eastAsiaTheme="minorEastAsia" w:hAnsi="Cambria Math"/>
          </w:rPr>
          <m:t xml:space="preserve"> </m:t>
        </m:r>
        <m:sSub>
          <m:sSubPr>
            <m:ctrlPr>
              <w:rPr>
                <w:rFonts w:ascii="Cambria Math" w:hAnsi="Cambria Math"/>
                <w:b/>
                <w:i/>
              </w:rPr>
            </m:ctrlPr>
          </m:sSubPr>
          <m:e>
            <m:r>
              <m:rPr>
                <m:sty m:val="bi"/>
              </m:rPr>
              <w:rPr>
                <w:rFonts w:ascii="Cambria Math" w:hAnsi="Cambria Math"/>
              </w:rPr>
              <m:t>μ</m:t>
            </m:r>
          </m:e>
          <m:sub>
            <m:r>
              <w:rPr>
                <w:rFonts w:ascii="Cambria Math" w:hAnsi="Cambria Math"/>
              </w:rPr>
              <m:t>r</m:t>
            </m:r>
          </m:sub>
        </m:sSub>
      </m:oMath>
      <w:r>
        <w:tab/>
        <w:t xml:space="preserve">= location of source and receiver reflections; </w:t>
      </w:r>
    </w:p>
    <w:p w:rsidR="000D38C2" w:rsidRDefault="000D38C2" w:rsidP="000D38C2">
      <w:pPr>
        <w:pStyle w:val="NoSpacing"/>
        <w:tabs>
          <w:tab w:val="left" w:pos="720"/>
          <w:tab w:val="left" w:pos="1800"/>
        </w:tabs>
      </w:pPr>
      <w:r>
        <w:tab/>
      </w:r>
      <m:oMath>
        <m:sSub>
          <m:sSubPr>
            <m:ctrlPr>
              <w:rPr>
                <w:rFonts w:ascii="Cambria Math" w:hAnsi="Cambria Math"/>
                <w:b/>
              </w:rPr>
            </m:ctrlPr>
          </m:sSubPr>
          <m:e>
            <m:r>
              <m:rPr>
                <m:sty m:val="b"/>
              </m:rPr>
              <w:rPr>
                <w:rFonts w:ascii="Cambria Math" w:hAnsi="Cambria Math"/>
              </w:rPr>
              <m:t>Σ</m:t>
            </m:r>
          </m:e>
          <m:sub>
            <m:r>
              <w:rPr>
                <w:rFonts w:ascii="Cambria Math" w:hAnsi="Cambria Math"/>
              </w:rPr>
              <m:t>s</m:t>
            </m:r>
          </m:sub>
        </m:sSub>
        <m:r>
          <m:rPr>
            <m:sty m:val="bi"/>
          </m:rPr>
          <w:rPr>
            <w:rFonts w:ascii="Cambria Math" w:hAnsi="Cambria Math"/>
          </w:rPr>
          <m:t>,</m:t>
        </m:r>
        <m:sSub>
          <m:sSubPr>
            <m:ctrlPr>
              <w:rPr>
                <w:rFonts w:ascii="Cambria Math" w:hAnsi="Cambria Math"/>
                <w:b/>
              </w:rPr>
            </m:ctrlPr>
          </m:sSubPr>
          <m:e>
            <m:r>
              <m:rPr>
                <m:sty m:val="b"/>
              </m:rPr>
              <w:rPr>
                <w:rFonts w:ascii="Cambria Math" w:hAnsi="Cambria Math"/>
              </w:rPr>
              <m:t>Σ</m:t>
            </m:r>
          </m:e>
          <m:sub>
            <m:r>
              <w:rPr>
                <w:rFonts w:ascii="Cambria Math" w:hAnsi="Cambria Math"/>
              </w:rPr>
              <m:t>r</m:t>
            </m:r>
          </m:sub>
        </m:sSub>
      </m:oMath>
      <w:r>
        <w:tab/>
        <w:t xml:space="preserve">= covariance matrix for source and receiver </w:t>
      </w:r>
      <w:r w:rsidR="0007784F">
        <w:t>Gaussian projections</w:t>
      </w:r>
      <w:r w:rsidR="00DE6BD2">
        <w:t>; and</w:t>
      </w:r>
    </w:p>
    <w:p w:rsidR="00DE6BD2" w:rsidRDefault="00DE6BD2" w:rsidP="000D38C2">
      <w:pPr>
        <w:pStyle w:val="NoSpacing"/>
        <w:tabs>
          <w:tab w:val="left" w:pos="720"/>
          <w:tab w:val="left" w:pos="1800"/>
        </w:tabs>
      </w:pPr>
      <w:r>
        <w:tab/>
      </w:r>
      <m:oMath>
        <m:sSub>
          <m:sSubPr>
            <m:ctrlPr>
              <w:rPr>
                <w:rFonts w:ascii="Cambria Math" w:hAnsi="Cambria Math"/>
                <w:i/>
              </w:rPr>
            </m:ctrlPr>
          </m:sSubPr>
          <m:e>
            <m:r>
              <w:rPr>
                <w:rFonts w:ascii="Cambria Math" w:hAnsi="Cambria Math"/>
              </w:rPr>
              <m:t>E</m:t>
            </m:r>
          </m:e>
          <m:sub>
            <m:r>
              <w:rPr>
                <w:rFonts w:ascii="Cambria Math" w:hAnsi="Cambria Math"/>
              </w:rPr>
              <m:t>sr</m:t>
            </m:r>
          </m:sub>
        </m:sSub>
      </m:oMath>
      <w:r>
        <w:rPr>
          <w:rFonts w:eastAsiaTheme="minorEastAsia"/>
        </w:rPr>
        <w:tab/>
        <w:t xml:space="preserve">= </w:t>
      </w:r>
      <w:r>
        <w:t>total energy received for this combination of source and receiver reflections.</w:t>
      </w:r>
    </w:p>
    <w:p w:rsidR="003C4FB3" w:rsidRDefault="003C4FB3" w:rsidP="009A082B">
      <w:pPr>
        <w:pStyle w:val="NoSpacing"/>
      </w:pPr>
    </w:p>
    <w:p w:rsidR="007179A2" w:rsidRDefault="003C4FB3" w:rsidP="009A082B">
      <w:pPr>
        <w:pStyle w:val="NoSpacing"/>
      </w:pPr>
      <w:r>
        <w:t xml:space="preserve">The format of Eqn. </w:t>
      </w:r>
      <w:r>
        <w:fldChar w:fldCharType="begin"/>
      </w:r>
      <w:r>
        <w:instrText xml:space="preserve"> REF _Ref391040079 \h </w:instrText>
      </w:r>
      <w:r>
        <w:fldChar w:fldCharType="separate"/>
      </w:r>
      <w:r w:rsidR="001B49B6">
        <w:t>(</w:t>
      </w:r>
      <w:r w:rsidR="001B49B6">
        <w:rPr>
          <w:noProof/>
        </w:rPr>
        <w:t>8</w:t>
      </w:r>
      <w:r w:rsidR="001B49B6">
        <w:t>)</w:t>
      </w:r>
      <w:r>
        <w:fldChar w:fldCharType="end"/>
      </w:r>
      <w:r>
        <w:t xml:space="preserve"> is very useful</w:t>
      </w:r>
      <w:r w:rsidR="00D60214">
        <w:t xml:space="preserve"> because </w:t>
      </w:r>
      <w:r>
        <w:t xml:space="preserve">the </w:t>
      </w:r>
      <w:r w:rsidR="00D60214">
        <w:t xml:space="preserve">integral has an analytic solution.  </w:t>
      </w:r>
      <w:r w:rsidR="0007784F">
        <w:t>T</w:t>
      </w:r>
      <w:r w:rsidR="005A45BB">
        <w:t xml:space="preserve">he </w:t>
      </w:r>
      <w:r w:rsidR="004A0ECB">
        <w:t xml:space="preserve">total energy at the receiver </w:t>
      </w:r>
      <w:r w:rsidR="0007784F">
        <w:t xml:space="preserve">can then be converted </w:t>
      </w:r>
      <w:r w:rsidR="004A0ECB">
        <w:t>into an intensity profile using a Gaussian window</w:t>
      </w:r>
    </w:p>
    <w:p w:rsidR="005A45BB" w:rsidRDefault="005A45BB" w:rsidP="009A082B">
      <w:pPr>
        <w:pStyle w:val="NoSpacing"/>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8"/>
        <w:gridCol w:w="8280"/>
        <w:gridCol w:w="648"/>
      </w:tblGrid>
      <w:tr w:rsidR="007179A2" w:rsidTr="007179A2">
        <w:tc>
          <w:tcPr>
            <w:tcW w:w="648" w:type="dxa"/>
          </w:tcPr>
          <w:p w:rsidR="007179A2" w:rsidRDefault="007179A2" w:rsidP="007179A2">
            <w:pPr>
              <w:pStyle w:val="NoSpacing"/>
            </w:pPr>
          </w:p>
          <w:p w:rsidR="007179A2" w:rsidRDefault="007179A2" w:rsidP="007179A2">
            <w:pPr>
              <w:pStyle w:val="NoSpacing"/>
            </w:pPr>
          </w:p>
          <w:p w:rsidR="007179A2" w:rsidRDefault="007179A2" w:rsidP="007179A2">
            <w:pPr>
              <w:pStyle w:val="NoSpacing"/>
            </w:pPr>
          </w:p>
        </w:tc>
        <w:tc>
          <w:tcPr>
            <w:tcW w:w="8280" w:type="dxa"/>
          </w:tcPr>
          <w:p w:rsidR="007179A2" w:rsidRDefault="00054A12" w:rsidP="004A0ECB">
            <w:pPr>
              <w:pStyle w:val="NoSpacing"/>
            </w:pPr>
            <m:oMathPara>
              <m:oMath>
                <m:sSub>
                  <m:sSubPr>
                    <m:ctrlPr>
                      <w:rPr>
                        <w:rFonts w:ascii="Cambria Math" w:hAnsi="Cambria Math"/>
                        <w:i/>
                      </w:rPr>
                    </m:ctrlPr>
                  </m:sSubPr>
                  <m:e>
                    <m:r>
                      <w:rPr>
                        <w:rFonts w:ascii="Cambria Math" w:hAnsi="Cambria Math"/>
                      </w:rPr>
                      <m:t>I</m:t>
                    </m:r>
                  </m:e>
                  <m:sub>
                    <m:r>
                      <w:rPr>
                        <w:rFonts w:ascii="Cambria Math" w:hAnsi="Cambria Math"/>
                      </w:rPr>
                      <m:t>sr</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E</m:t>
                        </m:r>
                        <m:ctrlPr>
                          <w:rPr>
                            <w:rFonts w:ascii="Cambria Math" w:hAnsi="Cambria Math" w:cs="Cambria Math"/>
                            <w:i/>
                          </w:rPr>
                        </m:ctrlPr>
                      </m:e>
                      <m:sub>
                        <m:r>
                          <w:rPr>
                            <w:rFonts w:ascii="Cambria Math" w:hAnsi="Cambria Math"/>
                          </w:rPr>
                          <m:t>sr</m:t>
                        </m:r>
                      </m:sub>
                    </m:sSub>
                  </m:num>
                  <m:den>
                    <m:r>
                      <w:rPr>
                        <w:rFonts w:ascii="Cambria Math" w:hAnsi="Cambria Math"/>
                      </w:rPr>
                      <m:t xml:space="preserve">4π </m:t>
                    </m:r>
                    <m:rad>
                      <m:radPr>
                        <m:degHide m:val="1"/>
                        <m:ctrlPr>
                          <w:rPr>
                            <w:rFonts w:ascii="Cambria Math" w:hAnsi="Cambria Math"/>
                            <w:i/>
                          </w:rPr>
                        </m:ctrlPr>
                      </m:radPr>
                      <m:deg/>
                      <m:e>
                        <m:r>
                          <w:rPr>
                            <w:rFonts w:ascii="Cambria Math" w:hAnsi="Cambria Math"/>
                          </w:rPr>
                          <m:t>2π</m:t>
                        </m:r>
                        <m:sSubSup>
                          <m:sSubSupPr>
                            <m:ctrlPr>
                              <w:rPr>
                                <w:rFonts w:ascii="Cambria Math" w:hAnsi="Cambria Math"/>
                                <w:i/>
                              </w:rPr>
                            </m:ctrlPr>
                          </m:sSubSupPr>
                          <m:e>
                            <m:r>
                              <w:rPr>
                                <w:rFonts w:ascii="Cambria Math" w:hAnsi="Cambria Math"/>
                              </w:rPr>
                              <m:t>T</m:t>
                            </m:r>
                          </m:e>
                          <m:sub>
                            <m:r>
                              <w:rPr>
                                <w:rFonts w:ascii="Cambria Math" w:hAnsi="Cambria Math"/>
                              </w:rPr>
                              <m:t>sr</m:t>
                            </m:r>
                          </m:sub>
                          <m:sup>
                            <m:r>
                              <w:rPr>
                                <w:rFonts w:ascii="Cambria Math" w:hAnsi="Cambria Math"/>
                              </w:rPr>
                              <m:t>2</m:t>
                            </m:r>
                          </m:sup>
                        </m:sSubSup>
                      </m:e>
                    </m:rad>
                  </m:den>
                </m:f>
                <m:r>
                  <w:rPr>
                    <w:rFonts w:ascii="Cambria Math" w:hAnsi="Cambria Math"/>
                  </w:rPr>
                  <m:t>exp</m:t>
                </m:r>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sr</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sr</m:t>
                                    </m:r>
                                  </m:sub>
                                </m:sSub>
                              </m:e>
                            </m:d>
                          </m:e>
                          <m:sup>
                            <m:r>
                              <w:rPr>
                                <w:rFonts w:ascii="Cambria Math" w:hAnsi="Cambria Math"/>
                              </w:rPr>
                              <m:t>2</m:t>
                            </m:r>
                          </m:sup>
                        </m:sSup>
                      </m:num>
                      <m:den>
                        <m:sSubSup>
                          <m:sSubSupPr>
                            <m:ctrlPr>
                              <w:rPr>
                                <w:rFonts w:ascii="Cambria Math" w:hAnsi="Cambria Math"/>
                                <w:i/>
                              </w:rPr>
                            </m:ctrlPr>
                          </m:sSubSupPr>
                          <m:e>
                            <m:r>
                              <w:rPr>
                                <w:rFonts w:ascii="Cambria Math" w:hAnsi="Cambria Math"/>
                              </w:rPr>
                              <m:t>T</m:t>
                            </m:r>
                          </m:e>
                          <m:sub>
                            <m:r>
                              <w:rPr>
                                <w:rFonts w:ascii="Cambria Math" w:hAnsi="Cambria Math"/>
                              </w:rPr>
                              <m:t>sr</m:t>
                            </m:r>
                          </m:sub>
                          <m:sup>
                            <m:r>
                              <w:rPr>
                                <w:rFonts w:ascii="Cambria Math" w:hAnsi="Cambria Math"/>
                              </w:rPr>
                              <m:t>2</m:t>
                            </m:r>
                          </m:sup>
                        </m:sSubSup>
                      </m:den>
                    </m:f>
                  </m:e>
                </m:d>
                <m:r>
                  <w:rPr>
                    <w:rFonts w:ascii="Cambria Math" w:eastAsiaTheme="minorEastAsia" w:hAnsi="Cambria Math"/>
                  </w:rPr>
                  <m:t xml:space="preserve"> .</m:t>
                </m:r>
              </m:oMath>
            </m:oMathPara>
          </w:p>
        </w:tc>
        <w:tc>
          <w:tcPr>
            <w:tcW w:w="648" w:type="dxa"/>
          </w:tcPr>
          <w:p w:rsidR="007179A2" w:rsidRDefault="007179A2" w:rsidP="007179A2">
            <w:pPr>
              <w:pStyle w:val="NoSpacing"/>
            </w:pPr>
            <w:bookmarkStart w:id="18" w:name="_Ref391046979"/>
            <w:r>
              <w:t>(</w:t>
            </w:r>
            <w:fldSimple w:instr=" SEQ Equation \* MERGEFORMAT ">
              <w:r w:rsidR="001B49B6">
                <w:rPr>
                  <w:noProof/>
                </w:rPr>
                <w:t>6</w:t>
              </w:r>
            </w:fldSimple>
            <w:r>
              <w:t>)</w:t>
            </w:r>
            <w:bookmarkEnd w:id="18"/>
          </w:p>
        </w:tc>
      </w:tr>
    </w:tbl>
    <w:p w:rsidR="0011599C" w:rsidRDefault="0011599C" w:rsidP="0011599C">
      <w:pPr>
        <w:pStyle w:val="NoSpacing"/>
        <w:keepNext/>
        <w:rPr>
          <w:rStyle w:val="Strong"/>
          <w:b w:val="0"/>
        </w:rPr>
      </w:pPr>
      <w:proofErr w:type="gramStart"/>
      <w:r>
        <w:rPr>
          <w:rStyle w:val="Strong"/>
          <w:b w:val="0"/>
        </w:rPr>
        <w:t>where</w:t>
      </w:r>
      <w:proofErr w:type="gramEnd"/>
    </w:p>
    <w:p w:rsidR="0011599C" w:rsidRPr="00593340" w:rsidRDefault="0011599C" w:rsidP="0011599C">
      <w:pPr>
        <w:pStyle w:val="NoSpacing"/>
        <w:keepNext/>
        <w:rPr>
          <w:rStyle w:val="Strong"/>
          <w:b w:val="0"/>
          <w:bCs w:val="0"/>
        </w:rPr>
      </w:pPr>
    </w:p>
    <w:p w:rsidR="0011599C" w:rsidRDefault="0011599C" w:rsidP="0011599C">
      <w:pPr>
        <w:pStyle w:val="NoSpacing"/>
        <w:keepNext/>
        <w:tabs>
          <w:tab w:val="left" w:pos="720"/>
          <w:tab w:val="left" w:pos="1800"/>
        </w:tabs>
      </w:pPr>
      <w:r>
        <w:tab/>
      </w:r>
      <m:oMath>
        <m:r>
          <w:rPr>
            <w:rFonts w:ascii="Cambria Math" w:hAnsi="Cambria Math"/>
          </w:rPr>
          <m:t>t</m:t>
        </m:r>
      </m:oMath>
      <w:r>
        <w:tab/>
        <w:t>= time of arrival in the reverberation output;</w:t>
      </w:r>
    </w:p>
    <w:p w:rsidR="0011599C" w:rsidRDefault="0011599C" w:rsidP="0011599C">
      <w:pPr>
        <w:pStyle w:val="NoSpacing"/>
        <w:keepNext/>
        <w:tabs>
          <w:tab w:val="left" w:pos="720"/>
          <w:tab w:val="left" w:pos="1800"/>
        </w:tabs>
      </w:pPr>
      <w:r>
        <w:tab/>
      </w:r>
      <m:oMath>
        <m:sSub>
          <m:sSubPr>
            <m:ctrlPr>
              <w:rPr>
                <w:rFonts w:ascii="Cambria Math" w:hAnsi="Cambria Math"/>
                <w:i/>
              </w:rPr>
            </m:ctrlPr>
          </m:sSubPr>
          <m:e>
            <m:r>
              <w:rPr>
                <w:rFonts w:ascii="Cambria Math" w:hAnsi="Cambria Math"/>
              </w:rPr>
              <m:t>t</m:t>
            </m:r>
          </m:e>
          <m:sub>
            <m:r>
              <w:rPr>
                <w:rFonts w:ascii="Cambria Math" w:hAnsi="Cambria Math"/>
              </w:rPr>
              <m:t>sr</m:t>
            </m:r>
          </m:sub>
        </m:sSub>
      </m:oMath>
      <w:r>
        <w:tab/>
        <w:t>= sum of travel times between source, interface, and receiver;</w:t>
      </w:r>
    </w:p>
    <w:p w:rsidR="0011599C" w:rsidRDefault="0011599C" w:rsidP="0011599C">
      <w:pPr>
        <w:pStyle w:val="NoSpacing"/>
        <w:keepNext/>
        <w:tabs>
          <w:tab w:val="left" w:pos="720"/>
          <w:tab w:val="left" w:pos="1800"/>
        </w:tabs>
      </w:pPr>
      <w:r>
        <w:tab/>
      </w:r>
      <m:oMath>
        <m:sSub>
          <m:sSubPr>
            <m:ctrlPr>
              <w:rPr>
                <w:rFonts w:ascii="Cambria Math" w:hAnsi="Cambria Math"/>
                <w:i/>
              </w:rPr>
            </m:ctrlPr>
          </m:sSubPr>
          <m:e>
            <m:r>
              <w:rPr>
                <w:rFonts w:ascii="Cambria Math" w:hAnsi="Cambria Math"/>
              </w:rPr>
              <m:t>T</m:t>
            </m:r>
          </m:e>
          <m:sub>
            <m:r>
              <w:rPr>
                <w:rFonts w:ascii="Cambria Math" w:hAnsi="Cambria Math"/>
              </w:rPr>
              <m:t>sr</m:t>
            </m:r>
          </m:sub>
        </m:sSub>
      </m:oMath>
      <w:r>
        <w:rPr>
          <w:rFonts w:eastAsiaTheme="minorEastAsia"/>
        </w:rPr>
        <w:tab/>
      </w:r>
      <w:r>
        <w:t>= duration for this contribution; and</w:t>
      </w:r>
    </w:p>
    <w:p w:rsidR="0011599C" w:rsidRDefault="0011599C" w:rsidP="00911709">
      <w:pPr>
        <w:pStyle w:val="NoSpacing"/>
      </w:pPr>
    </w:p>
    <w:p w:rsidR="0011599C" w:rsidRDefault="00DD536F" w:rsidP="00911709">
      <w:pPr>
        <w:pStyle w:val="NoSpacing"/>
        <w:rPr>
          <w:rFonts w:eastAsiaTheme="minorEastAsia"/>
        </w:rPr>
      </w:pPr>
      <w:r>
        <w:t xml:space="preserve">Note that the extra </w:t>
      </w:r>
      <m:oMath>
        <m:sSub>
          <m:sSubPr>
            <m:ctrlPr>
              <w:rPr>
                <w:rFonts w:ascii="Cambria Math" w:hAnsi="Cambria Math"/>
                <w:i/>
              </w:rPr>
            </m:ctrlPr>
          </m:sSubPr>
          <m:e>
            <m:r>
              <w:rPr>
                <w:rFonts w:ascii="Cambria Math" w:hAnsi="Cambria Math"/>
              </w:rPr>
              <m:t>T</m:t>
            </m:r>
          </m:e>
          <m:sub>
            <m:r>
              <w:rPr>
                <w:rFonts w:ascii="Cambria Math" w:hAnsi="Cambria Math"/>
              </w:rPr>
              <m:t>sr</m:t>
            </m:r>
          </m:sub>
        </m:sSub>
      </m:oMath>
      <w:r w:rsidR="00335E58">
        <w:rPr>
          <w:rFonts w:eastAsiaTheme="minorEastAsia"/>
        </w:rPr>
        <w:t xml:space="preserve"> </w:t>
      </w:r>
      <w:r>
        <w:rPr>
          <w:rFonts w:eastAsiaTheme="minorEastAsia"/>
        </w:rPr>
        <w:t>term in the numerator is there to time align the peak of each contribution to the end of the interval</w:t>
      </w:r>
      <w:r w:rsidR="009E3A1D">
        <w:rPr>
          <w:rFonts w:eastAsiaTheme="minorEastAsia"/>
        </w:rPr>
        <w:t xml:space="preserve"> in two-way travel time</w:t>
      </w:r>
      <w:r>
        <w:rPr>
          <w:rFonts w:eastAsiaTheme="minorEastAsia"/>
        </w:rPr>
        <w:t xml:space="preserve">, which matches the </w:t>
      </w:r>
      <w:r w:rsidR="009E3A1D">
        <w:rPr>
          <w:rFonts w:eastAsiaTheme="minorEastAsia"/>
        </w:rPr>
        <w:t xml:space="preserve">alignment </w:t>
      </w:r>
      <w:r>
        <w:rPr>
          <w:rFonts w:eastAsiaTheme="minorEastAsia"/>
        </w:rPr>
        <w:t>of the classic algorithm.</w:t>
      </w:r>
      <w:r w:rsidR="00335E58">
        <w:rPr>
          <w:rFonts w:eastAsiaTheme="minorEastAsia"/>
        </w:rPr>
        <w:t xml:space="preserve">  </w:t>
      </w:r>
      <w:r w:rsidR="0011599C">
        <w:t xml:space="preserve">The factor of </w:t>
      </w:r>
      <m:oMath>
        <m:rad>
          <m:radPr>
            <m:degHide m:val="1"/>
            <m:ctrlPr>
              <w:rPr>
                <w:rFonts w:ascii="Cambria Math" w:hAnsi="Cambria Math"/>
                <w:i/>
              </w:rPr>
            </m:ctrlPr>
          </m:radPr>
          <m:deg/>
          <m:e>
            <m:r>
              <w:rPr>
                <w:rFonts w:ascii="Cambria Math" w:hAnsi="Cambria Math"/>
              </w:rPr>
              <m:t>2π</m:t>
            </m:r>
            <m:sSubSup>
              <m:sSubSupPr>
                <m:ctrlPr>
                  <w:rPr>
                    <w:rFonts w:ascii="Cambria Math" w:hAnsi="Cambria Math"/>
                    <w:i/>
                  </w:rPr>
                </m:ctrlPr>
              </m:sSubSupPr>
              <m:e>
                <m:r>
                  <w:rPr>
                    <w:rFonts w:ascii="Cambria Math" w:hAnsi="Cambria Math"/>
                  </w:rPr>
                  <m:t>T</m:t>
                </m:r>
              </m:e>
              <m:sub>
                <m:r>
                  <w:rPr>
                    <w:rFonts w:ascii="Cambria Math" w:hAnsi="Cambria Math"/>
                  </w:rPr>
                  <m:t>sr</m:t>
                </m:r>
              </m:sub>
              <m:sup>
                <m:r>
                  <w:rPr>
                    <w:rFonts w:ascii="Cambria Math" w:hAnsi="Cambria Math"/>
                  </w:rPr>
                  <m:t>2</m:t>
                </m:r>
              </m:sup>
            </m:sSubSup>
          </m:e>
        </m:rad>
      </m:oMath>
      <w:r w:rsidR="0011599C">
        <w:rPr>
          <w:rFonts w:eastAsiaTheme="minorEastAsia"/>
        </w:rPr>
        <w:t xml:space="preserve"> </w:t>
      </w:r>
      <w:r w:rsidR="0033587E">
        <w:rPr>
          <w:rFonts w:eastAsiaTheme="minorEastAsia"/>
        </w:rPr>
        <w:t xml:space="preserve">and </w:t>
      </w:r>
      <m:oMath>
        <m:r>
          <w:rPr>
            <w:rFonts w:ascii="Cambria Math" w:hAnsi="Cambria Math"/>
          </w:rPr>
          <m:t>4π</m:t>
        </m:r>
      </m:oMath>
      <w:r w:rsidR="0033587E">
        <w:rPr>
          <w:rFonts w:eastAsiaTheme="minorEastAsia"/>
        </w:rPr>
        <w:t xml:space="preserve"> normalize the total power over the duration of the window and the intensity to the total surface area one meter from the receiver, respectively</w:t>
      </w:r>
      <w:r w:rsidR="0011599C">
        <w:rPr>
          <w:rFonts w:eastAsiaTheme="minorEastAsia"/>
        </w:rPr>
        <w:t>.</w:t>
      </w:r>
    </w:p>
    <w:p w:rsidR="0011599C" w:rsidRDefault="0011599C" w:rsidP="00911709">
      <w:pPr>
        <w:pStyle w:val="NoSpacing"/>
      </w:pPr>
    </w:p>
    <w:p w:rsidR="00DE6BD2" w:rsidRDefault="00DE6BD2" w:rsidP="00911709">
      <w:pPr>
        <w:pStyle w:val="NoSpacing"/>
      </w:pPr>
      <w:r>
        <w:t>In the i</w:t>
      </w:r>
      <w:r w:rsidRPr="00DE6BD2">
        <w:t>mproved reverberation algorithm</w:t>
      </w:r>
      <w:r>
        <w:t xml:space="preserve">, the data used </w:t>
      </w:r>
      <w:r w:rsidR="00B105FD">
        <w:t xml:space="preserve">from </w:t>
      </w:r>
      <w:r>
        <w:t xml:space="preserve">a single </w:t>
      </w:r>
      <m:oMath>
        <m:sSub>
          <m:sSubPr>
            <m:ctrlPr>
              <w:rPr>
                <w:rFonts w:ascii="Cambria Math" w:hAnsi="Cambria Math"/>
                <w:i/>
              </w:rPr>
            </m:ctrlPr>
          </m:sSubPr>
          <m:e>
            <m:r>
              <w:rPr>
                <w:rFonts w:ascii="Cambria Math" w:hAnsi="Cambria Math"/>
              </w:rPr>
              <m:t>I</m:t>
            </m:r>
          </m:e>
          <m:sub>
            <m:r>
              <w:rPr>
                <w:rFonts w:ascii="Cambria Math" w:hAnsi="Cambria Math"/>
              </w:rPr>
              <m:t>sr</m:t>
            </m:r>
          </m:sub>
        </m:sSub>
        <m:d>
          <m:dPr>
            <m:ctrlPr>
              <w:rPr>
                <w:rFonts w:ascii="Cambria Math" w:hAnsi="Cambria Math"/>
                <w:i/>
              </w:rPr>
            </m:ctrlPr>
          </m:dPr>
          <m:e>
            <m:r>
              <w:rPr>
                <w:rFonts w:ascii="Cambria Math" w:hAnsi="Cambria Math"/>
              </w:rPr>
              <m:t>t</m:t>
            </m:r>
          </m:e>
        </m:d>
      </m:oMath>
      <w:r>
        <w:rPr>
          <w:rFonts w:eastAsiaTheme="minorEastAsia"/>
        </w:rPr>
        <w:t xml:space="preserve"> contribution is known as an eigenverb.  The name is taken from the fact that eigenverbs provide discreet components of the total reverberation in the same way that eigenrays provide discreet components of the total tr</w:t>
      </w:r>
      <w:proofErr w:type="spellStart"/>
      <w:r>
        <w:rPr>
          <w:rFonts w:eastAsiaTheme="minorEastAsia"/>
        </w:rPr>
        <w:t>ansmission</w:t>
      </w:r>
      <w:proofErr w:type="spellEnd"/>
      <w:r>
        <w:rPr>
          <w:rFonts w:eastAsiaTheme="minorEastAsia"/>
        </w:rPr>
        <w:t xml:space="preserve"> loss.  Each </w:t>
      </w:r>
      <w:proofErr w:type="spellStart"/>
      <w:r>
        <w:rPr>
          <w:rFonts w:eastAsiaTheme="minorEastAsia"/>
        </w:rPr>
        <w:t>eigenverb</w:t>
      </w:r>
      <w:proofErr w:type="spellEnd"/>
      <w:r>
        <w:rPr>
          <w:rFonts w:eastAsiaTheme="minorEastAsia"/>
        </w:rPr>
        <w:t xml:space="preserve"> consists of</w:t>
      </w:r>
    </w:p>
    <w:p w:rsidR="00DE6BD2" w:rsidRDefault="00DE6BD2" w:rsidP="00911709">
      <w:pPr>
        <w:pStyle w:val="NoSpacing"/>
      </w:pPr>
    </w:p>
    <w:p w:rsidR="00DE6BD2" w:rsidRDefault="00DE6BD2" w:rsidP="00DE6BD2">
      <w:pPr>
        <w:pStyle w:val="NoSpacing"/>
        <w:keepNext/>
        <w:tabs>
          <w:tab w:val="left" w:pos="720"/>
          <w:tab w:val="left" w:pos="1800"/>
        </w:tabs>
      </w:pPr>
      <w:r>
        <w:tab/>
      </w:r>
      <m:oMath>
        <m:sSub>
          <m:sSubPr>
            <m:ctrlPr>
              <w:rPr>
                <w:rFonts w:ascii="Cambria Math" w:hAnsi="Cambria Math"/>
                <w:i/>
              </w:rPr>
            </m:ctrlPr>
          </m:sSubPr>
          <m:e>
            <m:r>
              <w:rPr>
                <w:rFonts w:ascii="Cambria Math" w:hAnsi="Cambria Math"/>
              </w:rPr>
              <m:t>η</m:t>
            </m:r>
          </m:e>
          <m:sub>
            <m:r>
              <w:rPr>
                <w:rFonts w:ascii="Cambria Math" w:hAnsi="Cambria Math"/>
              </w:rPr>
              <m:t>s</m:t>
            </m:r>
          </m:sub>
        </m:sSub>
        <m:r>
          <w:rPr>
            <w:rFonts w:ascii="Cambria Math" w:hAnsi="Cambria Math"/>
          </w:rPr>
          <m:t xml:space="preserve">, </m:t>
        </m:r>
        <m:sSub>
          <m:sSubPr>
            <m:ctrlPr>
              <w:rPr>
                <w:rFonts w:ascii="Cambria Math" w:hAnsi="Cambria Math"/>
                <w:i/>
              </w:rPr>
            </m:ctrlPr>
          </m:sSubPr>
          <m:e>
            <m:r>
              <w:rPr>
                <w:rFonts w:ascii="Cambria Math" w:hAnsi="Cambria Math"/>
              </w:rPr>
              <m:t>φ</m:t>
            </m:r>
          </m:e>
          <m:sub>
            <m:r>
              <w:rPr>
                <w:rFonts w:ascii="Cambria Math" w:hAnsi="Cambria Math"/>
              </w:rPr>
              <m:t>s</m:t>
            </m:r>
          </m:sub>
        </m:sSub>
      </m:oMath>
      <w:r>
        <w:tab/>
        <w:t>= D/E and AZ departure angles from the source;</w:t>
      </w:r>
    </w:p>
    <w:p w:rsidR="00DE6BD2" w:rsidRDefault="00DE6BD2" w:rsidP="00DE6BD2">
      <w:pPr>
        <w:pStyle w:val="NoSpacing"/>
        <w:keepNext/>
        <w:tabs>
          <w:tab w:val="left" w:pos="720"/>
          <w:tab w:val="left" w:pos="1800"/>
        </w:tabs>
      </w:pPr>
      <w:r>
        <w:tab/>
      </w:r>
      <m:oMath>
        <m:sSub>
          <m:sSubPr>
            <m:ctrlPr>
              <w:rPr>
                <w:rFonts w:ascii="Cambria Math" w:hAnsi="Cambria Math"/>
                <w:i/>
              </w:rPr>
            </m:ctrlPr>
          </m:sSubPr>
          <m:e>
            <m:r>
              <w:rPr>
                <w:rFonts w:ascii="Cambria Math" w:hAnsi="Cambria Math"/>
              </w:rPr>
              <m:t>η</m:t>
            </m:r>
          </m:e>
          <m:sub>
            <m:r>
              <w:rPr>
                <w:rFonts w:ascii="Cambria Math" w:hAnsi="Cambria Math"/>
              </w:rPr>
              <m:t>r</m:t>
            </m:r>
          </m:sub>
        </m:sSub>
        <m:r>
          <w:rPr>
            <w:rFonts w:ascii="Cambria Math" w:hAnsi="Cambria Math"/>
          </w:rPr>
          <m:t xml:space="preserve">, </m:t>
        </m:r>
        <m:sSub>
          <m:sSubPr>
            <m:ctrlPr>
              <w:rPr>
                <w:rFonts w:ascii="Cambria Math" w:hAnsi="Cambria Math"/>
                <w:i/>
              </w:rPr>
            </m:ctrlPr>
          </m:sSubPr>
          <m:e>
            <m:r>
              <w:rPr>
                <w:rFonts w:ascii="Cambria Math" w:hAnsi="Cambria Math"/>
              </w:rPr>
              <m:t>φ</m:t>
            </m:r>
          </m:e>
          <m:sub>
            <m:r>
              <w:rPr>
                <w:rFonts w:ascii="Cambria Math" w:hAnsi="Cambria Math"/>
              </w:rPr>
              <m:t>r</m:t>
            </m:r>
          </m:sub>
        </m:sSub>
      </m:oMath>
      <w:r>
        <w:tab/>
        <w:t>= D/E and AZ arrival angles at the receiver;</w:t>
      </w:r>
    </w:p>
    <w:p w:rsidR="00DE6BD2" w:rsidRDefault="00DE6BD2" w:rsidP="00DE6BD2">
      <w:pPr>
        <w:pStyle w:val="NoSpacing"/>
        <w:tabs>
          <w:tab w:val="left" w:pos="720"/>
          <w:tab w:val="left" w:pos="1800"/>
        </w:tabs>
      </w:pPr>
      <w:r>
        <w:tab/>
      </w:r>
      <m:oMath>
        <m:sSub>
          <m:sSubPr>
            <m:ctrlPr>
              <w:rPr>
                <w:rFonts w:ascii="Cambria Math" w:hAnsi="Cambria Math"/>
                <w:i/>
              </w:rPr>
            </m:ctrlPr>
          </m:sSubPr>
          <m:e>
            <m:r>
              <w:rPr>
                <w:rFonts w:ascii="Cambria Math" w:hAnsi="Cambria Math"/>
              </w:rPr>
              <m:t>E</m:t>
            </m:r>
          </m:e>
          <m:sub>
            <m:r>
              <w:rPr>
                <w:rFonts w:ascii="Cambria Math" w:hAnsi="Cambria Math"/>
              </w:rPr>
              <m:t>sr</m:t>
            </m:r>
          </m:sub>
        </m:sSub>
      </m:oMath>
      <w:r>
        <w:rPr>
          <w:rFonts w:eastAsiaTheme="minorEastAsia"/>
        </w:rPr>
        <w:tab/>
        <w:t xml:space="preserve">= </w:t>
      </w:r>
      <w:r>
        <w:t>total energy received for this combination of source and receiver reflections;</w:t>
      </w:r>
    </w:p>
    <w:p w:rsidR="00DE6BD2" w:rsidRDefault="00DE6BD2" w:rsidP="00DE6BD2">
      <w:pPr>
        <w:pStyle w:val="NoSpacing"/>
        <w:keepNext/>
        <w:tabs>
          <w:tab w:val="left" w:pos="720"/>
          <w:tab w:val="left" w:pos="1800"/>
        </w:tabs>
      </w:pPr>
      <w:r>
        <w:tab/>
      </w:r>
      <m:oMath>
        <m:sSub>
          <m:sSubPr>
            <m:ctrlPr>
              <w:rPr>
                <w:rFonts w:ascii="Cambria Math" w:hAnsi="Cambria Math"/>
                <w:i/>
              </w:rPr>
            </m:ctrlPr>
          </m:sSubPr>
          <m:e>
            <m:r>
              <w:rPr>
                <w:rFonts w:ascii="Cambria Math" w:hAnsi="Cambria Math"/>
              </w:rPr>
              <m:t>t</m:t>
            </m:r>
          </m:e>
          <m:sub>
            <m:r>
              <w:rPr>
                <w:rFonts w:ascii="Cambria Math" w:hAnsi="Cambria Math"/>
              </w:rPr>
              <m:t>sr</m:t>
            </m:r>
          </m:sub>
        </m:sSub>
      </m:oMath>
      <w:r>
        <w:tab/>
        <w:t>= travel times between source, interface, and receiver;</w:t>
      </w:r>
    </w:p>
    <w:p w:rsidR="00DE6BD2" w:rsidRDefault="00DE6BD2" w:rsidP="00DE6BD2">
      <w:pPr>
        <w:pStyle w:val="NoSpacing"/>
        <w:keepNext/>
        <w:tabs>
          <w:tab w:val="left" w:pos="720"/>
          <w:tab w:val="left" w:pos="1800"/>
        </w:tabs>
      </w:pPr>
      <w:r>
        <w:tab/>
      </w:r>
      <m:oMath>
        <m:sSub>
          <m:sSubPr>
            <m:ctrlPr>
              <w:rPr>
                <w:rFonts w:ascii="Cambria Math" w:hAnsi="Cambria Math"/>
                <w:i/>
              </w:rPr>
            </m:ctrlPr>
          </m:sSubPr>
          <m:e>
            <m:r>
              <w:rPr>
                <w:rFonts w:ascii="Cambria Math" w:hAnsi="Cambria Math"/>
              </w:rPr>
              <m:t>T</m:t>
            </m:r>
          </m:e>
          <m:sub>
            <m:r>
              <w:rPr>
                <w:rFonts w:ascii="Cambria Math" w:hAnsi="Cambria Math"/>
              </w:rPr>
              <m:t>sr</m:t>
            </m:r>
          </m:sub>
        </m:sSub>
      </m:oMath>
      <w:r>
        <w:rPr>
          <w:rFonts w:eastAsiaTheme="minorEastAsia"/>
        </w:rPr>
        <w:tab/>
      </w:r>
      <w:r>
        <w:t>= duration for this contribution; and</w:t>
      </w:r>
    </w:p>
    <w:p w:rsidR="00DE6BD2" w:rsidRDefault="00DE6BD2" w:rsidP="00911709">
      <w:pPr>
        <w:pStyle w:val="NoSpacing"/>
      </w:pPr>
    </w:p>
    <w:p w:rsidR="00911709" w:rsidRDefault="00354FF6" w:rsidP="00911709">
      <w:pPr>
        <w:pStyle w:val="NoSpacing"/>
      </w:pPr>
      <w:r>
        <w:t xml:space="preserve">If the </w:t>
      </w:r>
      <w:proofErr w:type="gramStart"/>
      <w:r>
        <w:t>effect of the source and receiver beam patter</w:t>
      </w:r>
      <w:r w:rsidR="00B105FD">
        <w:t>n</w:t>
      </w:r>
      <w:r>
        <w:t>s are</w:t>
      </w:r>
      <w:proofErr w:type="gramEnd"/>
      <w:r>
        <w:t xml:space="preserve"> already incorporated into the transmission loss, then t</w:t>
      </w:r>
      <w:r w:rsidR="00911709">
        <w:t xml:space="preserve">he sum of </w:t>
      </w:r>
      <w:r w:rsidR="00DE6BD2">
        <w:t xml:space="preserve">these </w:t>
      </w:r>
      <w:r w:rsidR="00911709">
        <w:t xml:space="preserve">contributions </w:t>
      </w:r>
      <w:r w:rsidR="00DE6BD2">
        <w:t>over all path</w:t>
      </w:r>
      <w:r w:rsidR="00B105FD">
        <w:t>s</w:t>
      </w:r>
      <w:r w:rsidR="00DE6BD2">
        <w:t xml:space="preserve"> </w:t>
      </w:r>
      <w:r w:rsidR="0011599C">
        <w:t xml:space="preserve">provides </w:t>
      </w:r>
      <w:r w:rsidR="00911709">
        <w:t xml:space="preserve">the total reverberation </w:t>
      </w:r>
      <w:r w:rsidR="0089474D">
        <w:t>envelope</w:t>
      </w:r>
    </w:p>
    <w:p w:rsidR="00911709" w:rsidRDefault="00911709" w:rsidP="00911709">
      <w:pPr>
        <w:pStyle w:val="NoSpacing"/>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8"/>
        <w:gridCol w:w="8280"/>
        <w:gridCol w:w="648"/>
      </w:tblGrid>
      <w:tr w:rsidR="00911709" w:rsidTr="00636E9D">
        <w:tc>
          <w:tcPr>
            <w:tcW w:w="648" w:type="dxa"/>
          </w:tcPr>
          <w:p w:rsidR="00911709" w:rsidRDefault="00911709" w:rsidP="00636E9D">
            <w:pPr>
              <w:pStyle w:val="NoSpacing"/>
            </w:pPr>
          </w:p>
        </w:tc>
        <w:tc>
          <w:tcPr>
            <w:tcW w:w="8280" w:type="dxa"/>
          </w:tcPr>
          <w:p w:rsidR="00911709" w:rsidRDefault="00054A12" w:rsidP="00636E9D">
            <w:pPr>
              <w:pStyle w:val="NoSpacing"/>
            </w:pPr>
            <m:oMathPara>
              <m:oMath>
                <m:sSub>
                  <m:sSubPr>
                    <m:ctrlPr>
                      <w:rPr>
                        <w:rFonts w:ascii="Cambria Math" w:hAnsi="Cambria Math"/>
                        <w:i/>
                      </w:rPr>
                    </m:ctrlPr>
                  </m:sSubPr>
                  <m:e>
                    <m:r>
                      <w:rPr>
                        <w:rFonts w:ascii="Cambria Math" w:hAnsi="Cambria Math"/>
                      </w:rPr>
                      <m:t>I</m:t>
                    </m:r>
                  </m:e>
                  <m:sub>
                    <m:r>
                      <w:rPr>
                        <w:rFonts w:ascii="Cambria Math" w:hAnsi="Cambria Math"/>
                      </w:rPr>
                      <m:t>reverb</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r</m:t>
                    </m:r>
                  </m:sub>
                  <m:sup/>
                  <m:e>
                    <m:nary>
                      <m:naryPr>
                        <m:chr m:val="∑"/>
                        <m:limLoc m:val="undOvr"/>
                        <m:supHide m:val="1"/>
                        <m:ctrlPr>
                          <w:rPr>
                            <w:rFonts w:ascii="Cambria Math" w:hAnsi="Cambria Math"/>
                            <w:i/>
                          </w:rPr>
                        </m:ctrlPr>
                      </m:naryPr>
                      <m:sub>
                        <m:r>
                          <w:rPr>
                            <w:rFonts w:ascii="Cambria Math" w:hAnsi="Cambria Math"/>
                          </w:rPr>
                          <m:t>s</m:t>
                        </m:r>
                      </m:sub>
                      <m:sup/>
                      <m:e>
                        <m:sSub>
                          <m:sSubPr>
                            <m:ctrlPr>
                              <w:rPr>
                                <w:rFonts w:ascii="Cambria Math" w:hAnsi="Cambria Math"/>
                                <w:i/>
                              </w:rPr>
                            </m:ctrlPr>
                          </m:sSubPr>
                          <m:e>
                            <m:r>
                              <w:rPr>
                                <w:rFonts w:ascii="Cambria Math" w:hAnsi="Cambria Math"/>
                              </w:rPr>
                              <m:t>I</m:t>
                            </m:r>
                          </m:e>
                          <m:sub>
                            <m:r>
                              <w:rPr>
                                <w:rFonts w:ascii="Cambria Math" w:hAnsi="Cambria Math"/>
                              </w:rPr>
                              <m:t>sr</m:t>
                            </m:r>
                          </m:sub>
                        </m:sSub>
                        <m:d>
                          <m:dPr>
                            <m:ctrlPr>
                              <w:rPr>
                                <w:rFonts w:ascii="Cambria Math" w:hAnsi="Cambria Math"/>
                                <w:i/>
                              </w:rPr>
                            </m:ctrlPr>
                          </m:dPr>
                          <m:e>
                            <m:r>
                              <w:rPr>
                                <w:rFonts w:ascii="Cambria Math" w:hAnsi="Cambria Math"/>
                              </w:rPr>
                              <m:t>t</m:t>
                            </m:r>
                          </m:e>
                        </m:d>
                      </m:e>
                    </m:nary>
                  </m:e>
                </m:nary>
              </m:oMath>
            </m:oMathPara>
          </w:p>
        </w:tc>
        <w:tc>
          <w:tcPr>
            <w:tcW w:w="648" w:type="dxa"/>
          </w:tcPr>
          <w:p w:rsidR="00911709" w:rsidRDefault="00911709" w:rsidP="00636E9D">
            <w:pPr>
              <w:pStyle w:val="NoSpacing"/>
            </w:pPr>
            <w:bookmarkStart w:id="19" w:name="_Ref393111370"/>
            <w:r>
              <w:t>(</w:t>
            </w:r>
            <w:fldSimple w:instr=" SEQ Equation \* MERGEFORMAT ">
              <w:r w:rsidR="001B49B6">
                <w:rPr>
                  <w:noProof/>
                </w:rPr>
                <w:t>7</w:t>
              </w:r>
            </w:fldSimple>
            <w:r>
              <w:t>)</w:t>
            </w:r>
            <w:bookmarkEnd w:id="19"/>
          </w:p>
        </w:tc>
      </w:tr>
    </w:tbl>
    <w:p w:rsidR="00283159" w:rsidRDefault="00283159" w:rsidP="004A0ECB">
      <w:pPr>
        <w:pStyle w:val="NoSpacing"/>
        <w:keepNext/>
        <w:rPr>
          <w:rStyle w:val="Strong"/>
          <w:b w:val="0"/>
        </w:rPr>
      </w:pPr>
    </w:p>
    <w:p w:rsidR="00283159" w:rsidRDefault="004A0ECB" w:rsidP="004A0ECB">
      <w:pPr>
        <w:pStyle w:val="NoSpacing"/>
        <w:keepNext/>
      </w:pPr>
      <w:proofErr w:type="gramStart"/>
      <w:r>
        <w:rPr>
          <w:rStyle w:val="Strong"/>
          <w:b w:val="0"/>
        </w:rPr>
        <w:t>where</w:t>
      </w:r>
      <w:proofErr w:type="gramEnd"/>
      <w:r w:rsidR="00354FF6">
        <w:rPr>
          <w:rStyle w:val="Strong"/>
          <w:b w:val="0"/>
        </w:rPr>
        <w:t xml:space="preserve"> </w:t>
      </w:r>
      <m:oMath>
        <m:sSub>
          <m:sSubPr>
            <m:ctrlPr>
              <w:rPr>
                <w:rFonts w:ascii="Cambria Math" w:hAnsi="Cambria Math"/>
                <w:i/>
              </w:rPr>
            </m:ctrlPr>
          </m:sSubPr>
          <m:e>
            <m:r>
              <w:rPr>
                <w:rFonts w:ascii="Cambria Math" w:hAnsi="Cambria Math"/>
              </w:rPr>
              <m:t>I</m:t>
            </m:r>
          </m:e>
          <m:sub>
            <m:r>
              <w:rPr>
                <w:rFonts w:ascii="Cambria Math" w:hAnsi="Cambria Math"/>
              </w:rPr>
              <m:t>reverb</m:t>
            </m:r>
          </m:sub>
        </m:sSub>
        <m:d>
          <m:dPr>
            <m:ctrlPr>
              <w:rPr>
                <w:rFonts w:ascii="Cambria Math" w:hAnsi="Cambria Math"/>
                <w:i/>
              </w:rPr>
            </m:ctrlPr>
          </m:dPr>
          <m:e>
            <m:r>
              <w:rPr>
                <w:rFonts w:ascii="Cambria Math" w:hAnsi="Cambria Math"/>
              </w:rPr>
              <m:t>t</m:t>
            </m:r>
          </m:e>
        </m:d>
      </m:oMath>
      <w:r w:rsidR="00354FF6">
        <w:rPr>
          <w:rFonts w:eastAsiaTheme="minorEastAsia"/>
        </w:rPr>
        <w:t xml:space="preserve"> is the</w:t>
      </w:r>
      <w:r w:rsidR="00911709">
        <w:t xml:space="preserve"> </w:t>
      </w:r>
      <w:r w:rsidR="0011599C">
        <w:t xml:space="preserve">total </w:t>
      </w:r>
      <w:r w:rsidR="00911709">
        <w:t xml:space="preserve">reverberation </w:t>
      </w:r>
      <w:r w:rsidR="0089474D">
        <w:t>envelope</w:t>
      </w:r>
      <w:r w:rsidR="0011599C">
        <w:t xml:space="preserve"> for this interface</w:t>
      </w:r>
      <w:r w:rsidR="00911709">
        <w:t xml:space="preserve"> as </w:t>
      </w:r>
      <w:r w:rsidR="00354FF6">
        <w:t xml:space="preserve">a function of time of arrival.  </w:t>
      </w:r>
      <w:r w:rsidR="00283159">
        <w:t xml:space="preserve">Note that unlike the classic algorithm, Eqn. </w:t>
      </w:r>
      <w:r w:rsidR="00283159">
        <w:fldChar w:fldCharType="begin"/>
      </w:r>
      <w:r w:rsidR="00283159">
        <w:instrText xml:space="preserve"> REF _Ref393111370 \h </w:instrText>
      </w:r>
      <w:r w:rsidR="00283159">
        <w:fldChar w:fldCharType="separate"/>
      </w:r>
      <w:r w:rsidR="001B49B6">
        <w:t>(</w:t>
      </w:r>
      <w:r w:rsidR="001B49B6">
        <w:rPr>
          <w:noProof/>
        </w:rPr>
        <w:t>7</w:t>
      </w:r>
      <w:r w:rsidR="001B49B6">
        <w:t>)</w:t>
      </w:r>
      <w:r w:rsidR="00283159">
        <w:fldChar w:fldCharType="end"/>
      </w:r>
      <w:r w:rsidR="00283159">
        <w:t xml:space="preserve"> has the ability to sum contributions without bundling the rays into path type groups.  </w:t>
      </w:r>
      <w:r w:rsidR="002510E7">
        <w:t xml:space="preserve">It also </w:t>
      </w:r>
      <w:r w:rsidR="00283159">
        <w:t xml:space="preserve">has no need to </w:t>
      </w:r>
      <w:r w:rsidR="00283159" w:rsidRPr="00283159">
        <w:t>inver</w:t>
      </w:r>
      <w:r w:rsidR="00283159">
        <w:t xml:space="preserve">t </w:t>
      </w:r>
      <w:r w:rsidR="00283159" w:rsidRPr="00283159">
        <w:t xml:space="preserve">the range/time relationship </w:t>
      </w:r>
      <w:r w:rsidR="00283159">
        <w:t>of the eigenrays.</w:t>
      </w:r>
      <w:r w:rsidR="00844D02">
        <w:t xml:space="preserve">  For each receiver path “r”, the summation over source paths “s” takes the place of the interpolation used during </w:t>
      </w:r>
      <w:r w:rsidR="00844D02" w:rsidRPr="00283159">
        <w:t xml:space="preserve">range/time </w:t>
      </w:r>
      <w:r w:rsidR="00844D02">
        <w:t>inversion in the classic algorithm.</w:t>
      </w:r>
    </w:p>
    <w:p w:rsidR="00283159" w:rsidRDefault="00283159" w:rsidP="004A0ECB">
      <w:pPr>
        <w:pStyle w:val="NoSpacing"/>
        <w:keepNext/>
      </w:pPr>
    </w:p>
    <w:p w:rsidR="004A0ECB" w:rsidRDefault="004A0ECB" w:rsidP="004A0ECB">
      <w:pPr>
        <w:pStyle w:val="NoSpacing"/>
        <w:keepNext/>
      </w:pPr>
      <w:r>
        <w:t>The section</w:t>
      </w:r>
      <w:r w:rsidR="00E61C9D">
        <w:t>s</w:t>
      </w:r>
      <w:r>
        <w:t xml:space="preserve"> that follow </w:t>
      </w:r>
      <w:r w:rsidR="00A67330">
        <w:t xml:space="preserve">provide a detailed </w:t>
      </w:r>
      <w:r>
        <w:t>deriv</w:t>
      </w:r>
      <w:r w:rsidR="00A67330">
        <w:t>ation of</w:t>
      </w:r>
      <w:r>
        <w:t xml:space="preserve"> </w:t>
      </w:r>
      <w:proofErr w:type="gramStart"/>
      <w:r>
        <w:t xml:space="preserve">the </w:t>
      </w:r>
      <w:proofErr w:type="gramEnd"/>
      <m:oMath>
        <m:sSub>
          <m:sSubPr>
            <m:ctrlPr>
              <w:rPr>
                <w:rFonts w:ascii="Cambria Math" w:hAnsi="Cambria Math"/>
                <w:i/>
              </w:rPr>
            </m:ctrlPr>
          </m:sSubPr>
          <m:e>
            <m:r>
              <w:rPr>
                <w:rFonts w:ascii="Cambria Math" w:hAnsi="Cambria Math"/>
              </w:rPr>
              <m:t>E</m:t>
            </m:r>
            <m:ctrlPr>
              <w:rPr>
                <w:rFonts w:ascii="Cambria Math" w:hAnsi="Cambria Math" w:cs="Cambria Math"/>
                <w:i/>
              </w:rPr>
            </m:ctrlPr>
          </m:e>
          <m:sub>
            <m:r>
              <w:rPr>
                <w:rFonts w:ascii="Cambria Math" w:hAnsi="Cambria Math"/>
              </w:rPr>
              <m:t>sr</m:t>
            </m:r>
          </m:sub>
        </m:sSub>
      </m:oMath>
      <w:r w:rsidR="00283159">
        <w:rPr>
          <w:rFonts w:eastAsiaTheme="minorEastAsia"/>
        </w:rPr>
        <w:t xml:space="preserve">, </w:t>
      </w:r>
      <m:oMath>
        <m:sSub>
          <m:sSubPr>
            <m:ctrlPr>
              <w:rPr>
                <w:rFonts w:ascii="Cambria Math" w:hAnsi="Cambria Math"/>
                <w:i/>
              </w:rPr>
            </m:ctrlPr>
          </m:sSubPr>
          <m:e>
            <m:r>
              <w:rPr>
                <w:rFonts w:ascii="Cambria Math" w:hAnsi="Cambria Math"/>
              </w:rPr>
              <m:t>t</m:t>
            </m:r>
          </m:e>
          <m:sub>
            <m:r>
              <w:rPr>
                <w:rFonts w:ascii="Cambria Math" w:hAnsi="Cambria Math"/>
              </w:rPr>
              <m:t>sr</m:t>
            </m:r>
          </m:sub>
        </m:sSub>
      </m:oMath>
      <w:r w:rsidR="00283159">
        <w:rPr>
          <w:rFonts w:eastAsiaTheme="minorEastAsia"/>
        </w:rPr>
        <w:t xml:space="preserve">, </w:t>
      </w:r>
      <w:r w:rsidR="00013B1C">
        <w:rPr>
          <w:rFonts w:eastAsiaTheme="minorEastAsia"/>
        </w:rPr>
        <w:t xml:space="preserve"> </w:t>
      </w:r>
      <w:r w:rsidR="00EC01F7">
        <w:rPr>
          <w:rFonts w:eastAsiaTheme="minorEastAsia"/>
        </w:rPr>
        <w:t>and</w:t>
      </w:r>
      <w:r>
        <w:rPr>
          <w:rFonts w:eastAsiaTheme="minorEastAsia"/>
        </w:rPr>
        <w:t xml:space="preserve"> </w:t>
      </w:r>
      <m:oMath>
        <m:sSub>
          <m:sSubPr>
            <m:ctrlPr>
              <w:rPr>
                <w:rFonts w:ascii="Cambria Math" w:hAnsi="Cambria Math"/>
                <w:i/>
              </w:rPr>
            </m:ctrlPr>
          </m:sSubPr>
          <m:e>
            <m:r>
              <w:rPr>
                <w:rFonts w:ascii="Cambria Math" w:hAnsi="Cambria Math"/>
              </w:rPr>
              <m:t>T</m:t>
            </m:r>
            <m:ctrlPr>
              <w:rPr>
                <w:rFonts w:ascii="Cambria Math" w:hAnsi="Cambria Math" w:cs="Cambria Math"/>
                <w:i/>
              </w:rPr>
            </m:ctrlPr>
          </m:e>
          <m:sub>
            <m:r>
              <w:rPr>
                <w:rFonts w:ascii="Cambria Math" w:hAnsi="Cambria Math"/>
              </w:rPr>
              <m:t>sr</m:t>
            </m:r>
          </m:sub>
        </m:sSub>
      </m:oMath>
      <w:r w:rsidR="00EC01F7">
        <w:rPr>
          <w:rFonts w:eastAsiaTheme="minorEastAsia"/>
        </w:rPr>
        <w:t xml:space="preserve"> </w:t>
      </w:r>
      <w:r w:rsidR="00EC01F7">
        <w:t>expressions</w:t>
      </w:r>
      <w:r>
        <w:rPr>
          <w:rFonts w:eastAsiaTheme="minorEastAsia"/>
        </w:rPr>
        <w:t xml:space="preserve"> used to model </w:t>
      </w:r>
      <m:oMath>
        <m:sSub>
          <m:sSubPr>
            <m:ctrlPr>
              <w:rPr>
                <w:rFonts w:ascii="Cambria Math" w:hAnsi="Cambria Math"/>
                <w:i/>
              </w:rPr>
            </m:ctrlPr>
          </m:sSubPr>
          <m:e>
            <m:r>
              <w:rPr>
                <w:rFonts w:ascii="Cambria Math" w:hAnsi="Cambria Math"/>
              </w:rPr>
              <m:t>I</m:t>
            </m:r>
          </m:e>
          <m:sub>
            <m:r>
              <w:rPr>
                <w:rFonts w:ascii="Cambria Math" w:hAnsi="Cambria Math"/>
              </w:rPr>
              <m:t>reverb</m:t>
            </m:r>
          </m:sub>
        </m:sSub>
        <m:d>
          <m:dPr>
            <m:ctrlPr>
              <w:rPr>
                <w:rFonts w:ascii="Cambria Math" w:hAnsi="Cambria Math"/>
                <w:i/>
              </w:rPr>
            </m:ctrlPr>
          </m:dPr>
          <m:e>
            <m:r>
              <w:rPr>
                <w:rFonts w:ascii="Cambria Math" w:hAnsi="Cambria Math"/>
              </w:rPr>
              <m:t>t</m:t>
            </m:r>
          </m:e>
        </m:d>
      </m:oMath>
      <w:r w:rsidR="00283159">
        <w:rPr>
          <w:rFonts w:eastAsiaTheme="minorEastAsia"/>
        </w:rPr>
        <w:t xml:space="preserve"> using </w:t>
      </w:r>
      <w:r w:rsidR="00283159">
        <w:t xml:space="preserve">Eqns. </w:t>
      </w:r>
      <w:r w:rsidR="00283159">
        <w:fldChar w:fldCharType="begin"/>
      </w:r>
      <w:r w:rsidR="00283159">
        <w:instrText xml:space="preserve"> REF _Ref391041500 \h </w:instrText>
      </w:r>
      <w:r w:rsidR="00283159">
        <w:fldChar w:fldCharType="separate"/>
      </w:r>
      <w:r w:rsidR="001B49B6">
        <w:t>(</w:t>
      </w:r>
      <w:r w:rsidR="001B49B6">
        <w:rPr>
          <w:noProof/>
        </w:rPr>
        <w:t>5</w:t>
      </w:r>
      <w:r w:rsidR="001B49B6">
        <w:t>)</w:t>
      </w:r>
      <w:r w:rsidR="00283159">
        <w:fldChar w:fldCharType="end"/>
      </w:r>
      <w:r w:rsidR="00283159">
        <w:t xml:space="preserve">, </w:t>
      </w:r>
      <w:r w:rsidR="00283159">
        <w:fldChar w:fldCharType="begin"/>
      </w:r>
      <w:r w:rsidR="00283159">
        <w:instrText xml:space="preserve"> REF _Ref391046979 \h </w:instrText>
      </w:r>
      <w:r w:rsidR="00283159">
        <w:fldChar w:fldCharType="separate"/>
      </w:r>
      <w:r w:rsidR="001B49B6">
        <w:t>(</w:t>
      </w:r>
      <w:r w:rsidR="001B49B6">
        <w:rPr>
          <w:noProof/>
        </w:rPr>
        <w:t>6</w:t>
      </w:r>
      <w:r w:rsidR="001B49B6">
        <w:t>)</w:t>
      </w:r>
      <w:r w:rsidR="00283159">
        <w:fldChar w:fldCharType="end"/>
      </w:r>
      <w:r w:rsidR="00283159">
        <w:t xml:space="preserve">, and </w:t>
      </w:r>
      <w:r w:rsidR="00283159">
        <w:fldChar w:fldCharType="begin"/>
      </w:r>
      <w:r w:rsidR="00283159">
        <w:instrText xml:space="preserve"> REF _Ref393111370 \h </w:instrText>
      </w:r>
      <w:r w:rsidR="00283159">
        <w:fldChar w:fldCharType="separate"/>
      </w:r>
      <w:r w:rsidR="001B49B6">
        <w:t>(</w:t>
      </w:r>
      <w:r w:rsidR="001B49B6">
        <w:rPr>
          <w:noProof/>
        </w:rPr>
        <w:t>7</w:t>
      </w:r>
      <w:r w:rsidR="001B49B6">
        <w:t>)</w:t>
      </w:r>
      <w:r w:rsidR="00283159">
        <w:fldChar w:fldCharType="end"/>
      </w:r>
      <w:r w:rsidR="00283159">
        <w:t>.</w:t>
      </w:r>
    </w:p>
    <w:p w:rsidR="009A082B" w:rsidRDefault="009A082B" w:rsidP="00303929"/>
    <w:p w:rsidR="00C07F95" w:rsidRDefault="008A61C3" w:rsidP="00C07F95">
      <w:pPr>
        <w:pStyle w:val="Heading2"/>
      </w:pPr>
      <w:bookmarkStart w:id="20" w:name="_Toc401566029"/>
      <w:r>
        <w:t>I</w:t>
      </w:r>
      <w:r w:rsidR="008E6F8E">
        <w:t>ntensity</w:t>
      </w:r>
      <w:r w:rsidR="009F40F0">
        <w:t xml:space="preserve"> </w:t>
      </w:r>
      <w:r>
        <w:t>projection onto interface</w:t>
      </w:r>
      <w:bookmarkEnd w:id="20"/>
    </w:p>
    <w:p w:rsidR="00354FF6" w:rsidRDefault="00354FF6" w:rsidP="00354FF6">
      <w:r>
        <w:fldChar w:fldCharType="begin"/>
      </w:r>
      <w:r>
        <w:instrText xml:space="preserve"> REF _Ref390702816 \h </w:instrText>
      </w:r>
      <w:r>
        <w:fldChar w:fldCharType="separate"/>
      </w:r>
      <w:r w:rsidR="001B49B6">
        <w:t xml:space="preserve">Figure </w:t>
      </w:r>
      <w:r w:rsidR="001B49B6">
        <w:rPr>
          <w:noProof/>
        </w:rPr>
        <w:t>9</w:t>
      </w:r>
      <w:r>
        <w:fldChar w:fldCharType="end"/>
      </w:r>
      <w:r>
        <w:t xml:space="preserve"> illustrates a scenario in which the curvature of the wavefront and interface are small at the point of reflection.  </w:t>
      </w:r>
      <w:r w:rsidR="00F47EDD">
        <w:t>With t</w:t>
      </w:r>
      <w:r>
        <w:t xml:space="preserve">hese </w:t>
      </w:r>
      <w:r w:rsidR="00F47EDD">
        <w:t xml:space="preserve">curvature </w:t>
      </w:r>
      <w:r>
        <w:t>assumptions</w:t>
      </w:r>
      <w:r w:rsidR="00F47EDD">
        <w:t xml:space="preserve">, we can </w:t>
      </w:r>
      <w:r>
        <w:t>project the source ray’s Gaussian inten</w:t>
      </w:r>
      <w:r w:rsidR="00F47EDD">
        <w:t>sity profile onto the interface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8"/>
        <w:gridCol w:w="8280"/>
        <w:gridCol w:w="648"/>
      </w:tblGrid>
      <w:tr w:rsidR="00354FF6" w:rsidTr="009D366C">
        <w:tc>
          <w:tcPr>
            <w:tcW w:w="648" w:type="dxa"/>
          </w:tcPr>
          <w:p w:rsidR="00354FF6" w:rsidRDefault="00354FF6" w:rsidP="009D366C">
            <w:pPr>
              <w:pStyle w:val="NoSpacing"/>
            </w:pPr>
          </w:p>
          <w:p w:rsidR="00354FF6" w:rsidRDefault="00354FF6" w:rsidP="009D366C">
            <w:pPr>
              <w:pStyle w:val="NoSpacing"/>
            </w:pPr>
          </w:p>
          <w:p w:rsidR="00354FF6" w:rsidRDefault="00354FF6" w:rsidP="009D366C">
            <w:pPr>
              <w:pStyle w:val="NoSpacing"/>
            </w:pPr>
          </w:p>
        </w:tc>
        <w:tc>
          <w:tcPr>
            <w:tcW w:w="8280" w:type="dxa"/>
          </w:tcPr>
          <w:p w:rsidR="00354FF6" w:rsidRDefault="00054A12" w:rsidP="009D366C">
            <w:pPr>
              <w:pStyle w:val="NoSpacing"/>
            </w:pPr>
            <m:oMathPara>
              <m:oMath>
                <m:sSub>
                  <m:sSubPr>
                    <m:ctrlPr>
                      <w:rPr>
                        <w:rFonts w:ascii="Cambria Math" w:hAnsi="Cambria Math"/>
                        <w:i/>
                      </w:rPr>
                    </m:ctrlPr>
                  </m:sSubPr>
                  <m:e>
                    <m:r>
                      <w:rPr>
                        <w:rFonts w:ascii="Cambria Math" w:hAnsi="Cambria Math"/>
                      </w:rPr>
                      <m:t>L</m:t>
                    </m:r>
                  </m:e>
                  <m:sub>
                    <m:r>
                      <w:rPr>
                        <w:rFonts w:ascii="Cambria Math" w:hAnsi="Cambria Math"/>
                      </w:rPr>
                      <m:t>s</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hAnsi="Cambria Math"/>
                            <w:i/>
                          </w:rPr>
                        </m:ctrlPr>
                      </m:sSubPr>
                      <m:e>
                        <m:r>
                          <w:rPr>
                            <w:rFonts w:ascii="Cambria Math" w:hAnsi="Cambria Math"/>
                          </w:rPr>
                          <m:t>w</m:t>
                        </m:r>
                      </m:e>
                      <m:sub>
                        <m:r>
                          <w:rPr>
                            <w:rFonts w:ascii="Cambria Math" w:hAnsi="Cambria Math"/>
                          </w:rPr>
                          <m:t>sη</m:t>
                        </m:r>
                      </m:sub>
                    </m:sSub>
                    <m:r>
                      <w:rPr>
                        <w:rFonts w:ascii="Cambria Math" w:hAnsi="Cambria Math"/>
                      </w:rPr>
                      <m:t xml:space="preserve"> </m:t>
                    </m:r>
                  </m:num>
                  <m:den>
                    <m:func>
                      <m:funcPr>
                        <m:ctrlPr>
                          <w:rPr>
                            <w:rFonts w:ascii="Cambria Math" w:eastAsiaTheme="minorEastAsia" w:hAnsi="Cambria Math"/>
                            <w:i/>
                          </w:rPr>
                        </m:ctrlPr>
                      </m:funcPr>
                      <m:fName>
                        <m:r>
                          <m:rPr>
                            <m:sty m:val="p"/>
                          </m:rPr>
                          <w:rPr>
                            <w:rFonts w:ascii="Cambria Math" w:eastAsiaTheme="minorEastAsia" w:hAnsi="Cambria Math"/>
                          </w:rPr>
                          <m:t>sin</m:t>
                        </m:r>
                      </m:fName>
                      <m:e>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s</m:t>
                            </m:r>
                          </m:sub>
                        </m:sSub>
                      </m:e>
                    </m:func>
                  </m:den>
                </m:f>
              </m:oMath>
            </m:oMathPara>
          </w:p>
        </w:tc>
        <w:tc>
          <w:tcPr>
            <w:tcW w:w="648" w:type="dxa"/>
          </w:tcPr>
          <w:p w:rsidR="00354FF6" w:rsidRDefault="00354FF6" w:rsidP="009D366C">
            <w:pPr>
              <w:pStyle w:val="NoSpacing"/>
            </w:pPr>
            <w:bookmarkStart w:id="21" w:name="_Ref391040079"/>
            <w:r>
              <w:t>(</w:t>
            </w:r>
            <w:fldSimple w:instr=" SEQ Equation \* MERGEFORMAT ">
              <w:r w:rsidR="001B49B6">
                <w:rPr>
                  <w:noProof/>
                </w:rPr>
                <w:t>8</w:t>
              </w:r>
            </w:fldSimple>
            <w:r>
              <w:t>)</w:t>
            </w:r>
            <w:bookmarkEnd w:id="21"/>
          </w:p>
        </w:tc>
      </w:tr>
      <w:tr w:rsidR="00354FF6" w:rsidTr="009D366C">
        <w:tc>
          <w:tcPr>
            <w:tcW w:w="648" w:type="dxa"/>
          </w:tcPr>
          <w:p w:rsidR="00354FF6" w:rsidRDefault="00354FF6" w:rsidP="009D366C">
            <w:pPr>
              <w:pStyle w:val="NoSpacing"/>
            </w:pPr>
          </w:p>
        </w:tc>
        <w:tc>
          <w:tcPr>
            <w:tcW w:w="8280" w:type="dxa"/>
          </w:tcPr>
          <w:p w:rsidR="00354FF6" w:rsidRDefault="00054A12" w:rsidP="009D366C">
            <w:pPr>
              <w:pStyle w:val="NoSpacing"/>
            </w:pPr>
            <m:oMathPara>
              <m:oMath>
                <m:sSub>
                  <m:sSubPr>
                    <m:ctrlPr>
                      <w:rPr>
                        <w:rFonts w:ascii="Cambria Math" w:hAnsi="Cambria Math"/>
                        <w:i/>
                      </w:rPr>
                    </m:ctrlPr>
                  </m:sSubPr>
                  <m:e>
                    <m:r>
                      <w:rPr>
                        <w:rFonts w:ascii="Cambria Math" w:hAnsi="Cambria Math"/>
                      </w:rPr>
                      <m:t>W</m:t>
                    </m:r>
                  </m:e>
                  <m:sub>
                    <m:r>
                      <w:rPr>
                        <w:rFonts w:ascii="Cambria Math" w:hAnsi="Cambria Math"/>
                      </w:rPr>
                      <m:t>s</m:t>
                    </m:r>
                  </m:sub>
                </m:sSub>
                <m:r>
                  <w:rPr>
                    <w:rFonts w:ascii="Cambria Math" w:eastAsiaTheme="minorEastAsia" w:hAnsi="Cambria Math"/>
                  </w:rPr>
                  <m:t>=</m:t>
                </m:r>
                <m:sSub>
                  <m:sSubPr>
                    <m:ctrlPr>
                      <w:rPr>
                        <w:rFonts w:ascii="Cambria Math" w:hAnsi="Cambria Math"/>
                        <w:i/>
                      </w:rPr>
                    </m:ctrlPr>
                  </m:sSubPr>
                  <m:e>
                    <m:r>
                      <w:rPr>
                        <w:rFonts w:ascii="Cambria Math" w:hAnsi="Cambria Math"/>
                      </w:rPr>
                      <m:t>w</m:t>
                    </m:r>
                  </m:e>
                  <m:sub>
                    <m:r>
                      <w:rPr>
                        <w:rFonts w:ascii="Cambria Math" w:hAnsi="Cambria Math"/>
                      </w:rPr>
                      <m:t>sφ</m:t>
                    </m:r>
                  </m:sub>
                </m:sSub>
              </m:oMath>
            </m:oMathPara>
          </w:p>
        </w:tc>
        <w:tc>
          <w:tcPr>
            <w:tcW w:w="648" w:type="dxa"/>
          </w:tcPr>
          <w:p w:rsidR="00354FF6" w:rsidRDefault="00354FF6" w:rsidP="009D366C">
            <w:pPr>
              <w:pStyle w:val="NoSpacing"/>
            </w:pPr>
            <w:r>
              <w:t>(</w:t>
            </w:r>
            <w:fldSimple w:instr=" SEQ Equation \* MERGEFORMAT ">
              <w:r w:rsidR="001B49B6">
                <w:rPr>
                  <w:noProof/>
                </w:rPr>
                <w:t>9</w:t>
              </w:r>
            </w:fldSimple>
            <w:r>
              <w:t>)</w:t>
            </w:r>
          </w:p>
        </w:tc>
      </w:tr>
    </w:tbl>
    <w:p w:rsidR="00354FF6" w:rsidRDefault="00354FF6" w:rsidP="00354FF6">
      <w:proofErr w:type="gramStart"/>
      <w:r>
        <w:t>where</w:t>
      </w:r>
      <w:proofErr w:type="gramEnd"/>
    </w:p>
    <w:p w:rsidR="00354FF6" w:rsidRDefault="00354FF6" w:rsidP="00354FF6">
      <w:pPr>
        <w:pStyle w:val="NoSpacing"/>
        <w:keepNext/>
        <w:tabs>
          <w:tab w:val="left" w:pos="720"/>
          <w:tab w:val="left" w:pos="2160"/>
        </w:tabs>
      </w:pPr>
      <w:r>
        <w:tab/>
      </w:r>
      <m:oMath>
        <m:sSub>
          <m:sSubPr>
            <m:ctrlPr>
              <w:rPr>
                <w:rFonts w:ascii="Cambria Math" w:hAnsi="Cambria Math"/>
                <w:i/>
              </w:rPr>
            </m:ctrlPr>
          </m:sSubPr>
          <m:e>
            <m:r>
              <w:rPr>
                <w:rFonts w:ascii="Cambria Math" w:hAnsi="Cambria Math"/>
              </w:rPr>
              <m:t>w</m:t>
            </m:r>
          </m:e>
          <m:sub>
            <m:r>
              <w:rPr>
                <w:rFonts w:ascii="Cambria Math" w:hAnsi="Cambria Math"/>
              </w:rPr>
              <m:t>sη</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sφ</m:t>
            </m:r>
          </m:sub>
        </m:sSub>
      </m:oMath>
      <w:r>
        <w:tab/>
        <w:t>= source ray’s Gaussian beam width in the D/E and AZ directions;</w:t>
      </w:r>
    </w:p>
    <w:p w:rsidR="00354FF6" w:rsidRDefault="00354FF6" w:rsidP="00354FF6">
      <w:pPr>
        <w:pStyle w:val="NoSpacing"/>
        <w:keepNext/>
        <w:tabs>
          <w:tab w:val="left" w:pos="720"/>
          <w:tab w:val="left" w:pos="2160"/>
        </w:tabs>
      </w:pPr>
      <w:r>
        <w:tab/>
      </w:r>
      <m:oMath>
        <m:sSub>
          <m:sSubPr>
            <m:ctrlPr>
              <w:rPr>
                <w:rFonts w:ascii="Cambria Math" w:hAnsi="Cambria Math"/>
                <w:i/>
              </w:rPr>
            </m:ctrlPr>
          </m:sSubPr>
          <m:e>
            <m:r>
              <w:rPr>
                <w:rFonts w:ascii="Cambria Math" w:hAnsi="Cambria Math"/>
              </w:rPr>
              <m:t>L</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oMath>
      <w:r>
        <w:tab/>
        <w:t>= length and width of Gaussian projection onto interface; and</w:t>
      </w:r>
    </w:p>
    <w:p w:rsidR="00354FF6" w:rsidRDefault="00354FF6" w:rsidP="00354FF6">
      <w:pPr>
        <w:pStyle w:val="NoSpacing"/>
        <w:tabs>
          <w:tab w:val="left" w:pos="720"/>
          <w:tab w:val="left" w:pos="2160"/>
        </w:tabs>
      </w:pPr>
      <w:r>
        <w:tab/>
      </w:r>
      <m:oMath>
        <m:sSub>
          <m:sSubPr>
            <m:ctrlPr>
              <w:rPr>
                <w:rFonts w:ascii="Cambria Math" w:eastAsiaTheme="minorEastAsia" w:hAnsi="Cambria Math"/>
                <w:i/>
              </w:rPr>
            </m:ctrlPr>
          </m:sSubPr>
          <m:e>
            <m:r>
              <w:rPr>
                <w:rFonts w:ascii="Cambria Math" w:hAnsi="Cambria Math"/>
              </w:rPr>
              <m:t>γ</m:t>
            </m:r>
            <m:ctrlPr>
              <w:rPr>
                <w:rFonts w:ascii="Cambria Math" w:hAnsi="Cambria Math"/>
                <w:i/>
              </w:rPr>
            </m:ctrlPr>
          </m:e>
          <m:sub>
            <m:r>
              <w:rPr>
                <w:rFonts w:ascii="Cambria Math" w:eastAsiaTheme="minorEastAsia" w:hAnsi="Cambria Math"/>
              </w:rPr>
              <m:t>s</m:t>
            </m:r>
          </m:sub>
        </m:sSub>
      </m:oMath>
      <w:r>
        <w:tab/>
        <w:t>= incident grazing angle at the point of collision.</w:t>
      </w:r>
    </w:p>
    <w:p w:rsidR="00354FF6" w:rsidRPr="00354FF6" w:rsidRDefault="00354FF6" w:rsidP="00354FF6">
      <w:pPr>
        <w:pStyle w:val="NoSpacing"/>
        <w:tabs>
          <w:tab w:val="left" w:pos="720"/>
          <w:tab w:val="left" w:pos="2160"/>
        </w:tabs>
      </w:pPr>
    </w:p>
    <w:p w:rsidR="00725ECA" w:rsidRDefault="00725ECA" w:rsidP="00725ECA">
      <w:pPr>
        <w:keepNext/>
        <w:jc w:val="center"/>
      </w:pPr>
      <w:r>
        <w:rPr>
          <w:noProof/>
        </w:rPr>
        <w:drawing>
          <wp:inline distT="0" distB="0" distL="0" distR="0" wp14:anchorId="44CB95B6" wp14:editId="513B538A">
            <wp:extent cx="3886200" cy="2734056"/>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886200" cy="2734056"/>
                    </a:xfrm>
                    <a:prstGeom prst="rect">
                      <a:avLst/>
                    </a:prstGeom>
                    <a:noFill/>
                  </pic:spPr>
                </pic:pic>
              </a:graphicData>
            </a:graphic>
          </wp:inline>
        </w:drawing>
      </w:r>
    </w:p>
    <w:p w:rsidR="00725ECA" w:rsidRDefault="00725ECA" w:rsidP="00725ECA">
      <w:pPr>
        <w:pStyle w:val="Caption"/>
        <w:jc w:val="center"/>
      </w:pPr>
      <w:bookmarkStart w:id="22" w:name="_Ref390702816"/>
      <w:r>
        <w:t xml:space="preserve">Figure </w:t>
      </w:r>
      <w:r w:rsidR="00CF31F0">
        <w:fldChar w:fldCharType="begin"/>
      </w:r>
      <w:r w:rsidR="00CF31F0">
        <w:instrText xml:space="preserve"> SEQ Figure \* ARABIC </w:instrText>
      </w:r>
      <w:r w:rsidR="00CF31F0">
        <w:fldChar w:fldCharType="separate"/>
      </w:r>
      <w:r w:rsidR="001B49B6">
        <w:rPr>
          <w:noProof/>
        </w:rPr>
        <w:t>9</w:t>
      </w:r>
      <w:r w:rsidR="00CF31F0">
        <w:rPr>
          <w:noProof/>
        </w:rPr>
        <w:fldChar w:fldCharType="end"/>
      </w:r>
      <w:bookmarkEnd w:id="22"/>
      <w:r>
        <w:t xml:space="preserve"> – Gaussian </w:t>
      </w:r>
      <w:r w:rsidR="0027108A">
        <w:t>intensity projection onto interface</w:t>
      </w:r>
    </w:p>
    <w:p w:rsidR="00896566" w:rsidRDefault="008B3B7F" w:rsidP="008B3B7F">
      <w:pPr>
        <w:pStyle w:val="NoSpacing"/>
      </w:pPr>
      <w:r>
        <w:t xml:space="preserve">If we express </w:t>
      </w:r>
      <w:r w:rsidR="008E6F8E">
        <w:t>t</w:t>
      </w:r>
      <w:r w:rsidR="00896566">
        <w:t xml:space="preserve">he </w:t>
      </w:r>
      <w:r w:rsidR="009A082B">
        <w:t xml:space="preserve">projected </w:t>
      </w:r>
      <w:r w:rsidR="00725ECA">
        <w:t xml:space="preserve">Gaussian </w:t>
      </w:r>
      <w:r>
        <w:t xml:space="preserve">in matrix form, the </w:t>
      </w:r>
      <w:r w:rsidR="008E6F8E">
        <w:t>intensity</w:t>
      </w:r>
      <w:r w:rsidR="00896566">
        <w:t xml:space="preserve"> </w:t>
      </w:r>
      <w:r w:rsidR="008E6F8E">
        <w:t>profile</w:t>
      </w:r>
      <w:r w:rsidR="008A61C3">
        <w:t xml:space="preserve"> </w:t>
      </w:r>
      <w:r w:rsidR="009A082B">
        <w:t xml:space="preserve">of the area around the </w:t>
      </w:r>
      <w:r w:rsidR="008A61C3">
        <w:t>point of reflection “s”</w:t>
      </w:r>
      <w:r w:rsidR="00486F83">
        <w:t>, becomes</w:t>
      </w:r>
    </w:p>
    <w:p w:rsidR="00526D26" w:rsidRDefault="00526D26" w:rsidP="006062ED">
      <w:pPr>
        <w:pStyle w:val="NoSpacing"/>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8"/>
        <w:gridCol w:w="8280"/>
        <w:gridCol w:w="648"/>
      </w:tblGrid>
      <w:tr w:rsidR="00896566" w:rsidTr="0004167F">
        <w:tc>
          <w:tcPr>
            <w:tcW w:w="648" w:type="dxa"/>
          </w:tcPr>
          <w:p w:rsidR="00896566" w:rsidRDefault="00896566" w:rsidP="006062ED">
            <w:pPr>
              <w:pStyle w:val="NoSpacing"/>
            </w:pPr>
          </w:p>
        </w:tc>
        <w:tc>
          <w:tcPr>
            <w:tcW w:w="8280" w:type="dxa"/>
          </w:tcPr>
          <w:p w:rsidR="00896566" w:rsidRDefault="00054A12" w:rsidP="00354FF6">
            <w:pPr>
              <w:pStyle w:val="NoSpacing"/>
            </w:pPr>
            <m:oMathPara>
              <m:oMath>
                <m:sSub>
                  <m:sSubPr>
                    <m:ctrlPr>
                      <w:rPr>
                        <w:rFonts w:ascii="Cambria Math" w:hAnsi="Cambria Math"/>
                        <w:i/>
                      </w:rPr>
                    </m:ctrlPr>
                  </m:sSubPr>
                  <m:e>
                    <m:r>
                      <m:rPr>
                        <m:scr m:val="script"/>
                      </m:rPr>
                      <w:rPr>
                        <w:rFonts w:ascii="Cambria Math" w:hAnsi="Cambria Math"/>
                      </w:rPr>
                      <m:t>I</m:t>
                    </m:r>
                  </m:e>
                  <m:sub>
                    <m:r>
                      <w:rPr>
                        <w:rFonts w:ascii="Cambria Math" w:hAnsi="Cambria Math"/>
                      </w:rPr>
                      <m:t>s</m:t>
                    </m:r>
                  </m:sub>
                </m:sSub>
                <m:d>
                  <m:dPr>
                    <m:ctrlPr>
                      <w:rPr>
                        <w:rFonts w:ascii="Cambria Math" w:hAnsi="Cambria Math"/>
                        <w:b/>
                        <w:i/>
                      </w:rPr>
                    </m:ctrlPr>
                  </m:dPr>
                  <m:e>
                    <m:r>
                      <m:rPr>
                        <m:sty m:val="bi"/>
                      </m:rPr>
                      <w:rPr>
                        <w:rFonts w:ascii="Cambria Math" w:hAnsi="Cambria Math"/>
                      </w:rPr>
                      <m:t>r,</m:t>
                    </m:r>
                    <m:sSub>
                      <m:sSubPr>
                        <m:ctrlPr>
                          <w:rPr>
                            <w:rFonts w:ascii="Cambria Math" w:hAnsi="Cambria Math"/>
                            <w:i/>
                          </w:rPr>
                        </m:ctrlPr>
                      </m:sSubPr>
                      <m:e>
                        <m:r>
                          <w:rPr>
                            <w:rFonts w:ascii="Cambria Math" w:hAnsi="Cambria Math"/>
                          </w:rPr>
                          <m:t>t</m:t>
                        </m:r>
                      </m:e>
                      <m:sub>
                        <m:r>
                          <w:rPr>
                            <w:rFonts w:ascii="Cambria Math" w:hAnsi="Cambria Math"/>
                          </w:rPr>
                          <m:t>s</m:t>
                        </m:r>
                      </m:sub>
                    </m:sSub>
                    <m:d>
                      <m:dPr>
                        <m:ctrlPr>
                          <w:rPr>
                            <w:rFonts w:ascii="Cambria Math" w:hAnsi="Cambria Math"/>
                            <w:b/>
                            <w:i/>
                          </w:rPr>
                        </m:ctrlPr>
                      </m:dPr>
                      <m:e>
                        <m:r>
                          <m:rPr>
                            <m:sty m:val="bi"/>
                          </m:rPr>
                          <w:rPr>
                            <w:rFonts w:ascii="Cambria Math" w:hAnsi="Cambria Math"/>
                          </w:rPr>
                          <m:t>r</m:t>
                        </m:r>
                      </m:e>
                    </m:d>
                  </m:e>
                </m:d>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0</m:t>
                    </m:r>
                  </m:sub>
                </m:sSub>
                <m:r>
                  <w:rPr>
                    <w:rFonts w:ascii="Cambria Math" w:hAnsi="Cambria Math"/>
                  </w:rPr>
                  <m:t xml:space="preserve"> </m:t>
                </m:r>
                <m:sSub>
                  <m:sSubPr>
                    <m:ctrlPr>
                      <w:rPr>
                        <w:rFonts w:ascii="Cambria Math" w:eastAsiaTheme="minorEastAsia" w:hAnsi="Cambria Math"/>
                        <w:i/>
                      </w:rPr>
                    </m:ctrlPr>
                  </m:sSubPr>
                  <m:e>
                    <m:r>
                      <m:rPr>
                        <m:scr m:val="script"/>
                      </m:rPr>
                      <w:rPr>
                        <w:rFonts w:ascii="Cambria Math" w:eastAsiaTheme="minorEastAsia" w:hAnsi="Cambria Math"/>
                      </w:rPr>
                      <m:t>l</m:t>
                    </m:r>
                  </m:e>
                  <m:sub>
                    <m:r>
                      <w:rPr>
                        <w:rFonts w:ascii="Cambria Math" w:eastAsiaTheme="minorEastAsia" w:hAnsi="Cambria Math"/>
                      </w:rPr>
                      <m:t>s</m:t>
                    </m:r>
                  </m:sub>
                </m:sSub>
                <m:d>
                  <m:dPr>
                    <m:ctrlPr>
                      <w:rPr>
                        <w:rFonts w:ascii="Cambria Math" w:hAnsi="Cambria Math"/>
                        <w:i/>
                      </w:rPr>
                    </m:ctrlPr>
                  </m:dPr>
                  <m:e>
                    <m:r>
                      <m:rPr>
                        <m:sty m:val="bi"/>
                      </m:rPr>
                      <w:rPr>
                        <w:rFonts w:ascii="Cambria Math" w:hAnsi="Cambria Math"/>
                      </w:rPr>
                      <m:t>r</m:t>
                    </m:r>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m:t>
                        </m:r>
                      </m:sub>
                    </m:sSub>
                    <m:d>
                      <m:dPr>
                        <m:ctrlPr>
                          <w:rPr>
                            <w:rFonts w:ascii="Cambria Math" w:hAnsi="Cambria Math"/>
                            <w:i/>
                          </w:rPr>
                        </m:ctrlPr>
                      </m:dPr>
                      <m:e>
                        <m:r>
                          <m:rPr>
                            <m:sty m:val="bi"/>
                          </m:rPr>
                          <w:rPr>
                            <w:rFonts w:ascii="Cambria Math" w:hAnsi="Cambria Math"/>
                          </w:rPr>
                          <m:t>r</m:t>
                        </m:r>
                      </m:e>
                    </m:d>
                  </m:e>
                </m:d>
                <m:r>
                  <m:rPr>
                    <m:sty m:val="p"/>
                  </m:rPr>
                  <w:rPr>
                    <w:rFonts w:ascii="Cambria Math" w:eastAsiaTheme="minorEastAsia" w:hAnsi="Cambria Math"/>
                  </w:rPr>
                  <m:t xml:space="preserve"> </m:t>
                </m:r>
                <m:r>
                  <w:rPr>
                    <w:rFonts w:ascii="Cambria Math" w:hAnsi="Cambria Math"/>
                  </w:rPr>
                  <m:t>G</m:t>
                </m:r>
                <m:d>
                  <m:dPr>
                    <m:ctrlPr>
                      <w:rPr>
                        <w:rFonts w:ascii="Cambria Math" w:hAnsi="Cambria Math"/>
                        <w:i/>
                      </w:rPr>
                    </m:ctrlPr>
                  </m:dPr>
                  <m:e>
                    <m:r>
                      <m:rPr>
                        <m:sty m:val="bi"/>
                      </m:rPr>
                      <w:rPr>
                        <w:rFonts w:ascii="Cambria Math" w:hAnsi="Cambria Math"/>
                      </w:rPr>
                      <m:t>r</m:t>
                    </m:r>
                    <m:r>
                      <w:rPr>
                        <w:rFonts w:ascii="Cambria Math" w:hAnsi="Cambria Math"/>
                      </w:rPr>
                      <m:t>;</m:t>
                    </m:r>
                    <m:sSub>
                      <m:sSubPr>
                        <m:ctrlPr>
                          <w:rPr>
                            <w:rFonts w:ascii="Cambria Math" w:hAnsi="Cambria Math"/>
                            <w:b/>
                            <w:i/>
                          </w:rPr>
                        </m:ctrlPr>
                      </m:sSubPr>
                      <m:e>
                        <m:r>
                          <m:rPr>
                            <m:sty m:val="bi"/>
                          </m:rPr>
                          <w:rPr>
                            <w:rFonts w:ascii="Cambria Math" w:hAnsi="Cambria Math"/>
                          </w:rPr>
                          <m:t>μ</m:t>
                        </m:r>
                      </m:e>
                      <m:sub>
                        <m:r>
                          <w:rPr>
                            <w:rFonts w:ascii="Cambria Math" w:hAnsi="Cambria Math"/>
                          </w:rPr>
                          <m:t>s</m:t>
                        </m:r>
                      </m:sub>
                    </m:sSub>
                    <m:r>
                      <w:rPr>
                        <w:rFonts w:ascii="Cambria Math" w:hAnsi="Cambria Math"/>
                      </w:rPr>
                      <m:t>,</m:t>
                    </m:r>
                    <m:sSub>
                      <m:sSubPr>
                        <m:ctrlPr>
                          <w:rPr>
                            <w:rFonts w:ascii="Cambria Math" w:hAnsi="Cambria Math"/>
                            <w:b/>
                          </w:rPr>
                        </m:ctrlPr>
                      </m:sSubPr>
                      <m:e>
                        <m:r>
                          <m:rPr>
                            <m:sty m:val="b"/>
                          </m:rPr>
                          <w:rPr>
                            <w:rFonts w:ascii="Cambria Math" w:hAnsi="Cambria Math"/>
                          </w:rPr>
                          <m:t>Σ</m:t>
                        </m:r>
                        <m:ctrlPr>
                          <w:rPr>
                            <w:rFonts w:ascii="Cambria Math" w:hAnsi="Cambria Math"/>
                            <w:i/>
                          </w:rPr>
                        </m:ctrlPr>
                      </m:e>
                      <m:sub>
                        <m:r>
                          <m:rPr>
                            <m:sty m:val="p"/>
                          </m:rPr>
                          <w:rPr>
                            <w:rFonts w:ascii="Cambria Math" w:hAnsi="Cambria Math"/>
                          </w:rPr>
                          <m:t>s</m:t>
                        </m:r>
                      </m:sub>
                    </m:sSub>
                  </m:e>
                </m:d>
              </m:oMath>
            </m:oMathPara>
          </w:p>
        </w:tc>
        <w:tc>
          <w:tcPr>
            <w:tcW w:w="648" w:type="dxa"/>
          </w:tcPr>
          <w:p w:rsidR="00896566" w:rsidRDefault="00896566" w:rsidP="006062ED">
            <w:pPr>
              <w:pStyle w:val="NoSpacing"/>
            </w:pPr>
            <w:bookmarkStart w:id="23" w:name="_Ref389505195"/>
            <w:r>
              <w:t>(</w:t>
            </w:r>
            <w:fldSimple w:instr=" SEQ Equation \* MERGEFORMAT ">
              <w:r w:rsidR="001B49B6">
                <w:rPr>
                  <w:noProof/>
                </w:rPr>
                <w:t>10</w:t>
              </w:r>
            </w:fldSimple>
            <w:r>
              <w:t>)</w:t>
            </w:r>
            <w:bookmarkEnd w:id="23"/>
          </w:p>
        </w:tc>
      </w:tr>
    </w:tbl>
    <w:p w:rsidR="00526D26" w:rsidRDefault="00526D26" w:rsidP="006062ED">
      <w:pPr>
        <w:pStyle w:val="NoSpacing"/>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8"/>
        <w:gridCol w:w="8280"/>
        <w:gridCol w:w="648"/>
      </w:tblGrid>
      <w:tr w:rsidR="00526D26" w:rsidTr="0004167F">
        <w:tc>
          <w:tcPr>
            <w:tcW w:w="648" w:type="dxa"/>
          </w:tcPr>
          <w:p w:rsidR="00526D26" w:rsidRDefault="00526D26" w:rsidP="006062ED">
            <w:pPr>
              <w:pStyle w:val="NoSpacing"/>
            </w:pPr>
          </w:p>
        </w:tc>
        <w:tc>
          <w:tcPr>
            <w:tcW w:w="8280" w:type="dxa"/>
          </w:tcPr>
          <w:p w:rsidR="00526D26" w:rsidRDefault="009A082B" w:rsidP="005A7D1F">
            <w:pPr>
              <w:pStyle w:val="NoSpacing"/>
            </w:pPr>
            <m:oMathPara>
              <m:oMath>
                <m:r>
                  <w:rPr>
                    <w:rFonts w:ascii="Cambria Math" w:hAnsi="Cambria Math"/>
                  </w:rPr>
                  <m:t>G</m:t>
                </m:r>
                <m:d>
                  <m:dPr>
                    <m:ctrlPr>
                      <w:rPr>
                        <w:rFonts w:ascii="Cambria Math" w:hAnsi="Cambria Math"/>
                        <w:i/>
                      </w:rPr>
                    </m:ctrlPr>
                  </m:dPr>
                  <m:e>
                    <m:r>
                      <m:rPr>
                        <m:sty m:val="bi"/>
                      </m:rPr>
                      <w:rPr>
                        <w:rFonts w:ascii="Cambria Math" w:hAnsi="Cambria Math"/>
                      </w:rPr>
                      <m:t>r</m:t>
                    </m:r>
                    <m:r>
                      <w:rPr>
                        <w:rFonts w:ascii="Cambria Math" w:hAnsi="Cambria Math"/>
                      </w:rPr>
                      <m:t>;</m:t>
                    </m:r>
                    <m:sSub>
                      <m:sSubPr>
                        <m:ctrlPr>
                          <w:rPr>
                            <w:rFonts w:ascii="Cambria Math" w:hAnsi="Cambria Math"/>
                            <w:b/>
                            <w:i/>
                          </w:rPr>
                        </m:ctrlPr>
                      </m:sSubPr>
                      <m:e>
                        <m:r>
                          <m:rPr>
                            <m:sty m:val="bi"/>
                          </m:rPr>
                          <w:rPr>
                            <w:rFonts w:ascii="Cambria Math" w:hAnsi="Cambria Math"/>
                          </w:rPr>
                          <m:t>μ</m:t>
                        </m:r>
                      </m:e>
                      <m:sub>
                        <m:r>
                          <w:rPr>
                            <w:rFonts w:ascii="Cambria Math" w:hAnsi="Cambria Math"/>
                          </w:rPr>
                          <m:t>s</m:t>
                        </m:r>
                      </m:sub>
                    </m:sSub>
                    <m:r>
                      <w:rPr>
                        <w:rFonts w:ascii="Cambria Math" w:hAnsi="Cambria Math"/>
                      </w:rPr>
                      <m:t>,</m:t>
                    </m:r>
                    <m:sSub>
                      <m:sSubPr>
                        <m:ctrlPr>
                          <w:rPr>
                            <w:rFonts w:ascii="Cambria Math" w:hAnsi="Cambria Math"/>
                            <w:b/>
                          </w:rPr>
                        </m:ctrlPr>
                      </m:sSubPr>
                      <m:e>
                        <m:r>
                          <m:rPr>
                            <m:sty m:val="b"/>
                          </m:rPr>
                          <w:rPr>
                            <w:rFonts w:ascii="Cambria Math" w:hAnsi="Cambria Math"/>
                          </w:rPr>
                          <m:t>Σ</m:t>
                        </m:r>
                        <m:ctrlPr>
                          <w:rPr>
                            <w:rFonts w:ascii="Cambria Math" w:hAnsi="Cambria Math"/>
                            <w:i/>
                          </w:rPr>
                        </m:ctrlPr>
                      </m:e>
                      <m:sub>
                        <m:r>
                          <w:rPr>
                            <w:rFonts w:ascii="Cambria Math" w:hAnsi="Cambria Math"/>
                          </w:rPr>
                          <m:t>s</m:t>
                        </m:r>
                      </m:sub>
                    </m:sSub>
                  </m:e>
                </m:d>
                <m:r>
                  <w:rPr>
                    <w:rFonts w:ascii="Cambria Math" w:hAnsi="Cambria Math"/>
                  </w:rPr>
                  <m:t xml:space="preserve">≡ </m:t>
                </m:r>
                <m:r>
                  <w:rPr>
                    <w:rFonts w:ascii="Cambria Math" w:eastAsiaTheme="minorEastAsia" w:hAnsi="Cambria Math"/>
                  </w:rPr>
                  <m:t>exp</m:t>
                </m:r>
                <m:d>
                  <m:dPr>
                    <m:begChr m:val="["/>
                    <m:endChr m:val="]"/>
                    <m:ctrlPr>
                      <w:rPr>
                        <w:rFonts w:ascii="Cambria Math" w:eastAsiaTheme="minorEastAsia" w:hAnsi="Cambria Math"/>
                        <w:i/>
                      </w:rPr>
                    </m:ctrlPr>
                  </m:dPr>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p>
                      <m:sSupPr>
                        <m:ctrlPr>
                          <w:rPr>
                            <w:rFonts w:ascii="Cambria Math" w:eastAsiaTheme="minorEastAsia" w:hAnsi="Cambria Math"/>
                            <w:i/>
                          </w:rPr>
                        </m:ctrlPr>
                      </m:sSupPr>
                      <m:e>
                        <m:d>
                          <m:dPr>
                            <m:ctrlPr>
                              <w:rPr>
                                <w:rFonts w:ascii="Cambria Math" w:eastAsiaTheme="minorEastAsia" w:hAnsi="Cambria Math"/>
                                <w:i/>
                              </w:rPr>
                            </m:ctrlPr>
                          </m:dPr>
                          <m:e>
                            <m:r>
                              <m:rPr>
                                <m:sty m:val="bi"/>
                              </m:rPr>
                              <w:rPr>
                                <w:rFonts w:ascii="Cambria Math" w:hAnsi="Cambria Math"/>
                              </w:rPr>
                              <m:t>r</m:t>
                            </m:r>
                            <m:r>
                              <w:rPr>
                                <w:rFonts w:ascii="Cambria Math" w:hAnsi="Cambria Math"/>
                              </w:rPr>
                              <m:t>-</m:t>
                            </m:r>
                            <m:sSub>
                              <m:sSubPr>
                                <m:ctrlPr>
                                  <w:rPr>
                                    <w:rFonts w:ascii="Cambria Math" w:hAnsi="Cambria Math"/>
                                    <w:b/>
                                    <w:i/>
                                  </w:rPr>
                                </m:ctrlPr>
                              </m:sSubPr>
                              <m:e>
                                <m:r>
                                  <m:rPr>
                                    <m:sty m:val="bi"/>
                                  </m:rPr>
                                  <w:rPr>
                                    <w:rFonts w:ascii="Cambria Math" w:hAnsi="Cambria Math"/>
                                  </w:rPr>
                                  <m:t>μ</m:t>
                                </m:r>
                              </m:e>
                              <m:sub>
                                <m:r>
                                  <w:rPr>
                                    <w:rFonts w:ascii="Cambria Math" w:hAnsi="Cambria Math"/>
                                  </w:rPr>
                                  <m:t>s</m:t>
                                </m:r>
                              </m:sub>
                            </m:sSub>
                          </m:e>
                        </m:d>
                      </m:e>
                      <m:sup>
                        <m:r>
                          <w:rPr>
                            <w:rFonts w:ascii="Cambria Math" w:eastAsiaTheme="minorEastAsia" w:hAnsi="Cambria Math"/>
                          </w:rPr>
                          <m:t>T</m:t>
                        </m:r>
                      </m:sup>
                    </m:sSup>
                    <m:r>
                      <w:rPr>
                        <w:rFonts w:ascii="Cambria Math" w:eastAsiaTheme="minorEastAsia" w:hAnsi="Cambria Math"/>
                      </w:rPr>
                      <m:t xml:space="preserve"> </m:t>
                    </m:r>
                    <m:sSubSup>
                      <m:sSubSupPr>
                        <m:ctrlPr>
                          <w:rPr>
                            <w:rFonts w:ascii="Cambria Math" w:hAnsi="Cambria Math"/>
                            <w:i/>
                          </w:rPr>
                        </m:ctrlPr>
                      </m:sSubSupPr>
                      <m:e>
                        <m:r>
                          <m:rPr>
                            <m:sty m:val="b"/>
                          </m:rPr>
                          <w:rPr>
                            <w:rFonts w:ascii="Cambria Math" w:hAnsi="Cambria Math"/>
                          </w:rPr>
                          <m:t>Σ</m:t>
                        </m:r>
                      </m:e>
                      <m:sub>
                        <m:r>
                          <w:rPr>
                            <w:rFonts w:ascii="Cambria Math" w:hAnsi="Cambria Math"/>
                          </w:rPr>
                          <m:t>s</m:t>
                        </m:r>
                      </m:sub>
                      <m:sup>
                        <m:r>
                          <w:rPr>
                            <w:rFonts w:ascii="Cambria Math" w:hAnsi="Cambria Math"/>
                          </w:rPr>
                          <m:t>-1</m:t>
                        </m:r>
                      </m:sup>
                    </m:sSubSup>
                    <m:r>
                      <w:rPr>
                        <w:rFonts w:ascii="Cambria Math" w:eastAsiaTheme="minorEastAsia" w:hAnsi="Cambria Math"/>
                      </w:rPr>
                      <m:t xml:space="preserve"> </m:t>
                    </m:r>
                    <m:d>
                      <m:dPr>
                        <m:ctrlPr>
                          <w:rPr>
                            <w:rFonts w:ascii="Cambria Math" w:eastAsiaTheme="minorEastAsia" w:hAnsi="Cambria Math"/>
                            <w:i/>
                          </w:rPr>
                        </m:ctrlPr>
                      </m:dPr>
                      <m:e>
                        <m:r>
                          <m:rPr>
                            <m:sty m:val="bi"/>
                          </m:rPr>
                          <w:rPr>
                            <w:rFonts w:ascii="Cambria Math" w:hAnsi="Cambria Math"/>
                          </w:rPr>
                          <m:t>r</m:t>
                        </m:r>
                        <m:r>
                          <w:rPr>
                            <w:rFonts w:ascii="Cambria Math" w:hAnsi="Cambria Math"/>
                          </w:rPr>
                          <m:t>-</m:t>
                        </m:r>
                        <m:sSub>
                          <m:sSubPr>
                            <m:ctrlPr>
                              <w:rPr>
                                <w:rFonts w:ascii="Cambria Math" w:hAnsi="Cambria Math"/>
                                <w:b/>
                                <w:i/>
                              </w:rPr>
                            </m:ctrlPr>
                          </m:sSubPr>
                          <m:e>
                            <m:r>
                              <m:rPr>
                                <m:sty m:val="bi"/>
                              </m:rPr>
                              <w:rPr>
                                <w:rFonts w:ascii="Cambria Math" w:hAnsi="Cambria Math"/>
                              </w:rPr>
                              <m:t>μ</m:t>
                            </m:r>
                          </m:e>
                          <m:sub>
                            <m:r>
                              <w:rPr>
                                <w:rFonts w:ascii="Cambria Math" w:hAnsi="Cambria Math"/>
                              </w:rPr>
                              <m:t>s</m:t>
                            </m:r>
                          </m:sub>
                        </m:sSub>
                      </m:e>
                    </m:d>
                  </m:e>
                </m:d>
                <m:r>
                  <w:rPr>
                    <w:rFonts w:ascii="Cambria Math" w:eastAsiaTheme="minorEastAsia" w:hAnsi="Cambria Math"/>
                  </w:rPr>
                  <m:t>=</m:t>
                </m:r>
                <m:rad>
                  <m:radPr>
                    <m:degHide m:val="1"/>
                    <m:ctrlPr>
                      <w:rPr>
                        <w:rFonts w:ascii="Cambria Math" w:eastAsiaTheme="minorEastAsia" w:hAnsi="Cambria Math"/>
                        <w:i/>
                      </w:rPr>
                    </m:ctrlPr>
                  </m:radPr>
                  <m:deg/>
                  <m:e>
                    <m:func>
                      <m:funcPr>
                        <m:ctrlPr>
                          <w:rPr>
                            <w:rFonts w:ascii="Cambria Math" w:eastAsiaTheme="minorEastAsia" w:hAnsi="Cambria Math"/>
                          </w:rPr>
                        </m:ctrlPr>
                      </m:funcPr>
                      <m:fName>
                        <m:r>
                          <m:rPr>
                            <m:sty m:val="p"/>
                          </m:rPr>
                          <w:rPr>
                            <w:rFonts w:ascii="Cambria Math" w:eastAsiaTheme="minorEastAsia" w:hAnsi="Cambria Math"/>
                          </w:rPr>
                          <m:t>det</m:t>
                        </m:r>
                      </m:fName>
                      <m:e>
                        <m:d>
                          <m:dPr>
                            <m:ctrlPr>
                              <w:rPr>
                                <w:rFonts w:ascii="Cambria Math" w:eastAsiaTheme="minorEastAsia" w:hAnsi="Cambria Math"/>
                                <w:i/>
                              </w:rPr>
                            </m:ctrlPr>
                          </m:dPr>
                          <m:e>
                            <m:r>
                              <w:rPr>
                                <w:rFonts w:ascii="Cambria Math" w:eastAsiaTheme="minorEastAsia" w:hAnsi="Cambria Math"/>
                              </w:rPr>
                              <m:t xml:space="preserve">2π </m:t>
                            </m:r>
                            <m:sSub>
                              <m:sSubPr>
                                <m:ctrlPr>
                                  <w:rPr>
                                    <w:rFonts w:ascii="Cambria Math" w:hAnsi="Cambria Math"/>
                                    <w:b/>
                                  </w:rPr>
                                </m:ctrlPr>
                              </m:sSubPr>
                              <m:e>
                                <m:r>
                                  <m:rPr>
                                    <m:sty m:val="b"/>
                                  </m:rPr>
                                  <w:rPr>
                                    <w:rFonts w:ascii="Cambria Math" w:hAnsi="Cambria Math"/>
                                  </w:rPr>
                                  <m:t>Σ</m:t>
                                </m:r>
                              </m:e>
                              <m:sub>
                                <m:r>
                                  <w:rPr>
                                    <w:rFonts w:ascii="Cambria Math" w:hAnsi="Cambria Math"/>
                                  </w:rPr>
                                  <m:t>s</m:t>
                                </m:r>
                              </m:sub>
                            </m:sSub>
                          </m:e>
                        </m:d>
                      </m:e>
                    </m:func>
                  </m:e>
                </m:rad>
                <m:r>
                  <m:rPr>
                    <m:scr m:val="script"/>
                  </m:rPr>
                  <w:rPr>
                    <w:rFonts w:ascii="Cambria Math" w:hAnsi="Cambria Math"/>
                  </w:rPr>
                  <m:t xml:space="preserve"> N</m:t>
                </m:r>
                <m:d>
                  <m:dPr>
                    <m:ctrlPr>
                      <w:rPr>
                        <w:rFonts w:ascii="Cambria Math" w:hAnsi="Cambria Math"/>
                        <w:i/>
                      </w:rPr>
                    </m:ctrlPr>
                  </m:dPr>
                  <m:e>
                    <m:r>
                      <m:rPr>
                        <m:sty m:val="bi"/>
                      </m:rPr>
                      <w:rPr>
                        <w:rFonts w:ascii="Cambria Math" w:hAnsi="Cambria Math"/>
                      </w:rPr>
                      <m:t>r</m:t>
                    </m:r>
                    <m:r>
                      <w:rPr>
                        <w:rFonts w:ascii="Cambria Math" w:hAnsi="Cambria Math"/>
                      </w:rPr>
                      <m:t>;</m:t>
                    </m:r>
                    <m:sSub>
                      <m:sSubPr>
                        <m:ctrlPr>
                          <w:rPr>
                            <w:rFonts w:ascii="Cambria Math" w:hAnsi="Cambria Math"/>
                            <w:b/>
                            <w:i/>
                          </w:rPr>
                        </m:ctrlPr>
                      </m:sSubPr>
                      <m:e>
                        <m:r>
                          <m:rPr>
                            <m:sty m:val="bi"/>
                          </m:rPr>
                          <w:rPr>
                            <w:rFonts w:ascii="Cambria Math" w:hAnsi="Cambria Math"/>
                          </w:rPr>
                          <m:t>μ</m:t>
                        </m:r>
                      </m:e>
                      <m:sub>
                        <m:r>
                          <w:rPr>
                            <w:rFonts w:ascii="Cambria Math" w:hAnsi="Cambria Math"/>
                          </w:rPr>
                          <m:t>s</m:t>
                        </m:r>
                      </m:sub>
                    </m:sSub>
                    <m:r>
                      <w:rPr>
                        <w:rFonts w:ascii="Cambria Math" w:hAnsi="Cambria Math"/>
                      </w:rPr>
                      <m:t>,</m:t>
                    </m:r>
                    <m:sSub>
                      <m:sSubPr>
                        <m:ctrlPr>
                          <w:rPr>
                            <w:rFonts w:ascii="Cambria Math" w:hAnsi="Cambria Math"/>
                            <w:b/>
                          </w:rPr>
                        </m:ctrlPr>
                      </m:sSubPr>
                      <m:e>
                        <m:r>
                          <m:rPr>
                            <m:sty m:val="b"/>
                          </m:rPr>
                          <w:rPr>
                            <w:rFonts w:ascii="Cambria Math" w:hAnsi="Cambria Math"/>
                          </w:rPr>
                          <m:t>Σ</m:t>
                        </m:r>
                      </m:e>
                      <m:sub>
                        <m:r>
                          <w:rPr>
                            <w:rFonts w:ascii="Cambria Math" w:hAnsi="Cambria Math"/>
                          </w:rPr>
                          <m:t>s</m:t>
                        </m:r>
                      </m:sub>
                    </m:sSub>
                  </m:e>
                </m:d>
              </m:oMath>
            </m:oMathPara>
          </w:p>
        </w:tc>
        <w:tc>
          <w:tcPr>
            <w:tcW w:w="648" w:type="dxa"/>
          </w:tcPr>
          <w:p w:rsidR="00526D26" w:rsidRDefault="00526D26" w:rsidP="006062ED">
            <w:pPr>
              <w:pStyle w:val="NoSpacing"/>
            </w:pPr>
            <w:bookmarkStart w:id="24" w:name="_Ref389570524"/>
            <w:r>
              <w:t>(</w:t>
            </w:r>
            <w:fldSimple w:instr=" SEQ Equation \* MERGEFORMAT ">
              <w:r w:rsidR="001B49B6">
                <w:rPr>
                  <w:noProof/>
                </w:rPr>
                <w:t>11</w:t>
              </w:r>
            </w:fldSimple>
            <w:r>
              <w:t>)</w:t>
            </w:r>
            <w:bookmarkEnd w:id="24"/>
          </w:p>
        </w:tc>
      </w:tr>
    </w:tbl>
    <w:p w:rsidR="00526D26" w:rsidRDefault="00526D26" w:rsidP="006062ED">
      <w:pPr>
        <w:pStyle w:val="NoSpacing"/>
      </w:pPr>
    </w:p>
    <w:p w:rsidR="00526D26" w:rsidRDefault="00526D26" w:rsidP="00EF08ED">
      <w:pPr>
        <w:pStyle w:val="NoSpacing"/>
        <w:keepNext/>
        <w:rPr>
          <w:rStyle w:val="Strong"/>
          <w:b w:val="0"/>
        </w:rPr>
      </w:pPr>
      <w:proofErr w:type="gramStart"/>
      <w:r>
        <w:rPr>
          <w:rStyle w:val="Strong"/>
          <w:b w:val="0"/>
        </w:rPr>
        <w:t>where</w:t>
      </w:r>
      <w:proofErr w:type="gramEnd"/>
    </w:p>
    <w:p w:rsidR="00526D26" w:rsidRPr="00593340" w:rsidRDefault="00526D26" w:rsidP="00EF08ED">
      <w:pPr>
        <w:pStyle w:val="NoSpacing"/>
        <w:keepNext/>
        <w:rPr>
          <w:rStyle w:val="Strong"/>
          <w:b w:val="0"/>
          <w:bCs w:val="0"/>
        </w:rPr>
      </w:pPr>
    </w:p>
    <w:p w:rsidR="00EF08ED" w:rsidRDefault="00EF08ED" w:rsidP="00EF08ED">
      <w:pPr>
        <w:pStyle w:val="NoSpacing"/>
        <w:keepNext/>
      </w:pPr>
      <w:r>
        <w:tab/>
      </w:r>
      <m:oMath>
        <m:sSub>
          <m:sSubPr>
            <m:ctrlPr>
              <w:rPr>
                <w:rFonts w:ascii="Cambria Math" w:hAnsi="Cambria Math"/>
                <w:i/>
              </w:rPr>
            </m:ctrlPr>
          </m:sSubPr>
          <m:e>
            <m:r>
              <w:rPr>
                <w:rFonts w:ascii="Cambria Math" w:hAnsi="Cambria Math"/>
              </w:rPr>
              <m:t>I</m:t>
            </m:r>
          </m:e>
          <m:sub>
            <m:r>
              <w:rPr>
                <w:rFonts w:ascii="Cambria Math" w:hAnsi="Cambria Math"/>
              </w:rPr>
              <m:t>0</m:t>
            </m:r>
          </m:sub>
        </m:sSub>
      </m:oMath>
      <w:r>
        <w:tab/>
      </w:r>
      <w:r>
        <w:tab/>
        <w:t>= source level intensity;</w:t>
      </w:r>
    </w:p>
    <w:p w:rsidR="00486F83" w:rsidRDefault="00486F83" w:rsidP="00486F83">
      <w:pPr>
        <w:pStyle w:val="NoSpacing"/>
      </w:pPr>
      <w:r>
        <w:tab/>
      </w:r>
      <m:oMath>
        <m:r>
          <m:rPr>
            <m:sty m:val="bi"/>
          </m:rPr>
          <w:rPr>
            <w:rFonts w:ascii="Cambria Math" w:hAnsi="Cambria Math"/>
          </w:rPr>
          <m:t>r</m:t>
        </m:r>
      </m:oMath>
      <w:r>
        <w:tab/>
      </w:r>
      <w:r>
        <w:tab/>
        <w:t>= location on the interface, in vector form;</w:t>
      </w:r>
    </w:p>
    <w:p w:rsidR="00EF08ED" w:rsidRDefault="00EF08ED" w:rsidP="00EF08ED">
      <w:pPr>
        <w:pStyle w:val="NoSpacing"/>
        <w:keepNext/>
        <w:ind w:left="720" w:hanging="720"/>
      </w:pPr>
      <w:r>
        <w:tab/>
      </w:r>
      <m:oMath>
        <m:sSub>
          <m:sSubPr>
            <m:ctrlPr>
              <w:rPr>
                <w:rFonts w:ascii="Cambria Math" w:eastAsiaTheme="minorEastAsia" w:hAnsi="Cambria Math"/>
                <w:i/>
              </w:rPr>
            </m:ctrlPr>
          </m:sSubPr>
          <m:e>
            <m:r>
              <m:rPr>
                <m:scr m:val="script"/>
              </m:rPr>
              <w:rPr>
                <w:rFonts w:ascii="Cambria Math" w:eastAsiaTheme="minorEastAsia" w:hAnsi="Cambria Math"/>
              </w:rPr>
              <m:t>l</m:t>
            </m:r>
          </m:e>
          <m:sub>
            <m:r>
              <w:rPr>
                <w:rFonts w:ascii="Cambria Math" w:eastAsiaTheme="minorEastAsia" w:hAnsi="Cambria Math"/>
              </w:rPr>
              <m:t>s</m:t>
            </m:r>
          </m:sub>
        </m:sSub>
        <m:d>
          <m:dPr>
            <m:ctrlPr>
              <w:rPr>
                <w:rFonts w:ascii="Cambria Math" w:hAnsi="Cambria Math"/>
                <w:i/>
              </w:rPr>
            </m:ctrlPr>
          </m:dPr>
          <m:e>
            <m:r>
              <m:rPr>
                <m:sty m:val="bi"/>
              </m:rPr>
              <w:rPr>
                <w:rFonts w:ascii="Cambria Math" w:hAnsi="Cambria Math"/>
              </w:rPr>
              <m:t>r,</m:t>
            </m:r>
            <m:sSub>
              <m:sSubPr>
                <m:ctrlPr>
                  <w:rPr>
                    <w:rFonts w:ascii="Cambria Math" w:hAnsi="Cambria Math"/>
                    <w:i/>
                  </w:rPr>
                </m:ctrlPr>
              </m:sSubPr>
              <m:e>
                <m:r>
                  <w:rPr>
                    <w:rFonts w:ascii="Cambria Math" w:hAnsi="Cambria Math"/>
                  </w:rPr>
                  <m:t>t</m:t>
                </m:r>
              </m:e>
              <m:sub>
                <m:r>
                  <w:rPr>
                    <w:rFonts w:ascii="Cambria Math" w:hAnsi="Cambria Math"/>
                  </w:rPr>
                  <m:t>s</m:t>
                </m:r>
              </m:sub>
            </m:sSub>
            <m:d>
              <m:dPr>
                <m:ctrlPr>
                  <w:rPr>
                    <w:rFonts w:ascii="Cambria Math" w:hAnsi="Cambria Math"/>
                    <w:b/>
                    <w:i/>
                  </w:rPr>
                </m:ctrlPr>
              </m:dPr>
              <m:e>
                <m:r>
                  <m:rPr>
                    <m:sty m:val="bi"/>
                  </m:rPr>
                  <w:rPr>
                    <w:rFonts w:ascii="Cambria Math" w:hAnsi="Cambria Math"/>
                  </w:rPr>
                  <m:t>r</m:t>
                </m:r>
              </m:e>
            </m:d>
          </m:e>
        </m:d>
      </m:oMath>
      <w:r w:rsidR="0027108A">
        <w:tab/>
      </w:r>
      <w:r>
        <w:t xml:space="preserve">= transmission loss from the source to </w:t>
      </w:r>
      <w:r w:rsidR="008A61C3">
        <w:t xml:space="preserve">interface for this </w:t>
      </w:r>
      <w:r w:rsidR="00486F83">
        <w:t>reflection</w:t>
      </w:r>
      <w:r w:rsidR="008A61C3">
        <w:t>;</w:t>
      </w:r>
    </w:p>
    <w:p w:rsidR="008A61C3" w:rsidRDefault="008A61C3" w:rsidP="008A61C3">
      <w:pPr>
        <w:pStyle w:val="NoSpacing"/>
      </w:pPr>
      <w:r>
        <w:tab/>
      </w:r>
      <m:oMath>
        <m:r>
          <w:rPr>
            <w:rFonts w:ascii="Cambria Math" w:hAnsi="Cambria Math"/>
          </w:rPr>
          <m:t>G</m:t>
        </m:r>
        <m:d>
          <m:dPr>
            <m:ctrlPr>
              <w:rPr>
                <w:rFonts w:ascii="Cambria Math" w:hAnsi="Cambria Math"/>
                <w:i/>
              </w:rPr>
            </m:ctrlPr>
          </m:dPr>
          <m:e>
            <m:r>
              <m:rPr>
                <m:sty m:val="bi"/>
              </m:rPr>
              <w:rPr>
                <w:rFonts w:ascii="Cambria Math" w:hAnsi="Cambria Math"/>
              </w:rPr>
              <m:t>r</m:t>
            </m:r>
            <m:r>
              <w:rPr>
                <w:rFonts w:ascii="Cambria Math" w:hAnsi="Cambria Math"/>
              </w:rPr>
              <m:t>;</m:t>
            </m:r>
            <m:sSub>
              <m:sSubPr>
                <m:ctrlPr>
                  <w:rPr>
                    <w:rFonts w:ascii="Cambria Math" w:hAnsi="Cambria Math"/>
                    <w:b/>
                    <w:i/>
                  </w:rPr>
                </m:ctrlPr>
              </m:sSubPr>
              <m:e>
                <m:r>
                  <m:rPr>
                    <m:sty m:val="bi"/>
                  </m:rPr>
                  <w:rPr>
                    <w:rFonts w:ascii="Cambria Math" w:hAnsi="Cambria Math"/>
                  </w:rPr>
                  <m:t>μ</m:t>
                </m:r>
              </m:e>
              <m:sub>
                <m:r>
                  <w:rPr>
                    <w:rFonts w:ascii="Cambria Math" w:hAnsi="Cambria Math"/>
                  </w:rPr>
                  <m:t>s</m:t>
                </m:r>
              </m:sub>
            </m:sSub>
            <m:r>
              <w:rPr>
                <w:rFonts w:ascii="Cambria Math" w:hAnsi="Cambria Math"/>
              </w:rPr>
              <m:t>,</m:t>
            </m:r>
            <m:sSub>
              <m:sSubPr>
                <m:ctrlPr>
                  <w:rPr>
                    <w:rFonts w:ascii="Cambria Math" w:hAnsi="Cambria Math"/>
                    <w:b/>
                  </w:rPr>
                </m:ctrlPr>
              </m:sSubPr>
              <m:e>
                <m:r>
                  <m:rPr>
                    <m:sty m:val="b"/>
                  </m:rPr>
                  <w:rPr>
                    <w:rFonts w:ascii="Cambria Math" w:hAnsi="Cambria Math"/>
                  </w:rPr>
                  <m:t>Σ</m:t>
                </m:r>
                <m:ctrlPr>
                  <w:rPr>
                    <w:rFonts w:ascii="Cambria Math" w:hAnsi="Cambria Math"/>
                    <w:i/>
                  </w:rPr>
                </m:ctrlPr>
              </m:e>
              <m:sub>
                <m:r>
                  <w:rPr>
                    <w:rFonts w:ascii="Cambria Math" w:hAnsi="Cambria Math"/>
                  </w:rPr>
                  <m:t>s</m:t>
                </m:r>
              </m:sub>
            </m:sSub>
          </m:e>
        </m:d>
      </m:oMath>
      <w:r>
        <w:tab/>
        <w:t>= Gaussian profile in vector form;</w:t>
      </w:r>
    </w:p>
    <w:p w:rsidR="00486F83" w:rsidRDefault="00486F83" w:rsidP="00486F83">
      <w:pPr>
        <w:pStyle w:val="NoSpacing"/>
      </w:pPr>
      <w:r>
        <w:tab/>
      </w:r>
      <m:oMath>
        <m:sSub>
          <m:sSubPr>
            <m:ctrlPr>
              <w:rPr>
                <w:rFonts w:ascii="Cambria Math" w:hAnsi="Cambria Math"/>
                <w:b/>
                <w:i/>
              </w:rPr>
            </m:ctrlPr>
          </m:sSubPr>
          <m:e>
            <m:r>
              <m:rPr>
                <m:sty m:val="bi"/>
              </m:rPr>
              <w:rPr>
                <w:rFonts w:ascii="Cambria Math" w:hAnsi="Cambria Math"/>
              </w:rPr>
              <m:t>μ</m:t>
            </m:r>
          </m:e>
          <m:sub>
            <m:r>
              <w:rPr>
                <w:rFonts w:ascii="Cambria Math" w:hAnsi="Cambria Math"/>
              </w:rPr>
              <m:t>s</m:t>
            </m:r>
          </m:sub>
        </m:sSub>
      </m:oMath>
      <w:r>
        <w:tab/>
      </w:r>
      <w:r>
        <w:tab/>
        <w:t>= location vector for the source ray’s reflection;</w:t>
      </w:r>
    </w:p>
    <w:p w:rsidR="00486F83" w:rsidRDefault="00486F83" w:rsidP="00486F83">
      <w:pPr>
        <w:pStyle w:val="NoSpacing"/>
      </w:pPr>
      <w:r>
        <w:tab/>
      </w:r>
      <m:oMath>
        <m:sSub>
          <m:sSubPr>
            <m:ctrlPr>
              <w:rPr>
                <w:rFonts w:ascii="Cambria Math" w:hAnsi="Cambria Math"/>
                <w:b/>
              </w:rPr>
            </m:ctrlPr>
          </m:sSubPr>
          <m:e>
            <m:r>
              <m:rPr>
                <m:sty m:val="b"/>
              </m:rPr>
              <w:rPr>
                <w:rFonts w:ascii="Cambria Math" w:hAnsi="Cambria Math"/>
              </w:rPr>
              <m:t>Σ</m:t>
            </m:r>
          </m:e>
          <m:sub>
            <m:r>
              <w:rPr>
                <w:rFonts w:ascii="Cambria Math" w:hAnsi="Cambria Math"/>
              </w:rPr>
              <m:t>s</m:t>
            </m:r>
          </m:sub>
        </m:sSub>
      </m:oMath>
      <w:r>
        <w:tab/>
      </w:r>
      <w:r>
        <w:tab/>
        <w:t xml:space="preserve">= covariance matrix of </w:t>
      </w:r>
      <w:r w:rsidR="00F4740F">
        <w:t xml:space="preserve">the </w:t>
      </w:r>
      <w:r>
        <w:t xml:space="preserve">Gaussian projection onto interface; </w:t>
      </w:r>
    </w:p>
    <w:p w:rsidR="008A61C3" w:rsidRDefault="008A61C3" w:rsidP="008A61C3">
      <w:pPr>
        <w:pStyle w:val="NoSpacing"/>
      </w:pPr>
      <w:r>
        <w:tab/>
      </w:r>
      <m:oMath>
        <m:r>
          <m:rPr>
            <m:scr m:val="script"/>
          </m:rPr>
          <w:rPr>
            <w:rFonts w:ascii="Cambria Math" w:hAnsi="Cambria Math"/>
          </w:rPr>
          <m:t>N</m:t>
        </m:r>
        <m:d>
          <m:dPr>
            <m:ctrlPr>
              <w:rPr>
                <w:rFonts w:ascii="Cambria Math" w:hAnsi="Cambria Math"/>
                <w:i/>
              </w:rPr>
            </m:ctrlPr>
          </m:dPr>
          <m:e>
            <m:r>
              <m:rPr>
                <m:sty m:val="bi"/>
              </m:rPr>
              <w:rPr>
                <w:rFonts w:ascii="Cambria Math" w:hAnsi="Cambria Math"/>
              </w:rPr>
              <m:t>r</m:t>
            </m:r>
            <m:r>
              <w:rPr>
                <w:rFonts w:ascii="Cambria Math" w:hAnsi="Cambria Math"/>
              </w:rPr>
              <m:t>;</m:t>
            </m:r>
            <m:sSub>
              <m:sSubPr>
                <m:ctrlPr>
                  <w:rPr>
                    <w:rFonts w:ascii="Cambria Math" w:hAnsi="Cambria Math"/>
                    <w:b/>
                    <w:i/>
                  </w:rPr>
                </m:ctrlPr>
              </m:sSubPr>
              <m:e>
                <m:r>
                  <m:rPr>
                    <m:sty m:val="bi"/>
                  </m:rPr>
                  <w:rPr>
                    <w:rFonts w:ascii="Cambria Math" w:hAnsi="Cambria Math"/>
                  </w:rPr>
                  <m:t>μ</m:t>
                </m:r>
              </m:e>
              <m:sub>
                <m:r>
                  <w:rPr>
                    <w:rFonts w:ascii="Cambria Math" w:hAnsi="Cambria Math"/>
                  </w:rPr>
                  <m:t>s</m:t>
                </m:r>
              </m:sub>
            </m:sSub>
            <m:r>
              <w:rPr>
                <w:rFonts w:ascii="Cambria Math" w:hAnsi="Cambria Math"/>
              </w:rPr>
              <m:t>,</m:t>
            </m:r>
            <m:sSub>
              <m:sSubPr>
                <m:ctrlPr>
                  <w:rPr>
                    <w:rFonts w:ascii="Cambria Math" w:hAnsi="Cambria Math"/>
                    <w:b/>
                  </w:rPr>
                </m:ctrlPr>
              </m:sSubPr>
              <m:e>
                <m:r>
                  <m:rPr>
                    <m:sty m:val="b"/>
                  </m:rPr>
                  <w:rPr>
                    <w:rFonts w:ascii="Cambria Math" w:hAnsi="Cambria Math"/>
                  </w:rPr>
                  <m:t>Σ</m:t>
                </m:r>
                <m:ctrlPr>
                  <w:rPr>
                    <w:rFonts w:ascii="Cambria Math" w:hAnsi="Cambria Math"/>
                    <w:i/>
                  </w:rPr>
                </m:ctrlPr>
              </m:e>
              <m:sub>
                <m:r>
                  <w:rPr>
                    <w:rFonts w:ascii="Cambria Math" w:hAnsi="Cambria Math"/>
                  </w:rPr>
                  <m:t>s</m:t>
                </m:r>
              </m:sub>
            </m:sSub>
          </m:e>
        </m:d>
      </m:oMath>
      <w:r>
        <w:tab/>
        <w:t>= normalized Gaussian profile</w:t>
      </w:r>
      <w:r w:rsidR="00486F83">
        <w:t>,</w:t>
      </w:r>
      <w:r>
        <w:t xml:space="preserve"> in vector form;</w:t>
      </w:r>
      <w:r w:rsidR="00F4740F">
        <w:t xml:space="preserve"> and</w:t>
      </w:r>
    </w:p>
    <w:p w:rsidR="0004167F" w:rsidRDefault="0004167F" w:rsidP="00526D26">
      <w:pPr>
        <w:pStyle w:val="NoSpacing"/>
      </w:pPr>
      <w:r>
        <w:tab/>
      </w:r>
      <m:oMath>
        <m:sSub>
          <m:sSubPr>
            <m:ctrlPr>
              <w:rPr>
                <w:rFonts w:ascii="Cambria Math" w:hAnsi="Cambria Math"/>
                <w:i/>
              </w:rPr>
            </m:ctrlPr>
          </m:sSubPr>
          <m:e>
            <m:r>
              <m:rPr>
                <m:scr m:val="script"/>
              </m:rPr>
              <w:rPr>
                <w:rFonts w:ascii="Cambria Math" w:hAnsi="Cambria Math"/>
              </w:rPr>
              <m:t>I</m:t>
            </m:r>
          </m:e>
          <m:sub>
            <m:r>
              <w:rPr>
                <w:rFonts w:ascii="Cambria Math" w:hAnsi="Cambria Math"/>
              </w:rPr>
              <m:t>s</m:t>
            </m:r>
          </m:sub>
        </m:sSub>
        <m:d>
          <m:dPr>
            <m:ctrlPr>
              <w:rPr>
                <w:rFonts w:ascii="Cambria Math" w:hAnsi="Cambria Math"/>
                <w:b/>
                <w:i/>
              </w:rPr>
            </m:ctrlPr>
          </m:dPr>
          <m:e>
            <m:r>
              <m:rPr>
                <m:sty m:val="bi"/>
              </m:rPr>
              <w:rPr>
                <w:rFonts w:ascii="Cambria Math" w:hAnsi="Cambria Math"/>
              </w:rPr>
              <m:t>r</m:t>
            </m:r>
          </m:e>
        </m:d>
      </m:oMath>
      <w:r>
        <w:tab/>
      </w:r>
      <w:r>
        <w:tab/>
        <w:t xml:space="preserve">= </w:t>
      </w:r>
      <w:r w:rsidR="008E6F8E">
        <w:t>intensity</w:t>
      </w:r>
      <w:r w:rsidR="00D6502C">
        <w:t xml:space="preserve"> </w:t>
      </w:r>
      <w:r w:rsidR="00486F83">
        <w:t>for this reflection on interface</w:t>
      </w:r>
      <w:r w:rsidR="00D6502C">
        <w:t>.</w:t>
      </w:r>
    </w:p>
    <w:p w:rsidR="00526D26" w:rsidRDefault="00526D26" w:rsidP="00D10CA3">
      <w:pPr>
        <w:pStyle w:val="NoSpacing"/>
      </w:pPr>
    </w:p>
    <w:p w:rsidR="006062ED" w:rsidRDefault="00264A29" w:rsidP="008B3B7F">
      <w:r>
        <w:t xml:space="preserve">Applying a rotation to the length and width terms </w:t>
      </w:r>
      <w:r w:rsidR="008B3B7F">
        <w:t>tilts the Gaussian on the interface</w:t>
      </w:r>
      <w:r>
        <w:t xml:space="preserve"> </w:t>
      </w:r>
      <w:sdt>
        <w:sdtPr>
          <w:id w:val="336119963"/>
          <w:citation/>
        </w:sdtPr>
        <w:sdtEndPr/>
        <w:sdtContent>
          <w:r w:rsidR="00CF513C">
            <w:fldChar w:fldCharType="begin"/>
          </w:r>
          <w:r w:rsidR="00304B85">
            <w:instrText xml:space="preserve">CITATION Lis14 \l 1033 </w:instrText>
          </w:r>
          <w:r w:rsidR="00CF513C">
            <w:fldChar w:fldCharType="separate"/>
          </w:r>
          <w:r w:rsidR="001B49B6" w:rsidRPr="001B49B6">
            <w:rPr>
              <w:noProof/>
            </w:rPr>
            <w:t>[3]</w:t>
          </w:r>
          <w:r w:rsidR="00CF513C">
            <w:fldChar w:fldCharType="end"/>
          </w:r>
        </w:sdtContent>
      </w:sdt>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8"/>
        <w:gridCol w:w="8280"/>
        <w:gridCol w:w="648"/>
      </w:tblGrid>
      <w:tr w:rsidR="006062ED" w:rsidTr="0004167F">
        <w:tc>
          <w:tcPr>
            <w:tcW w:w="648" w:type="dxa"/>
          </w:tcPr>
          <w:p w:rsidR="006062ED" w:rsidRDefault="006062ED" w:rsidP="00465390">
            <w:pPr>
              <w:pStyle w:val="NoSpacing"/>
            </w:pPr>
          </w:p>
        </w:tc>
        <w:tc>
          <w:tcPr>
            <w:tcW w:w="8280" w:type="dxa"/>
          </w:tcPr>
          <w:p w:rsidR="006062ED" w:rsidRDefault="00054A12" w:rsidP="00755B22">
            <w:pPr>
              <w:pStyle w:val="NoSpacing"/>
            </w:pPr>
            <m:oMathPara>
              <m:oMath>
                <m:sSub>
                  <m:sSubPr>
                    <m:ctrlPr>
                      <w:rPr>
                        <w:rFonts w:ascii="Cambria Math" w:hAnsi="Cambria Math"/>
                        <w:b/>
                        <w:i/>
                      </w:rPr>
                    </m:ctrlPr>
                  </m:sSubPr>
                  <m:e>
                    <m:r>
                      <m:rPr>
                        <m:sty m:val="bi"/>
                      </m:rPr>
                      <w:rPr>
                        <w:rFonts w:ascii="Cambria Math" w:hAnsi="Cambria Math"/>
                      </w:rPr>
                      <m:t>S</m:t>
                    </m:r>
                  </m:e>
                  <m:sub>
                    <m:r>
                      <w:rPr>
                        <w:rFonts w:ascii="Cambria Math" w:hAnsi="Cambria Math"/>
                      </w:rPr>
                      <m:t>s</m:t>
                    </m:r>
                  </m:sub>
                </m:sSub>
                <m:r>
                  <w:rPr>
                    <w:rFonts w:ascii="Cambria Math" w:eastAsiaTheme="minorEastAsia"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W</m:t>
                              </m:r>
                            </m:e>
                            <m:sub>
                              <m:r>
                                <w:rPr>
                                  <w:rFonts w:ascii="Cambria Math" w:hAnsi="Cambria Math"/>
                                </w:rPr>
                                <m:t>s</m:t>
                              </m:r>
                            </m:sub>
                            <m:sup>
                              <m:r>
                                <w:rPr>
                                  <w:rFonts w:ascii="Cambria Math" w:hAnsi="Cambria Math"/>
                                </w:rPr>
                                <m:t>2</m:t>
                              </m:r>
                            </m:sup>
                          </m:sSubSup>
                        </m:e>
                        <m:e>
                          <m:r>
                            <w:rPr>
                              <w:rFonts w:ascii="Cambria Math" w:hAnsi="Cambria Math"/>
                            </w:rPr>
                            <m:t>0</m:t>
                          </m:r>
                        </m:e>
                      </m:mr>
                      <m:mr>
                        <m:e>
                          <m:r>
                            <w:rPr>
                              <w:rFonts w:ascii="Cambria Math" w:hAnsi="Cambria Math"/>
                            </w:rPr>
                            <m:t>0</m:t>
                          </m:r>
                        </m:e>
                        <m:e>
                          <m:sSubSup>
                            <m:sSubSupPr>
                              <m:ctrlPr>
                                <w:rPr>
                                  <w:rFonts w:ascii="Cambria Math" w:hAnsi="Cambria Math"/>
                                  <w:i/>
                                </w:rPr>
                              </m:ctrlPr>
                            </m:sSubSupPr>
                            <m:e>
                              <m:r>
                                <w:rPr>
                                  <w:rFonts w:ascii="Cambria Math" w:hAnsi="Cambria Math"/>
                                </w:rPr>
                                <m:t>L</m:t>
                              </m:r>
                            </m:e>
                            <m:sub>
                              <m:r>
                                <w:rPr>
                                  <w:rFonts w:ascii="Cambria Math" w:hAnsi="Cambria Math"/>
                                </w:rPr>
                                <m:t>s</m:t>
                              </m:r>
                            </m:sub>
                            <m:sup>
                              <m:r>
                                <w:rPr>
                                  <w:rFonts w:ascii="Cambria Math" w:hAnsi="Cambria Math"/>
                                </w:rPr>
                                <m:t>2</m:t>
                              </m:r>
                            </m:sup>
                          </m:sSubSup>
                        </m:e>
                      </m:mr>
                    </m:m>
                  </m:e>
                </m:d>
              </m:oMath>
            </m:oMathPara>
          </w:p>
        </w:tc>
        <w:tc>
          <w:tcPr>
            <w:tcW w:w="648" w:type="dxa"/>
          </w:tcPr>
          <w:p w:rsidR="006062ED" w:rsidRDefault="006062ED" w:rsidP="00465390">
            <w:pPr>
              <w:pStyle w:val="NoSpacing"/>
            </w:pPr>
            <w:r>
              <w:t>(</w:t>
            </w:r>
            <w:fldSimple w:instr=" SEQ Equation \* MERGEFORMAT ">
              <w:r w:rsidR="001B49B6">
                <w:rPr>
                  <w:noProof/>
                </w:rPr>
                <w:t>12</w:t>
              </w:r>
            </w:fldSimple>
            <w:r>
              <w:t>)</w:t>
            </w:r>
          </w:p>
        </w:tc>
      </w:tr>
    </w:tbl>
    <w:p w:rsidR="006062ED" w:rsidRDefault="006062ED" w:rsidP="00465390">
      <w:pPr>
        <w:pStyle w:val="NoSpacing"/>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8"/>
        <w:gridCol w:w="8280"/>
        <w:gridCol w:w="648"/>
      </w:tblGrid>
      <w:tr w:rsidR="006062ED" w:rsidTr="0004167F">
        <w:tc>
          <w:tcPr>
            <w:tcW w:w="648" w:type="dxa"/>
          </w:tcPr>
          <w:p w:rsidR="006062ED" w:rsidRDefault="006062ED" w:rsidP="00465390">
            <w:pPr>
              <w:pStyle w:val="NoSpacing"/>
            </w:pPr>
          </w:p>
        </w:tc>
        <w:tc>
          <w:tcPr>
            <w:tcW w:w="8280" w:type="dxa"/>
          </w:tcPr>
          <w:p w:rsidR="006062ED" w:rsidRDefault="00054A12" w:rsidP="00465390">
            <w:pPr>
              <w:pStyle w:val="NoSpacing"/>
            </w:pPr>
            <m:oMathPara>
              <m:oMath>
                <m:sSub>
                  <m:sSubPr>
                    <m:ctrlPr>
                      <w:rPr>
                        <w:rFonts w:ascii="Cambria Math" w:hAnsi="Cambria Math"/>
                        <w:b/>
                        <w:i/>
                      </w:rPr>
                    </m:ctrlPr>
                  </m:sSubPr>
                  <m:e>
                    <m:r>
                      <m:rPr>
                        <m:sty m:val="bi"/>
                      </m:rPr>
                      <w:rPr>
                        <w:rFonts w:ascii="Cambria Math" w:hAnsi="Cambria Math"/>
                      </w:rPr>
                      <m:t>U</m:t>
                    </m:r>
                  </m:e>
                  <m:sub>
                    <m:r>
                      <w:rPr>
                        <w:rFonts w:ascii="Cambria Math" w:hAnsi="Cambria Math"/>
                      </w:rPr>
                      <m:t>s</m:t>
                    </m:r>
                  </m:sub>
                </m:sSub>
                <m:r>
                  <w:rPr>
                    <w:rFonts w:ascii="Cambria Math" w:eastAsiaTheme="minorEastAsia"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α</m:t>
                                  </m:r>
                                </m:e>
                                <m:sub>
                                  <m:r>
                                    <w:rPr>
                                      <w:rFonts w:ascii="Cambria Math" w:hAnsi="Cambria Math"/>
                                    </w:rPr>
                                    <m:t>s</m:t>
                                  </m:r>
                                </m:sub>
                              </m:sSub>
                            </m:e>
                          </m:func>
                        </m:e>
                        <m:e>
                          <m:func>
                            <m:funcPr>
                              <m:ctrlPr>
                                <w:rPr>
                                  <w:rFonts w:ascii="Cambria Math" w:hAnsi="Cambria Math"/>
                                  <w:i/>
                                </w:rPr>
                              </m:ctrlPr>
                            </m:funcPr>
                            <m:fName>
                              <m:r>
                                <m:rPr>
                                  <m:sty m:val="p"/>
                                </m:rPr>
                                <w:rPr>
                                  <w:rFonts w:ascii="Cambria Math" w:hAnsi="Cambria Math"/>
                                </w:rPr>
                                <m:t>sin</m:t>
                              </m:r>
                            </m:fName>
                            <m:e>
                              <m:sSub>
                                <m:sSubPr>
                                  <m:ctrlPr>
                                    <w:rPr>
                                      <w:rFonts w:ascii="Cambria Math" w:hAnsi="Cambria Math"/>
                                      <w:i/>
                                    </w:rPr>
                                  </m:ctrlPr>
                                </m:sSubPr>
                                <m:e>
                                  <m:r>
                                    <w:rPr>
                                      <w:rFonts w:ascii="Cambria Math" w:hAnsi="Cambria Math"/>
                                    </w:rPr>
                                    <m:t>α</m:t>
                                  </m:r>
                                </m:e>
                                <m:sub>
                                  <m:r>
                                    <w:rPr>
                                      <w:rFonts w:ascii="Cambria Math" w:hAnsi="Cambria Math"/>
                                    </w:rPr>
                                    <m:t>s</m:t>
                                  </m:r>
                                </m:sub>
                              </m:sSub>
                            </m:e>
                          </m:func>
                        </m:e>
                      </m:mr>
                      <m:mr>
                        <m:e>
                          <m:func>
                            <m:funcPr>
                              <m:ctrlPr>
                                <w:rPr>
                                  <w:rFonts w:ascii="Cambria Math" w:hAnsi="Cambria Math"/>
                                  <w:i/>
                                </w:rPr>
                              </m:ctrlPr>
                            </m:funcPr>
                            <m:fName>
                              <m:r>
                                <m:rPr>
                                  <m:sty m:val="p"/>
                                </m:rPr>
                                <w:rPr>
                                  <w:rFonts w:ascii="Cambria Math" w:hAnsi="Cambria Math"/>
                                </w:rPr>
                                <m:t>-sin</m:t>
                              </m:r>
                            </m:fName>
                            <m:e>
                              <m:sSub>
                                <m:sSubPr>
                                  <m:ctrlPr>
                                    <w:rPr>
                                      <w:rFonts w:ascii="Cambria Math" w:hAnsi="Cambria Math"/>
                                      <w:i/>
                                    </w:rPr>
                                  </m:ctrlPr>
                                </m:sSubPr>
                                <m:e>
                                  <m:r>
                                    <w:rPr>
                                      <w:rFonts w:ascii="Cambria Math" w:hAnsi="Cambria Math"/>
                                    </w:rPr>
                                    <m:t>α</m:t>
                                  </m:r>
                                </m:e>
                                <m:sub>
                                  <m:r>
                                    <w:rPr>
                                      <w:rFonts w:ascii="Cambria Math" w:hAnsi="Cambria Math"/>
                                    </w:rPr>
                                    <m:t>s</m:t>
                                  </m:r>
                                </m:sub>
                              </m:sSub>
                            </m:e>
                          </m:func>
                        </m:e>
                        <m:e>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α</m:t>
                                  </m:r>
                                </m:e>
                                <m:sub>
                                  <m:r>
                                    <w:rPr>
                                      <w:rFonts w:ascii="Cambria Math" w:hAnsi="Cambria Math"/>
                                    </w:rPr>
                                    <m:t>s</m:t>
                                  </m:r>
                                </m:sub>
                              </m:sSub>
                            </m:e>
                          </m:func>
                        </m:e>
                      </m:mr>
                    </m:m>
                  </m:e>
                </m:d>
              </m:oMath>
            </m:oMathPara>
          </w:p>
        </w:tc>
        <w:tc>
          <w:tcPr>
            <w:tcW w:w="648" w:type="dxa"/>
          </w:tcPr>
          <w:p w:rsidR="006062ED" w:rsidRDefault="006062ED" w:rsidP="00465390">
            <w:pPr>
              <w:pStyle w:val="NoSpacing"/>
            </w:pPr>
            <w:r>
              <w:t>(</w:t>
            </w:r>
            <w:fldSimple w:instr=" SEQ Equation \* MERGEFORMAT ">
              <w:r w:rsidR="001B49B6">
                <w:rPr>
                  <w:noProof/>
                </w:rPr>
                <w:t>13</w:t>
              </w:r>
            </w:fldSimple>
            <w:r>
              <w:t>)</w:t>
            </w:r>
          </w:p>
        </w:tc>
      </w:tr>
    </w:tbl>
    <w:p w:rsidR="006062ED" w:rsidRDefault="006062ED" w:rsidP="00465390">
      <w:pPr>
        <w:pStyle w:val="NoSpacing"/>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8"/>
        <w:gridCol w:w="8280"/>
        <w:gridCol w:w="648"/>
      </w:tblGrid>
      <w:tr w:rsidR="006062ED" w:rsidTr="0004167F">
        <w:tc>
          <w:tcPr>
            <w:tcW w:w="648" w:type="dxa"/>
          </w:tcPr>
          <w:p w:rsidR="006062ED" w:rsidRDefault="006062ED" w:rsidP="00465390">
            <w:pPr>
              <w:pStyle w:val="NoSpacing"/>
            </w:pPr>
          </w:p>
        </w:tc>
        <w:tc>
          <w:tcPr>
            <w:tcW w:w="8280" w:type="dxa"/>
          </w:tcPr>
          <w:p w:rsidR="006062ED" w:rsidRDefault="00054A12" w:rsidP="00755B22">
            <w:pPr>
              <w:pStyle w:val="NoSpacing"/>
            </w:pPr>
            <m:oMathPara>
              <m:oMath>
                <m:sSub>
                  <m:sSubPr>
                    <m:ctrlPr>
                      <w:rPr>
                        <w:rFonts w:ascii="Cambria Math" w:hAnsi="Cambria Math"/>
                        <w:b/>
                      </w:rPr>
                    </m:ctrlPr>
                  </m:sSubPr>
                  <m:e>
                    <m:r>
                      <m:rPr>
                        <m:sty m:val="b"/>
                      </m:rPr>
                      <w:rPr>
                        <w:rFonts w:ascii="Cambria Math" w:hAnsi="Cambria Math"/>
                      </w:rPr>
                      <m:t>Σ</m:t>
                    </m:r>
                  </m:e>
                  <m:sub>
                    <m:r>
                      <w:rPr>
                        <w:rFonts w:ascii="Cambria Math" w:hAnsi="Cambria Math"/>
                      </w:rPr>
                      <m:t>s</m:t>
                    </m:r>
                  </m:sub>
                </m:sSub>
                <m:r>
                  <w:rPr>
                    <w:rFonts w:ascii="Cambria Math" w:hAnsi="Cambria Math"/>
                  </w:rPr>
                  <m:t>=</m:t>
                </m:r>
                <m:sSub>
                  <m:sSubPr>
                    <m:ctrlPr>
                      <w:rPr>
                        <w:rFonts w:ascii="Cambria Math" w:hAnsi="Cambria Math"/>
                        <w:b/>
                        <w:i/>
                      </w:rPr>
                    </m:ctrlPr>
                  </m:sSubPr>
                  <m:e>
                    <m:r>
                      <m:rPr>
                        <m:sty m:val="bi"/>
                      </m:rPr>
                      <w:rPr>
                        <w:rFonts w:ascii="Cambria Math" w:hAnsi="Cambria Math"/>
                      </w:rPr>
                      <m:t>U</m:t>
                    </m:r>
                  </m:e>
                  <m:sub>
                    <m:r>
                      <w:rPr>
                        <w:rFonts w:ascii="Cambria Math" w:hAnsi="Cambria Math"/>
                      </w:rPr>
                      <m:t>s</m:t>
                    </m:r>
                  </m:sub>
                </m:sSub>
                <m:r>
                  <m:rPr>
                    <m:sty m:val="bi"/>
                  </m:rPr>
                  <w:rPr>
                    <w:rFonts w:ascii="Cambria Math" w:hAnsi="Cambria Math"/>
                  </w:rPr>
                  <m:t xml:space="preserve"> </m:t>
                </m:r>
                <m:sSub>
                  <m:sSubPr>
                    <m:ctrlPr>
                      <w:rPr>
                        <w:rFonts w:ascii="Cambria Math" w:hAnsi="Cambria Math"/>
                        <w:b/>
                        <w:i/>
                      </w:rPr>
                    </m:ctrlPr>
                  </m:sSubPr>
                  <m:e>
                    <m:r>
                      <m:rPr>
                        <m:sty m:val="bi"/>
                      </m:rPr>
                      <w:rPr>
                        <w:rFonts w:ascii="Cambria Math" w:hAnsi="Cambria Math"/>
                      </w:rPr>
                      <m:t>S</m:t>
                    </m:r>
                  </m:e>
                  <m:sub>
                    <m:r>
                      <w:rPr>
                        <w:rFonts w:ascii="Cambria Math" w:hAnsi="Cambria Math"/>
                      </w:rPr>
                      <m:t>s</m:t>
                    </m:r>
                  </m:sub>
                </m:sSub>
                <m:r>
                  <m:rPr>
                    <m:sty m:val="bi"/>
                  </m:rPr>
                  <w:rPr>
                    <w:rFonts w:ascii="Cambria Math" w:hAnsi="Cambria Math"/>
                  </w:rPr>
                  <m:t xml:space="preserve"> </m:t>
                </m:r>
                <m:sSubSup>
                  <m:sSubSupPr>
                    <m:ctrlPr>
                      <w:rPr>
                        <w:rFonts w:ascii="Cambria Math" w:hAnsi="Cambria Math"/>
                        <w:i/>
                      </w:rPr>
                    </m:ctrlPr>
                  </m:sSubSupPr>
                  <m:e>
                    <m:r>
                      <m:rPr>
                        <m:sty m:val="bi"/>
                      </m:rPr>
                      <w:rPr>
                        <w:rFonts w:ascii="Cambria Math" w:hAnsi="Cambria Math"/>
                      </w:rPr>
                      <m:t>U</m:t>
                    </m:r>
                  </m:e>
                  <m:sub>
                    <m:r>
                      <w:rPr>
                        <w:rFonts w:ascii="Cambria Math" w:hAnsi="Cambria Math"/>
                      </w:rPr>
                      <m:t>s</m:t>
                    </m:r>
                  </m:sub>
                  <m:sup>
                    <m:r>
                      <w:rPr>
                        <w:rFonts w:ascii="Cambria Math" w:hAnsi="Cambria Math"/>
                      </w:rPr>
                      <m:t>T</m:t>
                    </m:r>
                  </m:sup>
                </m:sSubSup>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W</m:t>
                              </m:r>
                            </m:e>
                            <m:sub>
                              <m:r>
                                <w:rPr>
                                  <w:rFonts w:ascii="Cambria Math" w:hAnsi="Cambria Math"/>
                                </w:rPr>
                                <m:t>s</m:t>
                              </m:r>
                            </m:sub>
                            <m:sup>
                              <m:r>
                                <w:rPr>
                                  <w:rFonts w:ascii="Cambria Math" w:hAnsi="Cambria Math"/>
                                </w:rPr>
                                <m:t>2</m:t>
                              </m:r>
                            </m:sup>
                          </m:sSubSup>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cos</m:t>
                                  </m:r>
                                </m:e>
                                <m:sup>
                                  <m:r>
                                    <m:rPr>
                                      <m:sty m:val="p"/>
                                    </m:rPr>
                                    <w:rPr>
                                      <w:rFonts w:ascii="Cambria Math" w:hAnsi="Cambria Math"/>
                                    </w:rPr>
                                    <m:t>2</m:t>
                                  </m:r>
                                </m:sup>
                              </m:sSup>
                            </m:fName>
                            <m:e>
                              <m:sSub>
                                <m:sSubPr>
                                  <m:ctrlPr>
                                    <w:rPr>
                                      <w:rFonts w:ascii="Cambria Math" w:hAnsi="Cambria Math"/>
                                      <w:i/>
                                    </w:rPr>
                                  </m:ctrlPr>
                                </m:sSubPr>
                                <m:e>
                                  <m:r>
                                    <w:rPr>
                                      <w:rFonts w:ascii="Cambria Math" w:hAnsi="Cambria Math"/>
                                    </w:rPr>
                                    <m:t>α</m:t>
                                  </m:r>
                                </m:e>
                                <m:sub>
                                  <m:r>
                                    <w:rPr>
                                      <w:rFonts w:ascii="Cambria Math" w:hAnsi="Cambria Math"/>
                                    </w:rPr>
                                    <m:t>s</m:t>
                                  </m:r>
                                </m:sub>
                              </m:sSub>
                            </m:e>
                          </m:func>
                          <m:r>
                            <w:rPr>
                              <w:rFonts w:ascii="Cambria Math" w:hAnsi="Cambria Math"/>
                            </w:rPr>
                            <m:t>+</m:t>
                          </m:r>
                          <m:sSubSup>
                            <m:sSubSupPr>
                              <m:ctrlPr>
                                <w:rPr>
                                  <w:rFonts w:ascii="Cambria Math" w:hAnsi="Cambria Math"/>
                                  <w:i/>
                                </w:rPr>
                              </m:ctrlPr>
                            </m:sSubSupPr>
                            <m:e>
                              <m:r>
                                <w:rPr>
                                  <w:rFonts w:ascii="Cambria Math" w:hAnsi="Cambria Math"/>
                                </w:rPr>
                                <m:t>L</m:t>
                              </m:r>
                            </m:e>
                            <m:sub>
                              <m:r>
                                <w:rPr>
                                  <w:rFonts w:ascii="Cambria Math" w:hAnsi="Cambria Math"/>
                                </w:rPr>
                                <m:t>s</m:t>
                              </m:r>
                            </m:sub>
                            <m:sup>
                              <m:r>
                                <w:rPr>
                                  <w:rFonts w:ascii="Cambria Math" w:hAnsi="Cambria Math"/>
                                </w:rPr>
                                <m:t>2</m:t>
                              </m:r>
                            </m:sup>
                          </m:sSubSup>
                          <m:sSub>
                            <m:sSubPr>
                              <m:ctrlPr>
                                <w:rPr>
                                  <w:rFonts w:ascii="Cambria Math" w:hAnsi="Cambria Math"/>
                                  <w:i/>
                                </w:rPr>
                              </m:ctrlPr>
                            </m:sSubPr>
                            <m:e>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sin</m:t>
                                      </m:r>
                                    </m:e>
                                    <m:sup>
                                      <m:r>
                                        <m:rPr>
                                          <m:sty m:val="p"/>
                                        </m:rPr>
                                        <w:rPr>
                                          <w:rFonts w:ascii="Cambria Math" w:hAnsi="Cambria Math"/>
                                        </w:rPr>
                                        <m:t>2</m:t>
                                      </m:r>
                                    </m:sup>
                                  </m:sSup>
                                </m:fName>
                                <m:e>
                                  <m:r>
                                    <w:rPr>
                                      <w:rFonts w:ascii="Cambria Math" w:hAnsi="Cambria Math"/>
                                    </w:rPr>
                                    <m:t>α</m:t>
                                  </m:r>
                                </m:e>
                              </m:func>
                            </m:e>
                            <m:sub>
                              <m:r>
                                <w:rPr>
                                  <w:rFonts w:ascii="Cambria Math" w:hAnsi="Cambria Math"/>
                                </w:rPr>
                                <m:t>s</m:t>
                              </m:r>
                            </m:sub>
                          </m:sSub>
                        </m:e>
                        <m:e>
                          <m:d>
                            <m:dPr>
                              <m:ctrlPr>
                                <w:rPr>
                                  <w:rFonts w:ascii="Cambria Math" w:hAnsi="Cambria Math"/>
                                  <w:i/>
                                </w:rPr>
                              </m:ctrlPr>
                            </m:dPr>
                            <m:e>
                              <m:sSubSup>
                                <m:sSubSupPr>
                                  <m:ctrlPr>
                                    <w:rPr>
                                      <w:rFonts w:ascii="Cambria Math" w:hAnsi="Cambria Math"/>
                                      <w:i/>
                                    </w:rPr>
                                  </m:ctrlPr>
                                </m:sSubSupPr>
                                <m:e>
                                  <m:r>
                                    <w:rPr>
                                      <w:rFonts w:ascii="Cambria Math" w:hAnsi="Cambria Math"/>
                                    </w:rPr>
                                    <m:t>L</m:t>
                                  </m:r>
                                </m:e>
                                <m:sub>
                                  <m:r>
                                    <w:rPr>
                                      <w:rFonts w:ascii="Cambria Math" w:hAnsi="Cambria Math"/>
                                    </w:rPr>
                                    <m:t>s</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s</m:t>
                                  </m:r>
                                </m:sub>
                                <m:sup>
                                  <m:r>
                                    <w:rPr>
                                      <w:rFonts w:ascii="Cambria Math" w:hAnsi="Cambria Math"/>
                                    </w:rPr>
                                    <m:t>2</m:t>
                                  </m:r>
                                </m:sup>
                              </m:sSubSup>
                            </m:e>
                          </m:d>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α</m:t>
                                  </m:r>
                                </m:e>
                                <m:sub>
                                  <m:r>
                                    <w:rPr>
                                      <w:rFonts w:ascii="Cambria Math" w:hAnsi="Cambria Math"/>
                                    </w:rPr>
                                    <m:t>s</m:t>
                                  </m:r>
                                </m:sub>
                              </m:sSub>
                            </m:e>
                          </m:func>
                          <m:func>
                            <m:funcPr>
                              <m:ctrlPr>
                                <w:rPr>
                                  <w:rFonts w:ascii="Cambria Math" w:hAnsi="Cambria Math"/>
                                  <w:i/>
                                </w:rPr>
                              </m:ctrlPr>
                            </m:funcPr>
                            <m:fName>
                              <m:r>
                                <m:rPr>
                                  <m:sty m:val="p"/>
                                </m:rPr>
                                <w:rPr>
                                  <w:rFonts w:ascii="Cambria Math" w:hAnsi="Cambria Math"/>
                                </w:rPr>
                                <m:t>sin</m:t>
                              </m:r>
                            </m:fName>
                            <m:e>
                              <m:sSub>
                                <m:sSubPr>
                                  <m:ctrlPr>
                                    <w:rPr>
                                      <w:rFonts w:ascii="Cambria Math" w:hAnsi="Cambria Math"/>
                                      <w:i/>
                                    </w:rPr>
                                  </m:ctrlPr>
                                </m:sSubPr>
                                <m:e>
                                  <m:r>
                                    <w:rPr>
                                      <w:rFonts w:ascii="Cambria Math" w:hAnsi="Cambria Math"/>
                                    </w:rPr>
                                    <m:t>α</m:t>
                                  </m:r>
                                </m:e>
                                <m:sub>
                                  <m:r>
                                    <w:rPr>
                                      <w:rFonts w:ascii="Cambria Math" w:hAnsi="Cambria Math"/>
                                    </w:rPr>
                                    <m:t>s</m:t>
                                  </m:r>
                                </m:sub>
                              </m:sSub>
                            </m:e>
                          </m:func>
                        </m:e>
                      </m:mr>
                      <m:mr>
                        <m:e>
                          <m:d>
                            <m:dPr>
                              <m:ctrlPr>
                                <w:rPr>
                                  <w:rFonts w:ascii="Cambria Math" w:hAnsi="Cambria Math"/>
                                  <w:i/>
                                </w:rPr>
                              </m:ctrlPr>
                            </m:dPr>
                            <m:e>
                              <m:sSubSup>
                                <m:sSubSupPr>
                                  <m:ctrlPr>
                                    <w:rPr>
                                      <w:rFonts w:ascii="Cambria Math" w:hAnsi="Cambria Math"/>
                                      <w:i/>
                                    </w:rPr>
                                  </m:ctrlPr>
                                </m:sSubSupPr>
                                <m:e>
                                  <m:r>
                                    <w:rPr>
                                      <w:rFonts w:ascii="Cambria Math" w:hAnsi="Cambria Math"/>
                                    </w:rPr>
                                    <m:t>L</m:t>
                                  </m:r>
                                </m:e>
                                <m:sub>
                                  <m:r>
                                    <w:rPr>
                                      <w:rFonts w:ascii="Cambria Math" w:hAnsi="Cambria Math"/>
                                    </w:rPr>
                                    <m:t>s</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s</m:t>
                                  </m:r>
                                </m:sub>
                                <m:sup>
                                  <m:r>
                                    <w:rPr>
                                      <w:rFonts w:ascii="Cambria Math" w:hAnsi="Cambria Math"/>
                                    </w:rPr>
                                    <m:t>2</m:t>
                                  </m:r>
                                </m:sup>
                              </m:sSubSup>
                            </m:e>
                          </m:d>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α</m:t>
                                  </m:r>
                                </m:e>
                                <m:sub>
                                  <m:r>
                                    <w:rPr>
                                      <w:rFonts w:ascii="Cambria Math" w:hAnsi="Cambria Math"/>
                                    </w:rPr>
                                    <m:t>s</m:t>
                                  </m:r>
                                </m:sub>
                              </m:sSub>
                            </m:e>
                          </m:func>
                          <m:func>
                            <m:funcPr>
                              <m:ctrlPr>
                                <w:rPr>
                                  <w:rFonts w:ascii="Cambria Math" w:hAnsi="Cambria Math"/>
                                  <w:i/>
                                </w:rPr>
                              </m:ctrlPr>
                            </m:funcPr>
                            <m:fName>
                              <m:r>
                                <m:rPr>
                                  <m:sty m:val="p"/>
                                </m:rPr>
                                <w:rPr>
                                  <w:rFonts w:ascii="Cambria Math" w:hAnsi="Cambria Math"/>
                                </w:rPr>
                                <m:t>sin</m:t>
                              </m:r>
                            </m:fName>
                            <m:e>
                              <m:sSub>
                                <m:sSubPr>
                                  <m:ctrlPr>
                                    <w:rPr>
                                      <w:rFonts w:ascii="Cambria Math" w:hAnsi="Cambria Math"/>
                                      <w:i/>
                                    </w:rPr>
                                  </m:ctrlPr>
                                </m:sSubPr>
                                <m:e>
                                  <m:r>
                                    <w:rPr>
                                      <w:rFonts w:ascii="Cambria Math" w:hAnsi="Cambria Math"/>
                                    </w:rPr>
                                    <m:t>α</m:t>
                                  </m:r>
                                </m:e>
                                <m:sub>
                                  <m:r>
                                    <w:rPr>
                                      <w:rFonts w:ascii="Cambria Math" w:hAnsi="Cambria Math"/>
                                    </w:rPr>
                                    <m:t>s</m:t>
                                  </m:r>
                                </m:sub>
                              </m:sSub>
                            </m:e>
                          </m:func>
                        </m:e>
                        <m:e>
                          <m:sSubSup>
                            <m:sSubSupPr>
                              <m:ctrlPr>
                                <w:rPr>
                                  <w:rFonts w:ascii="Cambria Math" w:hAnsi="Cambria Math"/>
                                  <w:i/>
                                </w:rPr>
                              </m:ctrlPr>
                            </m:sSubSupPr>
                            <m:e>
                              <m:r>
                                <w:rPr>
                                  <w:rFonts w:ascii="Cambria Math" w:hAnsi="Cambria Math"/>
                                </w:rPr>
                                <m:t>L</m:t>
                              </m:r>
                            </m:e>
                            <m:sub>
                              <m:r>
                                <w:rPr>
                                  <w:rFonts w:ascii="Cambria Math" w:hAnsi="Cambria Math"/>
                                </w:rPr>
                                <m:t>s</m:t>
                              </m:r>
                            </m:sub>
                            <m:sup>
                              <m:r>
                                <w:rPr>
                                  <w:rFonts w:ascii="Cambria Math" w:hAnsi="Cambria Math"/>
                                </w:rPr>
                                <m:t>2</m:t>
                              </m:r>
                            </m:sup>
                          </m:sSubSup>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cos</m:t>
                                  </m:r>
                                </m:e>
                                <m:sup>
                                  <m:r>
                                    <m:rPr>
                                      <m:sty m:val="p"/>
                                    </m:rPr>
                                    <w:rPr>
                                      <w:rFonts w:ascii="Cambria Math" w:hAnsi="Cambria Math"/>
                                    </w:rPr>
                                    <m:t>2</m:t>
                                  </m:r>
                                </m:sup>
                              </m:sSup>
                            </m:fName>
                            <m:e>
                              <m:sSub>
                                <m:sSubPr>
                                  <m:ctrlPr>
                                    <w:rPr>
                                      <w:rFonts w:ascii="Cambria Math" w:hAnsi="Cambria Math"/>
                                      <w:i/>
                                    </w:rPr>
                                  </m:ctrlPr>
                                </m:sSubPr>
                                <m:e>
                                  <m:r>
                                    <w:rPr>
                                      <w:rFonts w:ascii="Cambria Math" w:hAnsi="Cambria Math"/>
                                    </w:rPr>
                                    <m:t>α</m:t>
                                  </m:r>
                                </m:e>
                                <m:sub>
                                  <m:r>
                                    <w:rPr>
                                      <w:rFonts w:ascii="Cambria Math" w:hAnsi="Cambria Math"/>
                                    </w:rPr>
                                    <m:t>s</m:t>
                                  </m:r>
                                </m:sub>
                              </m:sSub>
                            </m:e>
                          </m:func>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s</m:t>
                              </m:r>
                            </m:sub>
                            <m:sup>
                              <m:r>
                                <w:rPr>
                                  <w:rFonts w:ascii="Cambria Math" w:hAnsi="Cambria Math"/>
                                </w:rPr>
                                <m:t>2</m:t>
                              </m:r>
                            </m:sup>
                          </m:sSubSup>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sin</m:t>
                                  </m:r>
                                </m:e>
                                <m:sup>
                                  <m:r>
                                    <m:rPr>
                                      <m:sty m:val="p"/>
                                    </m:rPr>
                                    <w:rPr>
                                      <w:rFonts w:ascii="Cambria Math" w:hAnsi="Cambria Math"/>
                                    </w:rPr>
                                    <m:t>2</m:t>
                                  </m:r>
                                </m:sup>
                              </m:sSup>
                            </m:fName>
                            <m:e>
                              <m:sSub>
                                <m:sSubPr>
                                  <m:ctrlPr>
                                    <w:rPr>
                                      <w:rFonts w:ascii="Cambria Math" w:hAnsi="Cambria Math"/>
                                      <w:i/>
                                    </w:rPr>
                                  </m:ctrlPr>
                                </m:sSubPr>
                                <m:e>
                                  <m:r>
                                    <w:rPr>
                                      <w:rFonts w:ascii="Cambria Math" w:hAnsi="Cambria Math"/>
                                    </w:rPr>
                                    <m:t>α</m:t>
                                  </m:r>
                                </m:e>
                                <m:sub>
                                  <m:r>
                                    <w:rPr>
                                      <w:rFonts w:ascii="Cambria Math" w:hAnsi="Cambria Math"/>
                                    </w:rPr>
                                    <m:t>s</m:t>
                                  </m:r>
                                </m:sub>
                              </m:sSub>
                            </m:e>
                          </m:func>
                        </m:e>
                      </m:mr>
                    </m:m>
                  </m:e>
                </m:d>
              </m:oMath>
            </m:oMathPara>
          </w:p>
        </w:tc>
        <w:tc>
          <w:tcPr>
            <w:tcW w:w="648" w:type="dxa"/>
          </w:tcPr>
          <w:p w:rsidR="006062ED" w:rsidRDefault="006062ED" w:rsidP="00465390">
            <w:pPr>
              <w:pStyle w:val="NoSpacing"/>
            </w:pPr>
            <w:bookmarkStart w:id="25" w:name="_Ref389567395"/>
            <w:r>
              <w:t>(</w:t>
            </w:r>
            <w:fldSimple w:instr=" SEQ Equation \* MERGEFORMAT ">
              <w:r w:rsidR="001B49B6">
                <w:rPr>
                  <w:noProof/>
                </w:rPr>
                <w:t>14</w:t>
              </w:r>
            </w:fldSimple>
            <w:r>
              <w:t>)</w:t>
            </w:r>
            <w:bookmarkEnd w:id="25"/>
          </w:p>
        </w:tc>
      </w:tr>
    </w:tbl>
    <w:p w:rsidR="006062ED" w:rsidRDefault="006062ED" w:rsidP="00465390">
      <w:pPr>
        <w:pStyle w:val="NoSpacing"/>
      </w:pPr>
      <w:proofErr w:type="gramStart"/>
      <w:r w:rsidRPr="0038660E">
        <w:t>where</w:t>
      </w:r>
      <w:proofErr w:type="gramEnd"/>
    </w:p>
    <w:p w:rsidR="00CF52B9" w:rsidRDefault="00CF52B9" w:rsidP="00465390">
      <w:pPr>
        <w:pStyle w:val="NoSpacing"/>
      </w:pPr>
    </w:p>
    <w:p w:rsidR="006062ED" w:rsidRDefault="006062ED" w:rsidP="00EC01F7">
      <w:pPr>
        <w:pStyle w:val="NoSpacing"/>
        <w:keepNext/>
        <w:tabs>
          <w:tab w:val="left" w:pos="720"/>
          <w:tab w:val="left" w:pos="1440"/>
        </w:tabs>
      </w:pPr>
      <w:r>
        <w:tab/>
      </w:r>
      <m:oMath>
        <m:sSub>
          <m:sSubPr>
            <m:ctrlPr>
              <w:rPr>
                <w:rFonts w:ascii="Cambria Math" w:hAnsi="Cambria Math"/>
                <w:i/>
              </w:rPr>
            </m:ctrlPr>
          </m:sSubPr>
          <m:e>
            <m:r>
              <w:rPr>
                <w:rFonts w:ascii="Cambria Math" w:hAnsi="Cambria Math"/>
              </w:rPr>
              <m:t>α</m:t>
            </m:r>
          </m:e>
          <m:sub>
            <m:r>
              <w:rPr>
                <w:rFonts w:ascii="Cambria Math" w:hAnsi="Cambria Math"/>
              </w:rPr>
              <m:t>s</m:t>
            </m:r>
          </m:sub>
        </m:sSub>
      </m:oMath>
      <w:r w:rsidR="00755B22">
        <w:tab/>
      </w:r>
      <w:r>
        <w:t xml:space="preserve">= </w:t>
      </w:r>
      <w:r w:rsidR="00465390">
        <w:t xml:space="preserve">tilt </w:t>
      </w:r>
      <w:r>
        <w:t>angle</w:t>
      </w:r>
      <w:r w:rsidR="00465390">
        <w:t xml:space="preserve"> by which length axis is rotated clockwise from true north</w:t>
      </w:r>
      <w:proofErr w:type="gramStart"/>
      <w:r>
        <w:t>;</w:t>
      </w:r>
      <w:proofErr w:type="gramEnd"/>
    </w:p>
    <w:p w:rsidR="006062ED" w:rsidRDefault="006062ED" w:rsidP="00EC01F7">
      <w:pPr>
        <w:pStyle w:val="NoSpacing"/>
        <w:keepNext/>
        <w:tabs>
          <w:tab w:val="left" w:pos="720"/>
          <w:tab w:val="left" w:pos="1440"/>
        </w:tabs>
      </w:pPr>
      <w:r>
        <w:tab/>
      </w:r>
      <m:oMath>
        <m:sSub>
          <m:sSubPr>
            <m:ctrlPr>
              <w:rPr>
                <w:rFonts w:ascii="Cambria Math" w:hAnsi="Cambria Math"/>
                <w:b/>
                <w:i/>
              </w:rPr>
            </m:ctrlPr>
          </m:sSubPr>
          <m:e>
            <m:r>
              <m:rPr>
                <m:sty m:val="bi"/>
              </m:rPr>
              <w:rPr>
                <w:rFonts w:ascii="Cambria Math" w:hAnsi="Cambria Math"/>
              </w:rPr>
              <m:t>S</m:t>
            </m:r>
          </m:e>
          <m:sub>
            <m:r>
              <w:rPr>
                <w:rFonts w:ascii="Cambria Math" w:hAnsi="Cambria Math"/>
              </w:rPr>
              <m:t>s</m:t>
            </m:r>
          </m:sub>
        </m:sSub>
      </m:oMath>
      <w:r>
        <w:tab/>
        <w:t xml:space="preserve">= </w:t>
      </w:r>
      <w:r w:rsidR="005E614B">
        <w:t xml:space="preserve">non-rotated </w:t>
      </w:r>
      <w:r>
        <w:t>covariance</w:t>
      </w:r>
      <w:r w:rsidR="005E614B">
        <w:t xml:space="preserve"> matrix</w:t>
      </w:r>
      <w:r>
        <w:t>; and</w:t>
      </w:r>
    </w:p>
    <w:p w:rsidR="006062ED" w:rsidRDefault="006062ED" w:rsidP="00EC01F7">
      <w:pPr>
        <w:pStyle w:val="NoSpacing"/>
        <w:keepNext/>
        <w:tabs>
          <w:tab w:val="left" w:pos="720"/>
          <w:tab w:val="left" w:pos="1440"/>
        </w:tabs>
      </w:pPr>
      <w:r>
        <w:tab/>
      </w:r>
      <m:oMath>
        <m:sSub>
          <m:sSubPr>
            <m:ctrlPr>
              <w:rPr>
                <w:rFonts w:ascii="Cambria Math" w:hAnsi="Cambria Math"/>
                <w:b/>
                <w:i/>
              </w:rPr>
            </m:ctrlPr>
          </m:sSubPr>
          <m:e>
            <m:r>
              <m:rPr>
                <m:sty m:val="bi"/>
              </m:rPr>
              <w:rPr>
                <w:rFonts w:ascii="Cambria Math" w:hAnsi="Cambria Math"/>
              </w:rPr>
              <m:t>U</m:t>
            </m:r>
          </m:e>
          <m:sub>
            <m:r>
              <w:rPr>
                <w:rFonts w:ascii="Cambria Math" w:hAnsi="Cambria Math"/>
              </w:rPr>
              <m:t>s</m:t>
            </m:r>
          </m:sub>
        </m:sSub>
      </m:oMath>
      <w:r>
        <w:tab/>
        <w:t>= rotation matrix.</w:t>
      </w:r>
    </w:p>
    <w:p w:rsidR="006062ED" w:rsidRDefault="006062ED" w:rsidP="006062ED">
      <w:pPr>
        <w:pStyle w:val="NoSpacing"/>
        <w:keepNext/>
      </w:pPr>
    </w:p>
    <w:p w:rsidR="00264A29" w:rsidRDefault="00264A29" w:rsidP="006062ED">
      <w:pPr>
        <w:keepNext/>
      </w:pPr>
      <w:r>
        <w:t xml:space="preserve">Double angle identities reduce Eqn. </w:t>
      </w:r>
      <w:r>
        <w:fldChar w:fldCharType="begin"/>
      </w:r>
      <w:r>
        <w:instrText xml:space="preserve"> REF _Ref389567395 \h </w:instrText>
      </w:r>
      <w:r>
        <w:fldChar w:fldCharType="separate"/>
      </w:r>
      <w:r w:rsidR="001B49B6">
        <w:t>(</w:t>
      </w:r>
      <w:r w:rsidR="001B49B6">
        <w:rPr>
          <w:noProof/>
        </w:rPr>
        <w:t>14</w:t>
      </w:r>
      <w:r w:rsidR="001B49B6">
        <w:t>)</w:t>
      </w:r>
      <w:r>
        <w:fldChar w:fldCharType="end"/>
      </w:r>
      <w:r>
        <w:t xml:space="preserve"> into a form that highlights the behavior when </w:t>
      </w:r>
      <m:oMath>
        <m:sSub>
          <m:sSubPr>
            <m:ctrlPr>
              <w:rPr>
                <w:rFonts w:ascii="Cambria Math" w:hAnsi="Cambria Math"/>
                <w:i/>
              </w:rPr>
            </m:ctrlPr>
          </m:sSubPr>
          <m:e>
            <m:r>
              <w:rPr>
                <w:rFonts w:ascii="Cambria Math" w:hAnsi="Cambria Math"/>
              </w:rPr>
              <m:t>L</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oMath>
      <w:r>
        <w:rPr>
          <w:rFonts w:eastAsiaTheme="minorEastAsia"/>
        </w:rPr>
        <w:t xml:space="preserve"> or </w:t>
      </w:r>
      <m:oMath>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=0.</m:t>
        </m:r>
      </m:oMath>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8"/>
        <w:gridCol w:w="8280"/>
        <w:gridCol w:w="648"/>
      </w:tblGrid>
      <w:tr w:rsidR="006062ED" w:rsidTr="0004167F">
        <w:tc>
          <w:tcPr>
            <w:tcW w:w="648" w:type="dxa"/>
          </w:tcPr>
          <w:p w:rsidR="006062ED" w:rsidRDefault="006062ED" w:rsidP="0004167F">
            <w:pPr>
              <w:pStyle w:val="NoSpacing"/>
            </w:pPr>
          </w:p>
        </w:tc>
        <w:tc>
          <w:tcPr>
            <w:tcW w:w="8280" w:type="dxa"/>
          </w:tcPr>
          <w:p w:rsidR="006062ED" w:rsidRDefault="00054A12" w:rsidP="00755B22">
            <w:pPr>
              <w:pStyle w:val="NoSpacing"/>
            </w:pPr>
            <m:oMathPara>
              <m:oMath>
                <m:sSub>
                  <m:sSubPr>
                    <m:ctrlPr>
                      <w:rPr>
                        <w:rFonts w:ascii="Cambria Math" w:hAnsi="Cambria Math"/>
                        <w:b/>
                      </w:rPr>
                    </m:ctrlPr>
                  </m:sSubPr>
                  <m:e>
                    <m:r>
                      <m:rPr>
                        <m:sty m:val="b"/>
                      </m:rPr>
                      <w:rPr>
                        <w:rFonts w:ascii="Cambria Math" w:hAnsi="Cambria Math"/>
                      </w:rPr>
                      <m:t>Σ</m:t>
                    </m:r>
                  </m:e>
                  <m:sub>
                    <m:r>
                      <w:rPr>
                        <w:rFonts w:ascii="Cambria Math" w:hAnsi="Cambria Math"/>
                      </w:rPr>
                      <m:t>s</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m:t>
                </m:r>
                <m:d>
                  <m:dPr>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 xml:space="preserve"> </m:t>
                          </m:r>
                          <m:d>
                            <m:dPr>
                              <m:ctrlPr>
                                <w:rPr>
                                  <w:rFonts w:ascii="Cambria Math" w:hAnsi="Cambria Math"/>
                                  <w:i/>
                                </w:rPr>
                              </m:ctrlPr>
                            </m:dPr>
                            <m:e>
                              <m:sSubSup>
                                <m:sSubSupPr>
                                  <m:ctrlPr>
                                    <w:rPr>
                                      <w:rFonts w:ascii="Cambria Math" w:hAnsi="Cambria Math"/>
                                      <w:i/>
                                    </w:rPr>
                                  </m:ctrlPr>
                                </m:sSubSupPr>
                                <m:e>
                                  <m:r>
                                    <w:rPr>
                                      <w:rFonts w:ascii="Cambria Math" w:hAnsi="Cambria Math"/>
                                    </w:rPr>
                                    <m:t>L</m:t>
                                  </m:r>
                                </m:e>
                                <m:sub>
                                  <m:r>
                                    <w:rPr>
                                      <w:rFonts w:ascii="Cambria Math" w:hAnsi="Cambria Math"/>
                                    </w:rPr>
                                    <m:t>s</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s</m:t>
                                  </m:r>
                                </m:sub>
                                <m:sup>
                                  <m:r>
                                    <w:rPr>
                                      <w:rFonts w:ascii="Cambria Math" w:hAnsi="Cambria Math"/>
                                    </w:rPr>
                                    <m:t>2</m:t>
                                  </m:r>
                                </m:sup>
                              </m:sSubSup>
                            </m:e>
                          </m:d>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L</m:t>
                                  </m:r>
                                </m:e>
                                <m:sub>
                                  <m:r>
                                    <w:rPr>
                                      <w:rFonts w:ascii="Cambria Math" w:hAnsi="Cambria Math"/>
                                    </w:rPr>
                                    <m:t>s</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s</m:t>
                                  </m:r>
                                </m:sub>
                                <m:sup>
                                  <m:r>
                                    <w:rPr>
                                      <w:rFonts w:ascii="Cambria Math" w:hAnsi="Cambria Math"/>
                                    </w:rPr>
                                    <m:t>2</m:t>
                                  </m:r>
                                </m:sup>
                              </m:sSubSup>
                            </m:e>
                          </m:d>
                          <m:func>
                            <m:funcPr>
                              <m:ctrlPr>
                                <w:rPr>
                                  <w:rFonts w:ascii="Cambria Math" w:hAnsi="Cambria Math"/>
                                  <w:i/>
                                </w:rPr>
                              </m:ctrlPr>
                            </m:funcPr>
                            <m:fName>
                              <m:r>
                                <m:rPr>
                                  <m:sty m:val="p"/>
                                </m:rPr>
                                <w:rPr>
                                  <w:rFonts w:ascii="Cambria Math" w:hAnsi="Cambria Math"/>
                                </w:rPr>
                                <m:t>cos</m:t>
                              </m:r>
                            </m:fName>
                            <m:e>
                              <m:r>
                                <w:rPr>
                                  <w:rFonts w:ascii="Cambria Math" w:hAnsi="Cambria Math"/>
                                </w:rPr>
                                <m:t>2</m:t>
                              </m:r>
                              <m:sSub>
                                <m:sSubPr>
                                  <m:ctrlPr>
                                    <w:rPr>
                                      <w:rFonts w:ascii="Cambria Math" w:hAnsi="Cambria Math"/>
                                      <w:i/>
                                    </w:rPr>
                                  </m:ctrlPr>
                                </m:sSubPr>
                                <m:e>
                                  <m:r>
                                    <w:rPr>
                                      <w:rFonts w:ascii="Cambria Math" w:hAnsi="Cambria Math"/>
                                    </w:rPr>
                                    <m:t>α</m:t>
                                  </m:r>
                                </m:e>
                                <m:sub>
                                  <m:r>
                                    <w:rPr>
                                      <w:rFonts w:ascii="Cambria Math" w:hAnsi="Cambria Math"/>
                                    </w:rPr>
                                    <m:t>s</m:t>
                                  </m:r>
                                </m:sub>
                              </m:sSub>
                            </m:e>
                          </m:func>
                        </m:e>
                        <m:e>
                          <m:d>
                            <m:dPr>
                              <m:ctrlPr>
                                <w:rPr>
                                  <w:rFonts w:ascii="Cambria Math" w:hAnsi="Cambria Math"/>
                                  <w:i/>
                                </w:rPr>
                              </m:ctrlPr>
                            </m:dPr>
                            <m:e>
                              <m:sSubSup>
                                <m:sSubSupPr>
                                  <m:ctrlPr>
                                    <w:rPr>
                                      <w:rFonts w:ascii="Cambria Math" w:hAnsi="Cambria Math"/>
                                      <w:i/>
                                    </w:rPr>
                                  </m:ctrlPr>
                                </m:sSubSupPr>
                                <m:e>
                                  <m:r>
                                    <w:rPr>
                                      <w:rFonts w:ascii="Cambria Math" w:hAnsi="Cambria Math"/>
                                    </w:rPr>
                                    <m:t>L</m:t>
                                  </m:r>
                                </m:e>
                                <m:sub>
                                  <m:r>
                                    <w:rPr>
                                      <w:rFonts w:ascii="Cambria Math" w:hAnsi="Cambria Math"/>
                                    </w:rPr>
                                    <m:t>s</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s</m:t>
                                  </m:r>
                                </m:sub>
                                <m:sup>
                                  <m:r>
                                    <w:rPr>
                                      <w:rFonts w:ascii="Cambria Math" w:hAnsi="Cambria Math"/>
                                    </w:rPr>
                                    <m:t>2</m:t>
                                  </m:r>
                                </m:sup>
                              </m:sSubSup>
                            </m:e>
                          </m:d>
                          <m:func>
                            <m:funcPr>
                              <m:ctrlPr>
                                <w:rPr>
                                  <w:rFonts w:ascii="Cambria Math" w:hAnsi="Cambria Math"/>
                                  <w:i/>
                                </w:rPr>
                              </m:ctrlPr>
                            </m:funcPr>
                            <m:fName>
                              <m:r>
                                <m:rPr>
                                  <m:sty m:val="p"/>
                                </m:rPr>
                                <w:rPr>
                                  <w:rFonts w:ascii="Cambria Math" w:hAnsi="Cambria Math"/>
                                </w:rPr>
                                <m:t>sin</m:t>
                              </m:r>
                            </m:fName>
                            <m:e>
                              <m:r>
                                <w:rPr>
                                  <w:rFonts w:ascii="Cambria Math" w:hAnsi="Cambria Math"/>
                                </w:rPr>
                                <m:t>2</m:t>
                              </m:r>
                              <m:sSub>
                                <m:sSubPr>
                                  <m:ctrlPr>
                                    <w:rPr>
                                      <w:rFonts w:ascii="Cambria Math" w:hAnsi="Cambria Math"/>
                                      <w:i/>
                                    </w:rPr>
                                  </m:ctrlPr>
                                </m:sSubPr>
                                <m:e>
                                  <m:r>
                                    <w:rPr>
                                      <w:rFonts w:ascii="Cambria Math" w:hAnsi="Cambria Math"/>
                                    </w:rPr>
                                    <m:t>α</m:t>
                                  </m:r>
                                </m:e>
                                <m:sub>
                                  <m:r>
                                    <w:rPr>
                                      <w:rFonts w:ascii="Cambria Math" w:hAnsi="Cambria Math"/>
                                    </w:rPr>
                                    <m:t>s</m:t>
                                  </m:r>
                                </m:sub>
                              </m:sSub>
                            </m:e>
                          </m:func>
                        </m:e>
                      </m:mr>
                      <m:mr>
                        <m:e>
                          <m:d>
                            <m:dPr>
                              <m:ctrlPr>
                                <w:rPr>
                                  <w:rFonts w:ascii="Cambria Math" w:hAnsi="Cambria Math"/>
                                  <w:i/>
                                </w:rPr>
                              </m:ctrlPr>
                            </m:dPr>
                            <m:e>
                              <m:sSubSup>
                                <m:sSubSupPr>
                                  <m:ctrlPr>
                                    <w:rPr>
                                      <w:rFonts w:ascii="Cambria Math" w:hAnsi="Cambria Math"/>
                                      <w:i/>
                                    </w:rPr>
                                  </m:ctrlPr>
                                </m:sSubSupPr>
                                <m:e>
                                  <m:r>
                                    <w:rPr>
                                      <w:rFonts w:ascii="Cambria Math" w:hAnsi="Cambria Math"/>
                                    </w:rPr>
                                    <m:t>L</m:t>
                                  </m:r>
                                </m:e>
                                <m:sub>
                                  <m:r>
                                    <w:rPr>
                                      <w:rFonts w:ascii="Cambria Math" w:hAnsi="Cambria Math"/>
                                    </w:rPr>
                                    <m:t>s</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s</m:t>
                                  </m:r>
                                </m:sub>
                                <m:sup>
                                  <m:r>
                                    <w:rPr>
                                      <w:rFonts w:ascii="Cambria Math" w:hAnsi="Cambria Math"/>
                                    </w:rPr>
                                    <m:t>2</m:t>
                                  </m:r>
                                </m:sup>
                              </m:sSubSup>
                            </m:e>
                          </m:d>
                          <m:func>
                            <m:funcPr>
                              <m:ctrlPr>
                                <w:rPr>
                                  <w:rFonts w:ascii="Cambria Math" w:hAnsi="Cambria Math"/>
                                  <w:i/>
                                </w:rPr>
                              </m:ctrlPr>
                            </m:funcPr>
                            <m:fName>
                              <m:r>
                                <m:rPr>
                                  <m:sty m:val="p"/>
                                </m:rPr>
                                <w:rPr>
                                  <w:rFonts w:ascii="Cambria Math" w:hAnsi="Cambria Math"/>
                                </w:rPr>
                                <m:t>sin</m:t>
                              </m:r>
                            </m:fName>
                            <m:e>
                              <m:r>
                                <w:rPr>
                                  <w:rFonts w:ascii="Cambria Math" w:hAnsi="Cambria Math"/>
                                </w:rPr>
                                <m:t>2</m:t>
                              </m:r>
                              <m:sSub>
                                <m:sSubPr>
                                  <m:ctrlPr>
                                    <w:rPr>
                                      <w:rFonts w:ascii="Cambria Math" w:hAnsi="Cambria Math"/>
                                      <w:i/>
                                    </w:rPr>
                                  </m:ctrlPr>
                                </m:sSubPr>
                                <m:e>
                                  <m:r>
                                    <w:rPr>
                                      <w:rFonts w:ascii="Cambria Math" w:hAnsi="Cambria Math"/>
                                    </w:rPr>
                                    <m:t>α</m:t>
                                  </m:r>
                                </m:e>
                                <m:sub>
                                  <m:r>
                                    <w:rPr>
                                      <w:rFonts w:ascii="Cambria Math" w:hAnsi="Cambria Math"/>
                                    </w:rPr>
                                    <m:t>s</m:t>
                                  </m:r>
                                </m:sub>
                              </m:sSub>
                            </m:e>
                          </m:func>
                        </m:e>
                        <m:e>
                          <m:d>
                            <m:dPr>
                              <m:ctrlPr>
                                <w:rPr>
                                  <w:rFonts w:ascii="Cambria Math" w:hAnsi="Cambria Math"/>
                                  <w:i/>
                                </w:rPr>
                              </m:ctrlPr>
                            </m:dPr>
                            <m:e>
                              <m:sSubSup>
                                <m:sSubSupPr>
                                  <m:ctrlPr>
                                    <w:rPr>
                                      <w:rFonts w:ascii="Cambria Math" w:hAnsi="Cambria Math"/>
                                      <w:i/>
                                    </w:rPr>
                                  </m:ctrlPr>
                                </m:sSubSupPr>
                                <m:e>
                                  <m:r>
                                    <w:rPr>
                                      <w:rFonts w:ascii="Cambria Math" w:hAnsi="Cambria Math"/>
                                    </w:rPr>
                                    <m:t>L</m:t>
                                  </m:r>
                                </m:e>
                                <m:sub>
                                  <m:r>
                                    <w:rPr>
                                      <w:rFonts w:ascii="Cambria Math" w:hAnsi="Cambria Math"/>
                                    </w:rPr>
                                    <m:t>s</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s</m:t>
                                  </m:r>
                                </m:sub>
                                <m:sup>
                                  <m:r>
                                    <w:rPr>
                                      <w:rFonts w:ascii="Cambria Math" w:hAnsi="Cambria Math"/>
                                    </w:rPr>
                                    <m:t>2</m:t>
                                  </m:r>
                                </m:sup>
                              </m:sSubSup>
                            </m:e>
                          </m:d>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L</m:t>
                                  </m:r>
                                </m:e>
                                <m:sub>
                                  <m:r>
                                    <w:rPr>
                                      <w:rFonts w:ascii="Cambria Math" w:hAnsi="Cambria Math"/>
                                    </w:rPr>
                                    <m:t>s</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s</m:t>
                                  </m:r>
                                </m:sub>
                                <m:sup>
                                  <m:r>
                                    <w:rPr>
                                      <w:rFonts w:ascii="Cambria Math" w:hAnsi="Cambria Math"/>
                                    </w:rPr>
                                    <m:t>2</m:t>
                                  </m:r>
                                </m:sup>
                              </m:sSubSup>
                            </m:e>
                          </m:d>
                          <m:func>
                            <m:funcPr>
                              <m:ctrlPr>
                                <w:rPr>
                                  <w:rFonts w:ascii="Cambria Math" w:hAnsi="Cambria Math"/>
                                  <w:i/>
                                </w:rPr>
                              </m:ctrlPr>
                            </m:funcPr>
                            <m:fName>
                              <m:r>
                                <m:rPr>
                                  <m:sty m:val="p"/>
                                </m:rPr>
                                <w:rPr>
                                  <w:rFonts w:ascii="Cambria Math" w:hAnsi="Cambria Math"/>
                                </w:rPr>
                                <m:t>cos</m:t>
                              </m:r>
                            </m:fName>
                            <m:e>
                              <m:r>
                                <w:rPr>
                                  <w:rFonts w:ascii="Cambria Math" w:hAnsi="Cambria Math"/>
                                </w:rPr>
                                <m:t>2</m:t>
                              </m:r>
                              <m:sSub>
                                <m:sSubPr>
                                  <m:ctrlPr>
                                    <w:rPr>
                                      <w:rFonts w:ascii="Cambria Math" w:hAnsi="Cambria Math"/>
                                      <w:i/>
                                    </w:rPr>
                                  </m:ctrlPr>
                                </m:sSubPr>
                                <m:e>
                                  <m:r>
                                    <w:rPr>
                                      <w:rFonts w:ascii="Cambria Math" w:hAnsi="Cambria Math"/>
                                    </w:rPr>
                                    <m:t>α</m:t>
                                  </m:r>
                                </m:e>
                                <m:sub>
                                  <m:r>
                                    <w:rPr>
                                      <w:rFonts w:ascii="Cambria Math" w:hAnsi="Cambria Math"/>
                                    </w:rPr>
                                    <m:t>s</m:t>
                                  </m:r>
                                </m:sub>
                              </m:sSub>
                            </m:e>
                          </m:func>
                          <m:r>
                            <w:rPr>
                              <w:rFonts w:ascii="Cambria Math" w:hAnsi="Cambria Math"/>
                            </w:rPr>
                            <m:t xml:space="preserve"> </m:t>
                          </m:r>
                        </m:e>
                      </m:mr>
                    </m:m>
                  </m:e>
                </m:d>
                <m:r>
                  <w:rPr>
                    <w:rFonts w:ascii="Cambria Math" w:eastAsiaTheme="minorEastAsia" w:hAnsi="Cambria Math"/>
                  </w:rPr>
                  <m:t xml:space="preserve"> .</m:t>
                </m:r>
              </m:oMath>
            </m:oMathPara>
          </w:p>
        </w:tc>
        <w:tc>
          <w:tcPr>
            <w:tcW w:w="648" w:type="dxa"/>
          </w:tcPr>
          <w:p w:rsidR="006062ED" w:rsidRDefault="006062ED" w:rsidP="0004167F">
            <w:pPr>
              <w:pStyle w:val="NoSpacing"/>
            </w:pPr>
            <w:r>
              <w:t>(</w:t>
            </w:r>
            <w:fldSimple w:instr=" SEQ Equation \* MERGEFORMAT ">
              <w:r w:rsidR="001B49B6">
                <w:rPr>
                  <w:noProof/>
                </w:rPr>
                <w:t>15</w:t>
              </w:r>
            </w:fldSimple>
            <w:r>
              <w:t>)</w:t>
            </w:r>
          </w:p>
        </w:tc>
      </w:tr>
    </w:tbl>
    <w:p w:rsidR="006062ED" w:rsidRDefault="006062ED" w:rsidP="00D10CA3">
      <w:pPr>
        <w:pStyle w:val="NoSpacing"/>
      </w:pPr>
    </w:p>
    <w:p w:rsidR="00F51290" w:rsidRDefault="00F51290" w:rsidP="00D10CA3">
      <w:pPr>
        <w:pStyle w:val="NoSpacing"/>
      </w:pPr>
      <w:r>
        <w:t xml:space="preserve">Although this derivation has focused on the source to interface path, the expressions for </w:t>
      </w:r>
      <m:oMath>
        <m:r>
          <w:rPr>
            <w:rFonts w:ascii="Cambria Math" w:hAnsi="Cambria Math"/>
          </w:rPr>
          <m:t>G</m:t>
        </m:r>
        <m:d>
          <m:dPr>
            <m:ctrlPr>
              <w:rPr>
                <w:rFonts w:ascii="Cambria Math" w:hAnsi="Cambria Math"/>
                <w:i/>
              </w:rPr>
            </m:ctrlPr>
          </m:dPr>
          <m:e>
            <m:r>
              <m:rPr>
                <m:sty m:val="bi"/>
              </m:rPr>
              <w:rPr>
                <w:rFonts w:ascii="Cambria Math" w:hAnsi="Cambria Math"/>
              </w:rPr>
              <m:t>r</m:t>
            </m:r>
            <m:r>
              <w:rPr>
                <w:rFonts w:ascii="Cambria Math" w:hAnsi="Cambria Math"/>
              </w:rPr>
              <m:t>;</m:t>
            </m:r>
            <m:sSub>
              <m:sSubPr>
                <m:ctrlPr>
                  <w:rPr>
                    <w:rFonts w:ascii="Cambria Math" w:hAnsi="Cambria Math"/>
                    <w:b/>
                    <w:i/>
                  </w:rPr>
                </m:ctrlPr>
              </m:sSubPr>
              <m:e>
                <m:r>
                  <m:rPr>
                    <m:sty m:val="bi"/>
                  </m:rPr>
                  <w:rPr>
                    <w:rFonts w:ascii="Cambria Math" w:hAnsi="Cambria Math"/>
                  </w:rPr>
                  <m:t>μ</m:t>
                </m:r>
              </m:e>
              <m:sub>
                <m:r>
                  <w:rPr>
                    <w:rFonts w:ascii="Cambria Math" w:hAnsi="Cambria Math"/>
                  </w:rPr>
                  <m:t>r</m:t>
                </m:r>
              </m:sub>
            </m:sSub>
            <m:r>
              <w:rPr>
                <w:rFonts w:ascii="Cambria Math" w:hAnsi="Cambria Math"/>
              </w:rPr>
              <m:t>,</m:t>
            </m:r>
            <m:sSub>
              <m:sSubPr>
                <m:ctrlPr>
                  <w:rPr>
                    <w:rFonts w:ascii="Cambria Math" w:hAnsi="Cambria Math"/>
                    <w:b/>
                  </w:rPr>
                </m:ctrlPr>
              </m:sSubPr>
              <m:e>
                <m:r>
                  <m:rPr>
                    <m:sty m:val="b"/>
                  </m:rPr>
                  <w:rPr>
                    <w:rFonts w:ascii="Cambria Math" w:hAnsi="Cambria Math"/>
                  </w:rPr>
                  <m:t>Σ</m:t>
                </m:r>
                <m:ctrlPr>
                  <w:rPr>
                    <w:rFonts w:ascii="Cambria Math" w:hAnsi="Cambria Math"/>
                    <w:i/>
                  </w:rPr>
                </m:ctrlPr>
              </m:e>
              <m:sub>
                <m:r>
                  <w:rPr>
                    <w:rFonts w:ascii="Cambria Math" w:hAnsi="Cambria Math"/>
                  </w:rPr>
                  <m:t>r</m:t>
                </m:r>
              </m:sub>
            </m:sSub>
          </m:e>
        </m:d>
      </m:oMath>
      <w:r w:rsidR="009D366C">
        <w:rPr>
          <w:rFonts w:eastAsiaTheme="minorEastAsia"/>
        </w:rPr>
        <w:t xml:space="preserve"> in </w:t>
      </w:r>
      <w:r>
        <w:t xml:space="preserve">the path to the receiver are </w:t>
      </w:r>
      <w:r w:rsidR="009D366C">
        <w:t>identical, except for the fact that the “s” subscript is replaced by “r”.</w:t>
      </w:r>
    </w:p>
    <w:p w:rsidR="00C07F95" w:rsidRDefault="00755B22" w:rsidP="00486F83">
      <w:pPr>
        <w:pStyle w:val="Heading2"/>
        <w:rPr>
          <w:rFonts w:eastAsiaTheme="minorEastAsia"/>
        </w:rPr>
      </w:pPr>
      <w:bookmarkStart w:id="26" w:name="_Toc401566030"/>
      <w:r>
        <w:t>Total energy integration</w:t>
      </w:r>
      <w:bookmarkEnd w:id="26"/>
    </w:p>
    <w:p w:rsidR="00F27FF8" w:rsidRDefault="00755B22" w:rsidP="000142C6">
      <w:r>
        <w:rPr>
          <w:noProof/>
        </w:rPr>
        <w:t xml:space="preserve">Eqn. </w:t>
      </w:r>
      <w:r>
        <w:rPr>
          <w:noProof/>
        </w:rPr>
        <w:fldChar w:fldCharType="begin"/>
      </w:r>
      <w:r>
        <w:rPr>
          <w:noProof/>
        </w:rPr>
        <w:instrText xml:space="preserve"> REF _Ref391041500 \h </w:instrText>
      </w:r>
      <w:r>
        <w:rPr>
          <w:noProof/>
        </w:rPr>
      </w:r>
      <w:r>
        <w:rPr>
          <w:noProof/>
        </w:rPr>
        <w:fldChar w:fldCharType="separate"/>
      </w:r>
      <w:r w:rsidR="001B49B6">
        <w:t>(</w:t>
      </w:r>
      <w:r w:rsidR="001B49B6">
        <w:rPr>
          <w:noProof/>
        </w:rPr>
        <w:t>5</w:t>
      </w:r>
      <w:r w:rsidR="001B49B6">
        <w:t>)</w:t>
      </w:r>
      <w:r>
        <w:rPr>
          <w:noProof/>
        </w:rPr>
        <w:fldChar w:fldCharType="end"/>
      </w:r>
      <w:r w:rsidR="00FD1BA1">
        <w:rPr>
          <w:noProof/>
        </w:rPr>
        <w:t xml:space="preserve"> requires evaluation of an integral of the product of Gaussians. The product of</w:t>
      </w:r>
      <w:r w:rsidR="005B20E0">
        <w:rPr>
          <w:noProof/>
        </w:rPr>
        <w:t xml:space="preserve"> two multivariant</w:t>
      </w:r>
      <w:r w:rsidR="00FD1BA1">
        <w:rPr>
          <w:noProof/>
        </w:rPr>
        <w:t xml:space="preserve"> normalized Gaussians </w:t>
      </w:r>
      <w:r w:rsidR="005B20E0">
        <w:rPr>
          <w:noProof/>
        </w:rPr>
        <w:t>is given by</w:t>
      </w:r>
      <w:r w:rsidR="00FD1BA1">
        <w:rPr>
          <w:noProof/>
        </w:rPr>
        <w:t xml:space="preserve"> </w:t>
      </w:r>
      <w:sdt>
        <w:sdtPr>
          <w:id w:val="336122834"/>
          <w:citation/>
        </w:sdtPr>
        <w:sdtEndPr/>
        <w:sdtContent>
          <w:r w:rsidR="00B1362A">
            <w:fldChar w:fldCharType="begin"/>
          </w:r>
          <w:r w:rsidR="00B1362A">
            <w:instrText xml:space="preserve"> CITATION Pet08 \l 1033 </w:instrText>
          </w:r>
          <w:r w:rsidR="00B1362A">
            <w:fldChar w:fldCharType="separate"/>
          </w:r>
          <w:r w:rsidR="001B49B6" w:rsidRPr="001B49B6">
            <w:rPr>
              <w:noProof/>
            </w:rPr>
            <w:t>[4]</w:t>
          </w:r>
          <w:r w:rsidR="00B1362A">
            <w:fldChar w:fldCharType="end"/>
          </w:r>
        </w:sdtContent>
      </w:sdt>
      <w:r w:rsidR="00F27FF8">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8"/>
        <w:gridCol w:w="8280"/>
        <w:gridCol w:w="648"/>
      </w:tblGrid>
      <w:tr w:rsidR="00F27FF8" w:rsidTr="00E3698E">
        <w:tc>
          <w:tcPr>
            <w:tcW w:w="648" w:type="dxa"/>
          </w:tcPr>
          <w:p w:rsidR="00F27FF8" w:rsidRDefault="00F27FF8" w:rsidP="000142C6">
            <w:pPr>
              <w:pStyle w:val="NoSpacing"/>
            </w:pPr>
          </w:p>
        </w:tc>
        <w:tc>
          <w:tcPr>
            <w:tcW w:w="8280" w:type="dxa"/>
          </w:tcPr>
          <w:p w:rsidR="00F27FF8" w:rsidRDefault="000142C6" w:rsidP="000142C6">
            <w:pPr>
              <w:pStyle w:val="NoSpacing"/>
            </w:pPr>
            <m:oMathPara>
              <m:oMath>
                <m:r>
                  <m:rPr>
                    <m:scr m:val="script"/>
                  </m:rPr>
                  <w:rPr>
                    <w:rFonts w:ascii="Cambria Math" w:hAnsi="Cambria Math"/>
                  </w:rPr>
                  <m:t>N</m:t>
                </m:r>
                <m:d>
                  <m:dPr>
                    <m:ctrlPr>
                      <w:rPr>
                        <w:rFonts w:ascii="Cambria Math" w:hAnsi="Cambria Math"/>
                        <w:i/>
                      </w:rPr>
                    </m:ctrlPr>
                  </m:dPr>
                  <m:e>
                    <m:r>
                      <m:rPr>
                        <m:sty m:val="bi"/>
                      </m:rPr>
                      <w:rPr>
                        <w:rFonts w:ascii="Cambria Math" w:hAnsi="Cambria Math"/>
                      </w:rPr>
                      <m:t>r</m:t>
                    </m:r>
                    <m:r>
                      <w:rPr>
                        <w:rFonts w:ascii="Cambria Math" w:hAnsi="Cambria Math"/>
                      </w:rPr>
                      <m:t>;</m:t>
                    </m:r>
                    <m:sSub>
                      <m:sSubPr>
                        <m:ctrlPr>
                          <w:rPr>
                            <w:rFonts w:ascii="Cambria Math" w:hAnsi="Cambria Math"/>
                            <w:b/>
                            <w:i/>
                          </w:rPr>
                        </m:ctrlPr>
                      </m:sSubPr>
                      <m:e>
                        <m:r>
                          <m:rPr>
                            <m:sty m:val="bi"/>
                          </m:rPr>
                          <w:rPr>
                            <w:rFonts w:ascii="Cambria Math" w:hAnsi="Cambria Math"/>
                          </w:rPr>
                          <m:t>μ</m:t>
                        </m:r>
                      </m:e>
                      <m:sub>
                        <m:r>
                          <w:rPr>
                            <w:rFonts w:ascii="Cambria Math" w:hAnsi="Cambria Math"/>
                          </w:rPr>
                          <m:t>s</m:t>
                        </m:r>
                      </m:sub>
                    </m:sSub>
                    <m:r>
                      <w:rPr>
                        <w:rFonts w:ascii="Cambria Math" w:hAnsi="Cambria Math"/>
                      </w:rPr>
                      <m:t>,</m:t>
                    </m:r>
                    <m:sSub>
                      <m:sSubPr>
                        <m:ctrlPr>
                          <w:rPr>
                            <w:rFonts w:ascii="Cambria Math" w:hAnsi="Cambria Math"/>
                            <w:b/>
                          </w:rPr>
                        </m:ctrlPr>
                      </m:sSubPr>
                      <m:e>
                        <m:r>
                          <m:rPr>
                            <m:sty m:val="b"/>
                          </m:rPr>
                          <w:rPr>
                            <w:rFonts w:ascii="Cambria Math" w:hAnsi="Cambria Math"/>
                          </w:rPr>
                          <m:t>Σ</m:t>
                        </m:r>
                        <m:ctrlPr>
                          <w:rPr>
                            <w:rFonts w:ascii="Cambria Math" w:hAnsi="Cambria Math"/>
                            <w:i/>
                          </w:rPr>
                        </m:ctrlPr>
                      </m:e>
                      <m:sub>
                        <m:r>
                          <w:rPr>
                            <w:rFonts w:ascii="Cambria Math" w:hAnsi="Cambria Math"/>
                          </w:rPr>
                          <m:t>s</m:t>
                        </m:r>
                      </m:sub>
                    </m:sSub>
                  </m:e>
                </m:d>
                <m:r>
                  <m:rPr>
                    <m:scr m:val="script"/>
                  </m:rPr>
                  <w:rPr>
                    <w:rFonts w:ascii="Cambria Math" w:hAnsi="Cambria Math"/>
                  </w:rPr>
                  <m:t xml:space="preserve"> N</m:t>
                </m:r>
                <m:d>
                  <m:dPr>
                    <m:ctrlPr>
                      <w:rPr>
                        <w:rFonts w:ascii="Cambria Math" w:hAnsi="Cambria Math"/>
                        <w:i/>
                      </w:rPr>
                    </m:ctrlPr>
                  </m:dPr>
                  <m:e>
                    <m:r>
                      <m:rPr>
                        <m:sty m:val="bi"/>
                      </m:rPr>
                      <w:rPr>
                        <w:rFonts w:ascii="Cambria Math" w:hAnsi="Cambria Math"/>
                      </w:rPr>
                      <m:t>r</m:t>
                    </m:r>
                    <m:r>
                      <w:rPr>
                        <w:rFonts w:ascii="Cambria Math" w:hAnsi="Cambria Math"/>
                      </w:rPr>
                      <m:t>;</m:t>
                    </m:r>
                    <m:sSub>
                      <m:sSubPr>
                        <m:ctrlPr>
                          <w:rPr>
                            <w:rFonts w:ascii="Cambria Math" w:hAnsi="Cambria Math"/>
                            <w:b/>
                            <w:i/>
                          </w:rPr>
                        </m:ctrlPr>
                      </m:sSubPr>
                      <m:e>
                        <m:r>
                          <m:rPr>
                            <m:sty m:val="bi"/>
                          </m:rPr>
                          <w:rPr>
                            <w:rFonts w:ascii="Cambria Math" w:hAnsi="Cambria Math"/>
                          </w:rPr>
                          <m:t>μ</m:t>
                        </m:r>
                      </m:e>
                      <m:sub>
                        <m:r>
                          <w:rPr>
                            <w:rFonts w:ascii="Cambria Math" w:hAnsi="Cambria Math"/>
                          </w:rPr>
                          <m:t>r</m:t>
                        </m:r>
                      </m:sub>
                    </m:sSub>
                    <m:r>
                      <w:rPr>
                        <w:rFonts w:ascii="Cambria Math" w:hAnsi="Cambria Math"/>
                      </w:rPr>
                      <m:t>,</m:t>
                    </m:r>
                    <m:sSub>
                      <m:sSubPr>
                        <m:ctrlPr>
                          <w:rPr>
                            <w:rFonts w:ascii="Cambria Math" w:hAnsi="Cambria Math"/>
                            <w:b/>
                          </w:rPr>
                        </m:ctrlPr>
                      </m:sSubPr>
                      <m:e>
                        <m:r>
                          <m:rPr>
                            <m:sty m:val="b"/>
                          </m:rPr>
                          <w:rPr>
                            <w:rFonts w:ascii="Cambria Math" w:hAnsi="Cambria Math"/>
                          </w:rPr>
                          <m:t>Σ</m:t>
                        </m:r>
                        <m:ctrlPr>
                          <w:rPr>
                            <w:rFonts w:ascii="Cambria Math" w:hAnsi="Cambria Math"/>
                            <w:i/>
                          </w:rPr>
                        </m:ctrlPr>
                      </m:e>
                      <m:sub>
                        <m:r>
                          <w:rPr>
                            <w:rFonts w:ascii="Cambria Math" w:hAnsi="Cambria Math"/>
                          </w:rPr>
                          <m:t>r</m:t>
                        </m:r>
                      </m:sub>
                    </m:sSub>
                  </m:e>
                </m:d>
                <m:r>
                  <m:rPr>
                    <m:scr m:val="script"/>
                  </m:rPr>
                  <w:rPr>
                    <w:rFonts w:ascii="Cambria Math" w:hAnsi="Cambria Math"/>
                  </w:rPr>
                  <m:t>=N</m:t>
                </m:r>
                <m:d>
                  <m:dPr>
                    <m:ctrlPr>
                      <w:rPr>
                        <w:rFonts w:ascii="Cambria Math" w:hAnsi="Cambria Math"/>
                        <w:i/>
                      </w:rPr>
                    </m:ctrlPr>
                  </m:dPr>
                  <m:e>
                    <m:sSub>
                      <m:sSubPr>
                        <m:ctrlPr>
                          <w:rPr>
                            <w:rFonts w:ascii="Cambria Math" w:hAnsi="Cambria Math"/>
                            <w:b/>
                            <w:i/>
                          </w:rPr>
                        </m:ctrlPr>
                      </m:sSubPr>
                      <m:e>
                        <m:r>
                          <m:rPr>
                            <m:sty m:val="bi"/>
                          </m:rPr>
                          <w:rPr>
                            <w:rFonts w:ascii="Cambria Math" w:hAnsi="Cambria Math"/>
                          </w:rPr>
                          <m:t>μ</m:t>
                        </m:r>
                      </m:e>
                      <m:sub>
                        <m:r>
                          <w:rPr>
                            <w:rFonts w:ascii="Cambria Math" w:hAnsi="Cambria Math"/>
                          </w:rPr>
                          <m:t>s</m:t>
                        </m:r>
                      </m:sub>
                    </m:sSub>
                    <m:r>
                      <w:rPr>
                        <w:rFonts w:ascii="Cambria Math" w:hAnsi="Cambria Math"/>
                      </w:rPr>
                      <m:t>;</m:t>
                    </m:r>
                    <m:sSub>
                      <m:sSubPr>
                        <m:ctrlPr>
                          <w:rPr>
                            <w:rFonts w:ascii="Cambria Math" w:hAnsi="Cambria Math"/>
                            <w:b/>
                            <w:i/>
                          </w:rPr>
                        </m:ctrlPr>
                      </m:sSubPr>
                      <m:e>
                        <m:r>
                          <m:rPr>
                            <m:sty m:val="bi"/>
                          </m:rPr>
                          <w:rPr>
                            <w:rFonts w:ascii="Cambria Math" w:hAnsi="Cambria Math"/>
                          </w:rPr>
                          <m:t>μ</m:t>
                        </m:r>
                      </m:e>
                      <m:sub>
                        <m:r>
                          <w:rPr>
                            <w:rFonts w:ascii="Cambria Math" w:hAnsi="Cambria Math"/>
                          </w:rPr>
                          <m:t>r</m:t>
                        </m:r>
                      </m:sub>
                    </m:sSub>
                    <m:r>
                      <w:rPr>
                        <w:rFonts w:ascii="Cambria Math" w:hAnsi="Cambria Math"/>
                      </w:rPr>
                      <m:t>,</m:t>
                    </m:r>
                    <m:sSub>
                      <m:sSubPr>
                        <m:ctrlPr>
                          <w:rPr>
                            <w:rFonts w:ascii="Cambria Math" w:hAnsi="Cambria Math"/>
                            <w:b/>
                          </w:rPr>
                        </m:ctrlPr>
                      </m:sSubPr>
                      <m:e>
                        <m:r>
                          <m:rPr>
                            <m:sty m:val="b"/>
                          </m:rPr>
                          <w:rPr>
                            <w:rFonts w:ascii="Cambria Math" w:hAnsi="Cambria Math"/>
                          </w:rPr>
                          <m:t>Σ</m:t>
                        </m:r>
                        <m:ctrlPr>
                          <w:rPr>
                            <w:rFonts w:ascii="Cambria Math" w:hAnsi="Cambria Math"/>
                            <w:i/>
                          </w:rPr>
                        </m:ctrlPr>
                      </m:e>
                      <m:sub>
                        <m:r>
                          <w:rPr>
                            <w:rFonts w:ascii="Cambria Math" w:hAnsi="Cambria Math"/>
                          </w:rPr>
                          <m:t>s</m:t>
                        </m:r>
                      </m:sub>
                    </m:sSub>
                    <m:r>
                      <m:rPr>
                        <m:sty m:val="bi"/>
                      </m:rPr>
                      <w:rPr>
                        <w:rFonts w:ascii="Cambria Math" w:hAnsi="Cambria Math"/>
                      </w:rPr>
                      <m:t>+</m:t>
                    </m:r>
                    <m:sSub>
                      <m:sSubPr>
                        <m:ctrlPr>
                          <w:rPr>
                            <w:rFonts w:ascii="Cambria Math" w:hAnsi="Cambria Math"/>
                            <w:b/>
                          </w:rPr>
                        </m:ctrlPr>
                      </m:sSubPr>
                      <m:e>
                        <m:r>
                          <m:rPr>
                            <m:sty m:val="b"/>
                          </m:rPr>
                          <w:rPr>
                            <w:rFonts w:ascii="Cambria Math" w:hAnsi="Cambria Math"/>
                          </w:rPr>
                          <m:t>Σ</m:t>
                        </m:r>
                        <m:ctrlPr>
                          <w:rPr>
                            <w:rFonts w:ascii="Cambria Math" w:hAnsi="Cambria Math"/>
                            <w:i/>
                          </w:rPr>
                        </m:ctrlPr>
                      </m:e>
                      <m:sub>
                        <m:r>
                          <w:rPr>
                            <w:rFonts w:ascii="Cambria Math" w:hAnsi="Cambria Math"/>
                          </w:rPr>
                          <m:t>r</m:t>
                        </m:r>
                      </m:sub>
                    </m:sSub>
                  </m:e>
                </m:d>
                <m:r>
                  <m:rPr>
                    <m:scr m:val="script"/>
                  </m:rPr>
                  <w:rPr>
                    <w:rFonts w:ascii="Cambria Math" w:hAnsi="Cambria Math"/>
                  </w:rPr>
                  <m:t xml:space="preserve"> N</m:t>
                </m:r>
                <m:d>
                  <m:dPr>
                    <m:ctrlPr>
                      <w:rPr>
                        <w:rFonts w:ascii="Cambria Math" w:hAnsi="Cambria Math"/>
                        <w:i/>
                      </w:rPr>
                    </m:ctrlPr>
                  </m:dPr>
                  <m:e>
                    <m:r>
                      <m:rPr>
                        <m:sty m:val="bi"/>
                      </m:rPr>
                      <w:rPr>
                        <w:rFonts w:ascii="Cambria Math" w:hAnsi="Cambria Math"/>
                      </w:rPr>
                      <m:t>r</m:t>
                    </m:r>
                    <m:r>
                      <w:rPr>
                        <w:rFonts w:ascii="Cambria Math" w:hAnsi="Cambria Math"/>
                      </w:rPr>
                      <m:t>;</m:t>
                    </m:r>
                    <m:sSub>
                      <m:sSubPr>
                        <m:ctrlPr>
                          <w:rPr>
                            <w:rFonts w:ascii="Cambria Math" w:hAnsi="Cambria Math"/>
                            <w:b/>
                            <w:i/>
                          </w:rPr>
                        </m:ctrlPr>
                      </m:sSubPr>
                      <m:e>
                        <m:r>
                          <m:rPr>
                            <m:sty m:val="bi"/>
                          </m:rPr>
                          <w:rPr>
                            <w:rFonts w:ascii="Cambria Math" w:hAnsi="Cambria Math"/>
                          </w:rPr>
                          <m:t>μ</m:t>
                        </m:r>
                      </m:e>
                      <m:sub>
                        <m:r>
                          <w:rPr>
                            <w:rFonts w:ascii="Cambria Math" w:hAnsi="Cambria Math"/>
                          </w:rPr>
                          <m:t>p</m:t>
                        </m:r>
                      </m:sub>
                    </m:sSub>
                    <m:r>
                      <w:rPr>
                        <w:rFonts w:ascii="Cambria Math" w:hAnsi="Cambria Math"/>
                      </w:rPr>
                      <m:t>,</m:t>
                    </m:r>
                    <m:sSub>
                      <m:sSubPr>
                        <m:ctrlPr>
                          <w:rPr>
                            <w:rFonts w:ascii="Cambria Math" w:hAnsi="Cambria Math"/>
                            <w:b/>
                          </w:rPr>
                        </m:ctrlPr>
                      </m:sSubPr>
                      <m:e>
                        <m:r>
                          <m:rPr>
                            <m:sty m:val="b"/>
                          </m:rPr>
                          <w:rPr>
                            <w:rFonts w:ascii="Cambria Math" w:hAnsi="Cambria Math"/>
                          </w:rPr>
                          <m:t>Σ</m:t>
                        </m:r>
                        <m:ctrlPr>
                          <w:rPr>
                            <w:rFonts w:ascii="Cambria Math" w:hAnsi="Cambria Math"/>
                            <w:i/>
                          </w:rPr>
                        </m:ctrlPr>
                      </m:e>
                      <m:sub>
                        <m:r>
                          <w:rPr>
                            <w:rFonts w:ascii="Cambria Math" w:hAnsi="Cambria Math"/>
                          </w:rPr>
                          <m:t>p</m:t>
                        </m:r>
                      </m:sub>
                    </m:sSub>
                  </m:e>
                </m:d>
              </m:oMath>
            </m:oMathPara>
          </w:p>
        </w:tc>
        <w:tc>
          <w:tcPr>
            <w:tcW w:w="648" w:type="dxa"/>
          </w:tcPr>
          <w:p w:rsidR="00F27FF8" w:rsidRDefault="00F27FF8" w:rsidP="000142C6">
            <w:pPr>
              <w:pStyle w:val="NoSpacing"/>
            </w:pPr>
            <w:bookmarkStart w:id="27" w:name="_Ref391044518"/>
            <w:r>
              <w:t>(</w:t>
            </w:r>
            <w:fldSimple w:instr=" SEQ Equation \* MERGEFORMAT ">
              <w:r w:rsidR="001B49B6">
                <w:rPr>
                  <w:noProof/>
                </w:rPr>
                <w:t>16</w:t>
              </w:r>
            </w:fldSimple>
            <w:r>
              <w:t>)</w:t>
            </w:r>
            <w:bookmarkEnd w:id="27"/>
          </w:p>
        </w:tc>
      </w:tr>
    </w:tbl>
    <w:p w:rsidR="00F27FF8" w:rsidRDefault="00F27FF8" w:rsidP="000142C6">
      <w:pPr>
        <w:pStyle w:val="NoSpacing"/>
      </w:pPr>
      <w:proofErr w:type="gramStart"/>
      <w:r>
        <w:t>where</w:t>
      </w:r>
      <w:proofErr w:type="gramEnd"/>
    </w:p>
    <w:p w:rsidR="000142C6" w:rsidRDefault="000142C6" w:rsidP="000142C6">
      <w:pPr>
        <w:pStyle w:val="NoSpacing"/>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8"/>
        <w:gridCol w:w="8280"/>
        <w:gridCol w:w="648"/>
      </w:tblGrid>
      <w:tr w:rsidR="000142C6" w:rsidTr="00586502">
        <w:tc>
          <w:tcPr>
            <w:tcW w:w="648" w:type="dxa"/>
          </w:tcPr>
          <w:p w:rsidR="000142C6" w:rsidRDefault="000142C6" w:rsidP="000142C6">
            <w:pPr>
              <w:pStyle w:val="NoSpacing"/>
            </w:pPr>
          </w:p>
        </w:tc>
        <w:tc>
          <w:tcPr>
            <w:tcW w:w="8280" w:type="dxa"/>
          </w:tcPr>
          <w:p w:rsidR="000142C6" w:rsidRPr="00013B1C" w:rsidRDefault="00054A12" w:rsidP="00D138D7">
            <w:pPr>
              <w:pStyle w:val="NoSpacing"/>
            </w:pPr>
            <m:oMathPara>
              <m:oMath>
                <m:sSubSup>
                  <m:sSubSupPr>
                    <m:ctrlPr>
                      <w:rPr>
                        <w:rFonts w:ascii="Cambria Math" w:hAnsi="Cambria Math"/>
                      </w:rPr>
                    </m:ctrlPr>
                  </m:sSubSupPr>
                  <m:e>
                    <m:r>
                      <m:rPr>
                        <m:sty m:val="b"/>
                      </m:rPr>
                      <w:rPr>
                        <w:rFonts w:ascii="Cambria Math" w:hAnsi="Cambria Math"/>
                      </w:rPr>
                      <m:t>Σ</m:t>
                    </m:r>
                  </m:e>
                  <m:sub>
                    <m:r>
                      <m:rPr>
                        <m:sty m:val="p"/>
                      </m:rPr>
                      <w:rPr>
                        <w:rFonts w:ascii="Cambria Math" w:hAnsi="Cambria Math"/>
                      </w:rPr>
                      <m:t>p</m:t>
                    </m:r>
                  </m:sub>
                  <m:sup>
                    <m:r>
                      <m:rPr>
                        <m:sty m:val="p"/>
                      </m:rPr>
                      <w:rPr>
                        <w:rFonts w:ascii="Cambria Math" w:hAnsi="Cambria Math"/>
                      </w:rPr>
                      <m:t>-1</m:t>
                    </m:r>
                  </m:sup>
                </m:sSubSup>
                <m:r>
                  <w:rPr>
                    <w:rFonts w:ascii="Cambria Math" w:eastAsiaTheme="minorEastAsia" w:hAnsi="Cambria Math"/>
                  </w:rPr>
                  <m:t>≡</m:t>
                </m:r>
                <m:sSubSup>
                  <m:sSubSupPr>
                    <m:ctrlPr>
                      <w:rPr>
                        <w:rFonts w:ascii="Cambria Math" w:hAnsi="Cambria Math"/>
                      </w:rPr>
                    </m:ctrlPr>
                  </m:sSubSupPr>
                  <m:e>
                    <m:r>
                      <m:rPr>
                        <m:sty m:val="b"/>
                      </m:rPr>
                      <w:rPr>
                        <w:rFonts w:ascii="Cambria Math" w:hAnsi="Cambria Math"/>
                      </w:rPr>
                      <m:t>Σ</m:t>
                    </m:r>
                  </m:e>
                  <m:sub>
                    <m:r>
                      <m:rPr>
                        <m:sty m:val="p"/>
                      </m:rPr>
                      <w:rPr>
                        <w:rFonts w:ascii="Cambria Math" w:hAnsi="Cambria Math"/>
                      </w:rPr>
                      <m:t>s</m:t>
                    </m:r>
                  </m:sub>
                  <m:sup>
                    <m:r>
                      <m:rPr>
                        <m:sty m:val="p"/>
                      </m:rPr>
                      <w:rPr>
                        <w:rFonts w:ascii="Cambria Math" w:hAnsi="Cambria Math"/>
                      </w:rPr>
                      <m:t>-1</m:t>
                    </m:r>
                  </m:sup>
                </m:sSubSup>
                <m:r>
                  <w:rPr>
                    <w:rFonts w:ascii="Cambria Math" w:eastAsiaTheme="minorEastAsia" w:hAnsi="Cambria Math"/>
                  </w:rPr>
                  <m:t>+</m:t>
                </m:r>
                <m:sSubSup>
                  <m:sSubSupPr>
                    <m:ctrlPr>
                      <w:rPr>
                        <w:rFonts w:ascii="Cambria Math" w:hAnsi="Cambria Math"/>
                      </w:rPr>
                    </m:ctrlPr>
                  </m:sSubSupPr>
                  <m:e>
                    <m:r>
                      <m:rPr>
                        <m:sty m:val="b"/>
                      </m:rPr>
                      <w:rPr>
                        <w:rFonts w:ascii="Cambria Math" w:hAnsi="Cambria Math"/>
                      </w:rPr>
                      <m:t>Σ</m:t>
                    </m:r>
                  </m:e>
                  <m:sub>
                    <m:r>
                      <m:rPr>
                        <m:sty m:val="p"/>
                      </m:rPr>
                      <w:rPr>
                        <w:rFonts w:ascii="Cambria Math" w:hAnsi="Cambria Math"/>
                      </w:rPr>
                      <m:t>r</m:t>
                    </m:r>
                  </m:sub>
                  <m:sup>
                    <m:r>
                      <m:rPr>
                        <m:sty m:val="p"/>
                      </m:rPr>
                      <w:rPr>
                        <w:rFonts w:ascii="Cambria Math" w:hAnsi="Cambria Math"/>
                      </w:rPr>
                      <m:t>-1</m:t>
                    </m:r>
                  </m:sup>
                </m:sSubSup>
              </m:oMath>
            </m:oMathPara>
          </w:p>
        </w:tc>
        <w:tc>
          <w:tcPr>
            <w:tcW w:w="648" w:type="dxa"/>
          </w:tcPr>
          <w:p w:rsidR="000142C6" w:rsidRDefault="000142C6" w:rsidP="000142C6">
            <w:pPr>
              <w:pStyle w:val="NoSpacing"/>
            </w:pPr>
            <w:bookmarkStart w:id="28" w:name="_Ref393186209"/>
            <w:r>
              <w:t>(</w:t>
            </w:r>
            <w:fldSimple w:instr=" SEQ Equation \* MERGEFORMAT ">
              <w:r w:rsidR="001B49B6">
                <w:rPr>
                  <w:noProof/>
                </w:rPr>
                <w:t>17</w:t>
              </w:r>
            </w:fldSimple>
            <w:r>
              <w:t>)</w:t>
            </w:r>
            <w:bookmarkEnd w:id="28"/>
          </w:p>
        </w:tc>
      </w:tr>
    </w:tbl>
    <w:p w:rsidR="000142C6" w:rsidRDefault="000142C6" w:rsidP="000142C6">
      <w:pPr>
        <w:pStyle w:val="NoSpacing"/>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8"/>
        <w:gridCol w:w="8280"/>
        <w:gridCol w:w="648"/>
      </w:tblGrid>
      <w:tr w:rsidR="00AC12C5" w:rsidTr="00013B1C">
        <w:tc>
          <w:tcPr>
            <w:tcW w:w="648" w:type="dxa"/>
          </w:tcPr>
          <w:p w:rsidR="00AC12C5" w:rsidRDefault="00AC12C5" w:rsidP="00013B1C">
            <w:pPr>
              <w:pStyle w:val="NoSpacing"/>
            </w:pPr>
          </w:p>
        </w:tc>
        <w:tc>
          <w:tcPr>
            <w:tcW w:w="8280" w:type="dxa"/>
          </w:tcPr>
          <w:p w:rsidR="00AC12C5" w:rsidRDefault="00054A12" w:rsidP="00013B1C">
            <w:pPr>
              <w:pStyle w:val="NoSpacing"/>
            </w:pPr>
            <m:oMathPara>
              <m:oMath>
                <m:sSubSup>
                  <m:sSubSupPr>
                    <m:ctrlPr>
                      <w:rPr>
                        <w:rFonts w:ascii="Cambria Math" w:hAnsi="Cambria Math"/>
                      </w:rPr>
                    </m:ctrlPr>
                  </m:sSubSupPr>
                  <m:e>
                    <m:r>
                      <m:rPr>
                        <m:sty m:val="b"/>
                      </m:rPr>
                      <w:rPr>
                        <w:rFonts w:ascii="Cambria Math" w:hAnsi="Cambria Math"/>
                      </w:rPr>
                      <m:t>Σ</m:t>
                    </m:r>
                  </m:e>
                  <m:sub>
                    <m:r>
                      <m:rPr>
                        <m:sty m:val="p"/>
                      </m:rPr>
                      <w:rPr>
                        <w:rFonts w:ascii="Cambria Math" w:hAnsi="Cambria Math"/>
                      </w:rPr>
                      <m:t>p</m:t>
                    </m:r>
                  </m:sub>
                  <m:sup>
                    <m:r>
                      <m:rPr>
                        <m:sty m:val="p"/>
                      </m:rPr>
                      <w:rPr>
                        <w:rFonts w:ascii="Cambria Math" w:hAnsi="Cambria Math"/>
                      </w:rPr>
                      <m:t>-1</m:t>
                    </m:r>
                  </m:sup>
                </m:sSubSup>
                <m:sSub>
                  <m:sSubPr>
                    <m:ctrlPr>
                      <w:rPr>
                        <w:rFonts w:ascii="Cambria Math" w:hAnsi="Cambria Math"/>
                        <w:i/>
                      </w:rPr>
                    </m:ctrlPr>
                  </m:sSubPr>
                  <m:e>
                    <m:r>
                      <m:rPr>
                        <m:sty m:val="bi"/>
                      </m:rPr>
                      <w:rPr>
                        <w:rFonts w:ascii="Cambria Math" w:hAnsi="Cambria Math"/>
                      </w:rPr>
                      <m:t>μ</m:t>
                    </m:r>
                  </m:e>
                  <m:sub>
                    <m:r>
                      <w:rPr>
                        <w:rFonts w:ascii="Cambria Math" w:hAnsi="Cambria Math"/>
                      </w:rPr>
                      <m:t>p</m:t>
                    </m:r>
                  </m:sub>
                </m:sSub>
                <m:r>
                  <w:rPr>
                    <w:rFonts w:ascii="Cambria Math" w:eastAsiaTheme="minorEastAsia" w:hAnsi="Cambria Math"/>
                  </w:rPr>
                  <m:t>≡</m:t>
                </m:r>
                <m:sSubSup>
                  <m:sSubSupPr>
                    <m:ctrlPr>
                      <w:rPr>
                        <w:rFonts w:ascii="Cambria Math" w:hAnsi="Cambria Math"/>
                      </w:rPr>
                    </m:ctrlPr>
                  </m:sSubSupPr>
                  <m:e>
                    <m:r>
                      <m:rPr>
                        <m:sty m:val="b"/>
                      </m:rPr>
                      <w:rPr>
                        <w:rFonts w:ascii="Cambria Math" w:hAnsi="Cambria Math"/>
                      </w:rPr>
                      <m:t>Σ</m:t>
                    </m:r>
                  </m:e>
                  <m:sub>
                    <m:r>
                      <m:rPr>
                        <m:sty m:val="p"/>
                      </m:rPr>
                      <w:rPr>
                        <w:rFonts w:ascii="Cambria Math" w:hAnsi="Cambria Math"/>
                      </w:rPr>
                      <m:t>s</m:t>
                    </m:r>
                  </m:sub>
                  <m:sup>
                    <m:r>
                      <m:rPr>
                        <m:sty m:val="p"/>
                      </m:rPr>
                      <w:rPr>
                        <w:rFonts w:ascii="Cambria Math" w:hAnsi="Cambria Math"/>
                      </w:rPr>
                      <m:t>-1</m:t>
                    </m:r>
                  </m:sup>
                </m:sSubSup>
                <m:sSub>
                  <m:sSubPr>
                    <m:ctrlPr>
                      <w:rPr>
                        <w:rFonts w:ascii="Cambria Math" w:hAnsi="Cambria Math"/>
                        <w:i/>
                      </w:rPr>
                    </m:ctrlPr>
                  </m:sSubPr>
                  <m:e>
                    <m:r>
                      <m:rPr>
                        <m:sty m:val="bi"/>
                      </m:rPr>
                      <w:rPr>
                        <w:rFonts w:ascii="Cambria Math" w:hAnsi="Cambria Math"/>
                      </w:rPr>
                      <m:t>μ</m:t>
                    </m:r>
                  </m:e>
                  <m:sub>
                    <m:r>
                      <w:rPr>
                        <w:rFonts w:ascii="Cambria Math" w:hAnsi="Cambria Math"/>
                      </w:rPr>
                      <m:t>s</m:t>
                    </m:r>
                  </m:sub>
                </m:sSub>
                <m:r>
                  <w:rPr>
                    <w:rFonts w:ascii="Cambria Math" w:eastAsiaTheme="minorEastAsia" w:hAnsi="Cambria Math"/>
                  </w:rPr>
                  <m:t>+</m:t>
                </m:r>
                <m:sSubSup>
                  <m:sSubSupPr>
                    <m:ctrlPr>
                      <w:rPr>
                        <w:rFonts w:ascii="Cambria Math" w:hAnsi="Cambria Math"/>
                      </w:rPr>
                    </m:ctrlPr>
                  </m:sSubSupPr>
                  <m:e>
                    <m:r>
                      <m:rPr>
                        <m:sty m:val="b"/>
                      </m:rPr>
                      <w:rPr>
                        <w:rFonts w:ascii="Cambria Math" w:hAnsi="Cambria Math"/>
                      </w:rPr>
                      <m:t>Σ</m:t>
                    </m:r>
                  </m:e>
                  <m:sub>
                    <m:r>
                      <m:rPr>
                        <m:sty m:val="p"/>
                      </m:rPr>
                      <w:rPr>
                        <w:rFonts w:ascii="Cambria Math" w:hAnsi="Cambria Math"/>
                      </w:rPr>
                      <m:t>r</m:t>
                    </m:r>
                  </m:sub>
                  <m:sup>
                    <m:r>
                      <m:rPr>
                        <m:sty m:val="p"/>
                      </m:rPr>
                      <w:rPr>
                        <w:rFonts w:ascii="Cambria Math" w:hAnsi="Cambria Math"/>
                      </w:rPr>
                      <m:t>-1</m:t>
                    </m:r>
                  </m:sup>
                </m:sSubSup>
                <m:sSub>
                  <m:sSubPr>
                    <m:ctrlPr>
                      <w:rPr>
                        <w:rFonts w:ascii="Cambria Math" w:hAnsi="Cambria Math"/>
                        <w:i/>
                      </w:rPr>
                    </m:ctrlPr>
                  </m:sSubPr>
                  <m:e>
                    <m:r>
                      <m:rPr>
                        <m:sty m:val="bi"/>
                      </m:rPr>
                      <w:rPr>
                        <w:rFonts w:ascii="Cambria Math" w:hAnsi="Cambria Math"/>
                      </w:rPr>
                      <m:t>μ</m:t>
                    </m:r>
                  </m:e>
                  <m:sub>
                    <m:r>
                      <w:rPr>
                        <w:rFonts w:ascii="Cambria Math" w:hAnsi="Cambria Math"/>
                      </w:rPr>
                      <m:t>r</m:t>
                    </m:r>
                  </m:sub>
                </m:sSub>
              </m:oMath>
            </m:oMathPara>
          </w:p>
        </w:tc>
        <w:tc>
          <w:tcPr>
            <w:tcW w:w="648" w:type="dxa"/>
          </w:tcPr>
          <w:p w:rsidR="00AC12C5" w:rsidRDefault="00AC12C5" w:rsidP="00013B1C">
            <w:pPr>
              <w:pStyle w:val="NoSpacing"/>
            </w:pPr>
            <w:r>
              <w:t>(</w:t>
            </w:r>
            <w:fldSimple w:instr=" SEQ Equation \* MERGEFORMAT ">
              <w:r w:rsidR="001B49B6">
                <w:rPr>
                  <w:noProof/>
                </w:rPr>
                <w:t>18</w:t>
              </w:r>
            </w:fldSimple>
            <w:r>
              <w:t>)</w:t>
            </w:r>
          </w:p>
        </w:tc>
      </w:tr>
    </w:tbl>
    <w:p w:rsidR="00AC12C5" w:rsidRDefault="00AC12C5" w:rsidP="00AC12C5">
      <w:pPr>
        <w:pStyle w:val="NoSpacing"/>
      </w:pPr>
    </w:p>
    <w:p w:rsidR="009D366C" w:rsidRDefault="00C31951" w:rsidP="009D366C">
      <w:pPr>
        <w:rPr>
          <w:rFonts w:eastAsiaTheme="minorEastAsia"/>
        </w:rPr>
      </w:pPr>
      <w:r>
        <w:t xml:space="preserve">The product of two normalized </w:t>
      </w:r>
      <w:proofErr w:type="gramStart"/>
      <w:r>
        <w:t>Gaussians,</w:t>
      </w:r>
      <w:proofErr w:type="gramEnd"/>
      <w:r>
        <w:t xml:space="preserve"> is two different normalized Gaussians. </w:t>
      </w:r>
      <w:r w:rsidR="009D366C">
        <w:t>The</w:t>
      </w:r>
      <m:oMath>
        <m:r>
          <m:rPr>
            <m:scr m:val="script"/>
          </m:rPr>
          <w:rPr>
            <w:rFonts w:ascii="Cambria Math" w:hAnsi="Cambria Math"/>
          </w:rPr>
          <m:t xml:space="preserve"> N</m:t>
        </m:r>
        <m:d>
          <m:dPr>
            <m:ctrlPr>
              <w:rPr>
                <w:rFonts w:ascii="Cambria Math" w:hAnsi="Cambria Math"/>
                <w:i/>
              </w:rPr>
            </m:ctrlPr>
          </m:dPr>
          <m:e>
            <m:r>
              <m:rPr>
                <m:sty m:val="bi"/>
              </m:rPr>
              <w:rPr>
                <w:rFonts w:ascii="Cambria Math" w:hAnsi="Cambria Math"/>
              </w:rPr>
              <m:t>r</m:t>
            </m:r>
            <m:r>
              <w:rPr>
                <w:rFonts w:ascii="Cambria Math" w:hAnsi="Cambria Math"/>
              </w:rPr>
              <m:t>;</m:t>
            </m:r>
            <m:sSub>
              <m:sSubPr>
                <m:ctrlPr>
                  <w:rPr>
                    <w:rFonts w:ascii="Cambria Math" w:hAnsi="Cambria Math"/>
                    <w:b/>
                    <w:i/>
                  </w:rPr>
                </m:ctrlPr>
              </m:sSubPr>
              <m:e>
                <m:r>
                  <m:rPr>
                    <m:sty m:val="bi"/>
                  </m:rPr>
                  <w:rPr>
                    <w:rFonts w:ascii="Cambria Math" w:hAnsi="Cambria Math"/>
                  </w:rPr>
                  <m:t>μ</m:t>
                </m:r>
              </m:e>
              <m:sub>
                <m:r>
                  <w:rPr>
                    <w:rFonts w:ascii="Cambria Math" w:hAnsi="Cambria Math"/>
                  </w:rPr>
                  <m:t>p</m:t>
                </m:r>
              </m:sub>
            </m:sSub>
            <m:r>
              <w:rPr>
                <w:rFonts w:ascii="Cambria Math" w:hAnsi="Cambria Math"/>
              </w:rPr>
              <m:t>,</m:t>
            </m:r>
            <m:sSub>
              <m:sSubPr>
                <m:ctrlPr>
                  <w:rPr>
                    <w:rFonts w:ascii="Cambria Math" w:hAnsi="Cambria Math"/>
                    <w:b/>
                  </w:rPr>
                </m:ctrlPr>
              </m:sSubPr>
              <m:e>
                <m:r>
                  <m:rPr>
                    <m:sty m:val="b"/>
                  </m:rPr>
                  <w:rPr>
                    <w:rFonts w:ascii="Cambria Math" w:hAnsi="Cambria Math"/>
                  </w:rPr>
                  <m:t>Σ</m:t>
                </m:r>
                <m:ctrlPr>
                  <w:rPr>
                    <w:rFonts w:ascii="Cambria Math" w:hAnsi="Cambria Math"/>
                    <w:i/>
                  </w:rPr>
                </m:ctrlPr>
              </m:e>
              <m:sub>
                <m:r>
                  <w:rPr>
                    <w:rFonts w:ascii="Cambria Math" w:hAnsi="Cambria Math"/>
                  </w:rPr>
                  <m:t>p</m:t>
                </m:r>
              </m:sub>
            </m:sSub>
          </m:e>
        </m:d>
      </m:oMath>
      <w:r w:rsidR="009D366C">
        <w:t xml:space="preserve"> </w:t>
      </w:r>
      <w:r w:rsidR="009D366C">
        <w:rPr>
          <w:rFonts w:eastAsiaTheme="minorEastAsia"/>
        </w:rPr>
        <w:t xml:space="preserve">term </w:t>
      </w:r>
      <w:r>
        <w:rPr>
          <w:rFonts w:eastAsiaTheme="minorEastAsia"/>
        </w:rPr>
        <w:t xml:space="preserve">gives the result </w:t>
      </w:r>
      <w:r w:rsidR="009D366C">
        <w:rPr>
          <w:rFonts w:eastAsiaTheme="minorEastAsia"/>
        </w:rPr>
        <w:t xml:space="preserve">a Gaussian shape in </w:t>
      </w:r>
      <m:oMath>
        <m:r>
          <m:rPr>
            <m:sty m:val="bi"/>
          </m:rPr>
          <w:rPr>
            <w:rFonts w:ascii="Cambria Math" w:hAnsi="Cambria Math"/>
          </w:rPr>
          <m:t>r</m:t>
        </m:r>
      </m:oMath>
      <w:r w:rsidR="009D366C">
        <w:rPr>
          <w:rFonts w:eastAsiaTheme="minorEastAsia"/>
        </w:rPr>
        <w:noBreakHyphen/>
      </w:r>
      <w:r w:rsidR="009D366C" w:rsidRPr="0083178C">
        <w:rPr>
          <w:rFonts w:eastAsiaTheme="minorEastAsia"/>
        </w:rPr>
        <w:t>space</w:t>
      </w:r>
      <w:r w:rsidR="009D366C">
        <w:rPr>
          <w:rFonts w:eastAsiaTheme="minorEastAsia"/>
        </w:rPr>
        <w:t xml:space="preserve">.  </w:t>
      </w:r>
      <w:r w:rsidR="009D366C">
        <w:t>The</w:t>
      </w:r>
      <m:oMath>
        <m:r>
          <m:rPr>
            <m:scr m:val="script"/>
          </m:rPr>
          <w:rPr>
            <w:rFonts w:ascii="Cambria Math" w:hAnsi="Cambria Math"/>
          </w:rPr>
          <m:t xml:space="preserve"> N</m:t>
        </m:r>
        <m:d>
          <m:dPr>
            <m:ctrlPr>
              <w:rPr>
                <w:rFonts w:ascii="Cambria Math" w:hAnsi="Cambria Math"/>
                <w:i/>
              </w:rPr>
            </m:ctrlPr>
          </m:dPr>
          <m:e>
            <m:sSub>
              <m:sSubPr>
                <m:ctrlPr>
                  <w:rPr>
                    <w:rFonts w:ascii="Cambria Math" w:hAnsi="Cambria Math"/>
                    <w:b/>
                    <w:i/>
                  </w:rPr>
                </m:ctrlPr>
              </m:sSubPr>
              <m:e>
                <m:r>
                  <m:rPr>
                    <m:sty m:val="bi"/>
                  </m:rPr>
                  <w:rPr>
                    <w:rFonts w:ascii="Cambria Math" w:hAnsi="Cambria Math"/>
                  </w:rPr>
                  <m:t>μ</m:t>
                </m:r>
              </m:e>
              <m:sub>
                <m:r>
                  <w:rPr>
                    <w:rFonts w:ascii="Cambria Math" w:hAnsi="Cambria Math"/>
                  </w:rPr>
                  <m:t>s</m:t>
                </m:r>
              </m:sub>
            </m:sSub>
            <m:r>
              <w:rPr>
                <w:rFonts w:ascii="Cambria Math" w:hAnsi="Cambria Math"/>
              </w:rPr>
              <m:t>;</m:t>
            </m:r>
            <m:sSub>
              <m:sSubPr>
                <m:ctrlPr>
                  <w:rPr>
                    <w:rFonts w:ascii="Cambria Math" w:hAnsi="Cambria Math"/>
                    <w:b/>
                    <w:i/>
                  </w:rPr>
                </m:ctrlPr>
              </m:sSubPr>
              <m:e>
                <m:r>
                  <m:rPr>
                    <m:sty m:val="bi"/>
                  </m:rPr>
                  <w:rPr>
                    <w:rFonts w:ascii="Cambria Math" w:hAnsi="Cambria Math"/>
                  </w:rPr>
                  <m:t>μ</m:t>
                </m:r>
              </m:e>
              <m:sub>
                <m:r>
                  <w:rPr>
                    <w:rFonts w:ascii="Cambria Math" w:hAnsi="Cambria Math"/>
                  </w:rPr>
                  <m:t>r</m:t>
                </m:r>
              </m:sub>
            </m:sSub>
            <m:r>
              <w:rPr>
                <w:rFonts w:ascii="Cambria Math" w:hAnsi="Cambria Math"/>
              </w:rPr>
              <m:t>,</m:t>
            </m:r>
            <m:sSub>
              <m:sSubPr>
                <m:ctrlPr>
                  <w:rPr>
                    <w:rFonts w:ascii="Cambria Math" w:hAnsi="Cambria Math"/>
                    <w:b/>
                  </w:rPr>
                </m:ctrlPr>
              </m:sSubPr>
              <m:e>
                <m:r>
                  <m:rPr>
                    <m:sty m:val="b"/>
                  </m:rPr>
                  <w:rPr>
                    <w:rFonts w:ascii="Cambria Math" w:hAnsi="Cambria Math"/>
                  </w:rPr>
                  <m:t>Σ</m:t>
                </m:r>
                <m:ctrlPr>
                  <w:rPr>
                    <w:rFonts w:ascii="Cambria Math" w:hAnsi="Cambria Math"/>
                    <w:i/>
                  </w:rPr>
                </m:ctrlPr>
              </m:e>
              <m:sub>
                <m:r>
                  <w:rPr>
                    <w:rFonts w:ascii="Cambria Math" w:hAnsi="Cambria Math"/>
                  </w:rPr>
                  <m:t>s</m:t>
                </m:r>
              </m:sub>
            </m:sSub>
            <m:r>
              <m:rPr>
                <m:sty m:val="bi"/>
              </m:rPr>
              <w:rPr>
                <w:rFonts w:ascii="Cambria Math" w:hAnsi="Cambria Math"/>
              </w:rPr>
              <m:t>+</m:t>
            </m:r>
            <m:sSub>
              <m:sSubPr>
                <m:ctrlPr>
                  <w:rPr>
                    <w:rFonts w:ascii="Cambria Math" w:hAnsi="Cambria Math"/>
                    <w:b/>
                  </w:rPr>
                </m:ctrlPr>
              </m:sSubPr>
              <m:e>
                <m:r>
                  <m:rPr>
                    <m:sty m:val="b"/>
                  </m:rPr>
                  <w:rPr>
                    <w:rFonts w:ascii="Cambria Math" w:hAnsi="Cambria Math"/>
                  </w:rPr>
                  <m:t>Σ</m:t>
                </m:r>
                <m:ctrlPr>
                  <w:rPr>
                    <w:rFonts w:ascii="Cambria Math" w:hAnsi="Cambria Math"/>
                    <w:i/>
                  </w:rPr>
                </m:ctrlPr>
              </m:e>
              <m:sub>
                <m:r>
                  <w:rPr>
                    <w:rFonts w:ascii="Cambria Math" w:hAnsi="Cambria Math"/>
                  </w:rPr>
                  <m:t>r</m:t>
                </m:r>
              </m:sub>
            </m:sSub>
          </m:e>
        </m:d>
      </m:oMath>
      <w:r w:rsidR="009D366C">
        <w:t xml:space="preserve"> </w:t>
      </w:r>
      <w:r w:rsidR="009D366C">
        <w:rPr>
          <w:rFonts w:eastAsiaTheme="minorEastAsia"/>
        </w:rPr>
        <w:t xml:space="preserve">term acts as a scaling factor on the peak of the product.  </w:t>
      </w:r>
      <w:r w:rsidR="00C04F96">
        <w:rPr>
          <w:rFonts w:eastAsiaTheme="minorEastAsia"/>
        </w:rPr>
        <w:t>Using this</w:t>
      </w:r>
      <w:r>
        <w:rPr>
          <w:rFonts w:eastAsiaTheme="minorEastAsia"/>
        </w:rPr>
        <w:t xml:space="preserve"> identity</w:t>
      </w:r>
      <w:r w:rsidR="00C04F96">
        <w:rPr>
          <w:rFonts w:eastAsiaTheme="minorEastAsia"/>
        </w:rPr>
        <w:t>,</w:t>
      </w:r>
      <w:r w:rsidR="009D366C">
        <w:rPr>
          <w:rFonts w:eastAsiaTheme="minorEastAsia"/>
        </w:rPr>
        <w:t xml:space="preserve"> </w:t>
      </w:r>
      <w:r w:rsidR="009D366C">
        <w:rPr>
          <w:noProof/>
        </w:rPr>
        <w:t xml:space="preserve">Eqn. </w:t>
      </w:r>
      <w:r w:rsidR="009D366C">
        <w:rPr>
          <w:noProof/>
        </w:rPr>
        <w:fldChar w:fldCharType="begin"/>
      </w:r>
      <w:r w:rsidR="009D366C">
        <w:rPr>
          <w:noProof/>
        </w:rPr>
        <w:instrText xml:space="preserve"> REF _Ref391041500 \h </w:instrText>
      </w:r>
      <w:r w:rsidR="009D366C">
        <w:rPr>
          <w:noProof/>
        </w:rPr>
      </w:r>
      <w:r w:rsidR="009D366C">
        <w:rPr>
          <w:noProof/>
        </w:rPr>
        <w:fldChar w:fldCharType="separate"/>
      </w:r>
      <w:r w:rsidR="001B49B6">
        <w:t>(</w:t>
      </w:r>
      <w:r w:rsidR="001B49B6">
        <w:rPr>
          <w:noProof/>
        </w:rPr>
        <w:t>5</w:t>
      </w:r>
      <w:r w:rsidR="001B49B6">
        <w:t>)</w:t>
      </w:r>
      <w:r w:rsidR="009D366C">
        <w:rPr>
          <w:noProof/>
        </w:rPr>
        <w:fldChar w:fldCharType="end"/>
      </w:r>
      <w:r w:rsidR="009D366C">
        <w:rPr>
          <w:noProof/>
        </w:rPr>
        <w:t xml:space="preserve"> </w:t>
      </w:r>
      <w:r w:rsidR="00C04F96">
        <w:rPr>
          <w:noProof/>
        </w:rPr>
        <w:t xml:space="preserve">can be written </w:t>
      </w:r>
      <w:r w:rsidR="009D366C">
        <w:rPr>
          <w:noProof/>
        </w:rPr>
        <w:t>in the form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8"/>
        <w:gridCol w:w="8280"/>
        <w:gridCol w:w="648"/>
      </w:tblGrid>
      <w:tr w:rsidR="00AC12C5" w:rsidTr="00013B1C">
        <w:tc>
          <w:tcPr>
            <w:tcW w:w="648" w:type="dxa"/>
          </w:tcPr>
          <w:p w:rsidR="00AC12C5" w:rsidRDefault="00AC12C5" w:rsidP="00013B1C">
            <w:pPr>
              <w:pStyle w:val="NoSpacing"/>
            </w:pPr>
          </w:p>
        </w:tc>
        <w:tc>
          <w:tcPr>
            <w:tcW w:w="8280" w:type="dxa"/>
          </w:tcPr>
          <w:p w:rsidR="00AC12C5" w:rsidRDefault="00054A12" w:rsidP="00EC01F7">
            <m:oMathPara>
              <m:oMath>
                <m:nary>
                  <m:naryPr>
                    <m:limLoc m:val="subSup"/>
                    <m:ctrlPr>
                      <w:rPr>
                        <w:rFonts w:ascii="Cambria Math" w:hAnsi="Cambria Math"/>
                        <w:i/>
                        <w:sz w:val="20"/>
                      </w:rPr>
                    </m:ctrlPr>
                  </m:naryPr>
                  <m:sub>
                    <m:r>
                      <w:rPr>
                        <w:rFonts w:ascii="Cambria Math" w:hAnsi="Cambria Math"/>
                        <w:sz w:val="20"/>
                      </w:rPr>
                      <m:t>interface</m:t>
                    </m:r>
                  </m:sub>
                  <m:sup/>
                  <m:e>
                    <m:r>
                      <w:rPr>
                        <w:rFonts w:ascii="Cambria Math" w:hAnsi="Cambria Math"/>
                        <w:sz w:val="20"/>
                      </w:rPr>
                      <m:t>G</m:t>
                    </m:r>
                    <m:d>
                      <m:dPr>
                        <m:ctrlPr>
                          <w:rPr>
                            <w:rFonts w:ascii="Cambria Math" w:hAnsi="Cambria Math"/>
                            <w:i/>
                            <w:sz w:val="20"/>
                          </w:rPr>
                        </m:ctrlPr>
                      </m:dPr>
                      <m:e>
                        <m:r>
                          <m:rPr>
                            <m:sty m:val="bi"/>
                          </m:rPr>
                          <w:rPr>
                            <w:rFonts w:ascii="Cambria Math" w:hAnsi="Cambria Math"/>
                            <w:sz w:val="20"/>
                          </w:rPr>
                          <m:t>r</m:t>
                        </m:r>
                        <m:r>
                          <w:rPr>
                            <w:rFonts w:ascii="Cambria Math" w:hAnsi="Cambria Math"/>
                            <w:sz w:val="20"/>
                          </w:rPr>
                          <m:t>;</m:t>
                        </m:r>
                        <m:sSub>
                          <m:sSubPr>
                            <m:ctrlPr>
                              <w:rPr>
                                <w:rFonts w:ascii="Cambria Math" w:hAnsi="Cambria Math"/>
                                <w:b/>
                                <w:i/>
                                <w:sz w:val="20"/>
                              </w:rPr>
                            </m:ctrlPr>
                          </m:sSubPr>
                          <m:e>
                            <m:r>
                              <m:rPr>
                                <m:sty m:val="bi"/>
                              </m:rPr>
                              <w:rPr>
                                <w:rFonts w:ascii="Cambria Math" w:hAnsi="Cambria Math"/>
                                <w:sz w:val="20"/>
                              </w:rPr>
                              <m:t>μ</m:t>
                            </m:r>
                          </m:e>
                          <m:sub>
                            <m:r>
                              <w:rPr>
                                <w:rFonts w:ascii="Cambria Math" w:hAnsi="Cambria Math"/>
                                <w:sz w:val="20"/>
                              </w:rPr>
                              <m:t>s</m:t>
                            </m:r>
                          </m:sub>
                        </m:sSub>
                        <m:r>
                          <w:rPr>
                            <w:rFonts w:ascii="Cambria Math" w:hAnsi="Cambria Math"/>
                            <w:sz w:val="20"/>
                          </w:rPr>
                          <m:t>,</m:t>
                        </m:r>
                        <m:sSub>
                          <m:sSubPr>
                            <m:ctrlPr>
                              <w:rPr>
                                <w:rFonts w:ascii="Cambria Math" w:hAnsi="Cambria Math"/>
                                <w:b/>
                                <w:sz w:val="20"/>
                              </w:rPr>
                            </m:ctrlPr>
                          </m:sSubPr>
                          <m:e>
                            <m:r>
                              <m:rPr>
                                <m:sty m:val="b"/>
                              </m:rPr>
                              <w:rPr>
                                <w:rFonts w:ascii="Cambria Math" w:hAnsi="Cambria Math"/>
                                <w:sz w:val="20"/>
                              </w:rPr>
                              <m:t>Σ</m:t>
                            </m:r>
                            <m:ctrlPr>
                              <w:rPr>
                                <w:rFonts w:ascii="Cambria Math" w:hAnsi="Cambria Math"/>
                                <w:i/>
                                <w:sz w:val="20"/>
                              </w:rPr>
                            </m:ctrlPr>
                          </m:e>
                          <m:sub>
                            <m:r>
                              <w:rPr>
                                <w:rFonts w:ascii="Cambria Math" w:hAnsi="Cambria Math"/>
                                <w:sz w:val="20"/>
                              </w:rPr>
                              <m:t>s</m:t>
                            </m:r>
                          </m:sub>
                        </m:sSub>
                      </m:e>
                    </m:d>
                    <m:r>
                      <w:rPr>
                        <w:rFonts w:ascii="Cambria Math" w:hAnsi="Cambria Math"/>
                        <w:sz w:val="20"/>
                      </w:rPr>
                      <m:t xml:space="preserve"> G</m:t>
                    </m:r>
                    <m:d>
                      <m:dPr>
                        <m:ctrlPr>
                          <w:rPr>
                            <w:rFonts w:ascii="Cambria Math" w:hAnsi="Cambria Math"/>
                            <w:i/>
                            <w:sz w:val="20"/>
                          </w:rPr>
                        </m:ctrlPr>
                      </m:dPr>
                      <m:e>
                        <m:r>
                          <m:rPr>
                            <m:sty m:val="bi"/>
                          </m:rPr>
                          <w:rPr>
                            <w:rFonts w:ascii="Cambria Math" w:hAnsi="Cambria Math"/>
                            <w:sz w:val="20"/>
                          </w:rPr>
                          <m:t>r</m:t>
                        </m:r>
                        <m:r>
                          <w:rPr>
                            <w:rFonts w:ascii="Cambria Math" w:hAnsi="Cambria Math"/>
                            <w:sz w:val="20"/>
                          </w:rPr>
                          <m:t>;</m:t>
                        </m:r>
                        <m:sSub>
                          <m:sSubPr>
                            <m:ctrlPr>
                              <w:rPr>
                                <w:rFonts w:ascii="Cambria Math" w:hAnsi="Cambria Math"/>
                                <w:b/>
                                <w:i/>
                                <w:sz w:val="20"/>
                              </w:rPr>
                            </m:ctrlPr>
                          </m:sSubPr>
                          <m:e>
                            <m:r>
                              <m:rPr>
                                <m:sty m:val="bi"/>
                              </m:rPr>
                              <w:rPr>
                                <w:rFonts w:ascii="Cambria Math" w:hAnsi="Cambria Math"/>
                                <w:sz w:val="20"/>
                              </w:rPr>
                              <m:t>μ</m:t>
                            </m:r>
                          </m:e>
                          <m:sub>
                            <m:r>
                              <w:rPr>
                                <w:rFonts w:ascii="Cambria Math" w:hAnsi="Cambria Math"/>
                                <w:sz w:val="20"/>
                              </w:rPr>
                              <m:t>r</m:t>
                            </m:r>
                          </m:sub>
                        </m:sSub>
                        <m:r>
                          <w:rPr>
                            <w:rFonts w:ascii="Cambria Math" w:hAnsi="Cambria Math"/>
                            <w:sz w:val="20"/>
                          </w:rPr>
                          <m:t>,</m:t>
                        </m:r>
                        <m:sSub>
                          <m:sSubPr>
                            <m:ctrlPr>
                              <w:rPr>
                                <w:rFonts w:ascii="Cambria Math" w:hAnsi="Cambria Math"/>
                                <w:b/>
                                <w:sz w:val="20"/>
                              </w:rPr>
                            </m:ctrlPr>
                          </m:sSubPr>
                          <m:e>
                            <m:r>
                              <m:rPr>
                                <m:sty m:val="b"/>
                              </m:rPr>
                              <w:rPr>
                                <w:rFonts w:ascii="Cambria Math" w:hAnsi="Cambria Math"/>
                                <w:sz w:val="20"/>
                              </w:rPr>
                              <m:t>Σ</m:t>
                            </m:r>
                            <m:ctrlPr>
                              <w:rPr>
                                <w:rFonts w:ascii="Cambria Math" w:hAnsi="Cambria Math"/>
                                <w:i/>
                                <w:sz w:val="20"/>
                              </w:rPr>
                            </m:ctrlPr>
                          </m:e>
                          <m:sub>
                            <m:r>
                              <w:rPr>
                                <w:rFonts w:ascii="Cambria Math" w:hAnsi="Cambria Math"/>
                                <w:sz w:val="20"/>
                              </w:rPr>
                              <m:t>r</m:t>
                            </m:r>
                          </m:sub>
                        </m:sSub>
                      </m:e>
                    </m:d>
                    <m:r>
                      <w:rPr>
                        <w:rFonts w:ascii="Cambria Math" w:eastAsiaTheme="minorEastAsia" w:hAnsi="Cambria Math"/>
                        <w:sz w:val="20"/>
                      </w:rPr>
                      <m:t xml:space="preserve">  </m:t>
                    </m:r>
                    <m:r>
                      <w:rPr>
                        <w:rFonts w:ascii="Cambria Math" w:hAnsi="Cambria Math"/>
                        <w:sz w:val="20"/>
                      </w:rPr>
                      <m:t>d</m:t>
                    </m:r>
                    <m:r>
                      <m:rPr>
                        <m:sty m:val="bi"/>
                      </m:rPr>
                      <w:rPr>
                        <w:rFonts w:ascii="Cambria Math" w:hAnsi="Cambria Math"/>
                        <w:sz w:val="20"/>
                      </w:rPr>
                      <m:t>r</m:t>
                    </m:r>
                  </m:e>
                </m:nary>
                <m:r>
                  <w:rPr>
                    <w:rFonts w:ascii="Cambria Math" w:hAnsi="Cambria Math"/>
                    <w:sz w:val="20"/>
                  </w:rPr>
                  <m:t>=</m:t>
                </m:r>
                <m:rad>
                  <m:radPr>
                    <m:degHide m:val="1"/>
                    <m:ctrlPr>
                      <w:rPr>
                        <w:rFonts w:ascii="Cambria Math" w:eastAsiaTheme="minorEastAsia" w:hAnsi="Cambria Math"/>
                        <w:i/>
                        <w:sz w:val="20"/>
                      </w:rPr>
                    </m:ctrlPr>
                  </m:radPr>
                  <m:deg/>
                  <m:e>
                    <m:func>
                      <m:funcPr>
                        <m:ctrlPr>
                          <w:rPr>
                            <w:rFonts w:ascii="Cambria Math" w:eastAsiaTheme="minorEastAsia" w:hAnsi="Cambria Math"/>
                            <w:sz w:val="20"/>
                          </w:rPr>
                        </m:ctrlPr>
                      </m:funcPr>
                      <m:fName>
                        <m:r>
                          <m:rPr>
                            <m:sty m:val="p"/>
                          </m:rPr>
                          <w:rPr>
                            <w:rFonts w:ascii="Cambria Math" w:eastAsiaTheme="minorEastAsia" w:hAnsi="Cambria Math"/>
                            <w:sz w:val="20"/>
                          </w:rPr>
                          <m:t>det</m:t>
                        </m:r>
                      </m:fName>
                      <m:e>
                        <m:d>
                          <m:dPr>
                            <m:ctrlPr>
                              <w:rPr>
                                <w:rFonts w:ascii="Cambria Math" w:eastAsiaTheme="minorEastAsia" w:hAnsi="Cambria Math"/>
                                <w:i/>
                                <w:sz w:val="20"/>
                              </w:rPr>
                            </m:ctrlPr>
                          </m:dPr>
                          <m:e>
                            <m:r>
                              <w:rPr>
                                <w:rFonts w:ascii="Cambria Math" w:eastAsiaTheme="minorEastAsia" w:hAnsi="Cambria Math"/>
                                <w:sz w:val="20"/>
                              </w:rPr>
                              <m:t xml:space="preserve">2π </m:t>
                            </m:r>
                            <m:sSub>
                              <m:sSubPr>
                                <m:ctrlPr>
                                  <w:rPr>
                                    <w:rFonts w:ascii="Cambria Math" w:hAnsi="Cambria Math"/>
                                    <w:b/>
                                    <w:sz w:val="20"/>
                                  </w:rPr>
                                </m:ctrlPr>
                              </m:sSubPr>
                              <m:e>
                                <m:r>
                                  <m:rPr>
                                    <m:sty m:val="b"/>
                                  </m:rPr>
                                  <w:rPr>
                                    <w:rFonts w:ascii="Cambria Math" w:hAnsi="Cambria Math"/>
                                    <w:sz w:val="20"/>
                                  </w:rPr>
                                  <m:t>Σ</m:t>
                                </m:r>
                              </m:e>
                              <m:sub>
                                <m:r>
                                  <w:rPr>
                                    <w:rFonts w:ascii="Cambria Math" w:hAnsi="Cambria Math"/>
                                    <w:sz w:val="20"/>
                                  </w:rPr>
                                  <m:t>s</m:t>
                                </m:r>
                              </m:sub>
                            </m:sSub>
                          </m:e>
                        </m:d>
                        <m:r>
                          <w:rPr>
                            <w:rFonts w:ascii="Cambria Math" w:eastAsiaTheme="minorEastAsia" w:hAnsi="Cambria Math"/>
                            <w:sz w:val="20"/>
                          </w:rPr>
                          <m:t xml:space="preserve"> </m:t>
                        </m:r>
                      </m:e>
                    </m:func>
                    <m:func>
                      <m:funcPr>
                        <m:ctrlPr>
                          <w:rPr>
                            <w:rFonts w:ascii="Cambria Math" w:eastAsiaTheme="minorEastAsia" w:hAnsi="Cambria Math"/>
                            <w:sz w:val="20"/>
                          </w:rPr>
                        </m:ctrlPr>
                      </m:funcPr>
                      <m:fName>
                        <m:r>
                          <m:rPr>
                            <m:sty m:val="p"/>
                          </m:rPr>
                          <w:rPr>
                            <w:rFonts w:ascii="Cambria Math" w:eastAsiaTheme="minorEastAsia" w:hAnsi="Cambria Math"/>
                            <w:sz w:val="20"/>
                          </w:rPr>
                          <m:t>det</m:t>
                        </m:r>
                      </m:fName>
                      <m:e>
                        <m:d>
                          <m:dPr>
                            <m:ctrlPr>
                              <w:rPr>
                                <w:rFonts w:ascii="Cambria Math" w:eastAsiaTheme="minorEastAsia" w:hAnsi="Cambria Math"/>
                                <w:i/>
                                <w:sz w:val="20"/>
                              </w:rPr>
                            </m:ctrlPr>
                          </m:dPr>
                          <m:e>
                            <m:r>
                              <w:rPr>
                                <w:rFonts w:ascii="Cambria Math" w:eastAsiaTheme="minorEastAsia" w:hAnsi="Cambria Math"/>
                                <w:sz w:val="20"/>
                              </w:rPr>
                              <m:t xml:space="preserve">2π </m:t>
                            </m:r>
                            <m:sSub>
                              <m:sSubPr>
                                <m:ctrlPr>
                                  <w:rPr>
                                    <w:rFonts w:ascii="Cambria Math" w:hAnsi="Cambria Math"/>
                                    <w:b/>
                                    <w:sz w:val="20"/>
                                  </w:rPr>
                                </m:ctrlPr>
                              </m:sSubPr>
                              <m:e>
                                <m:r>
                                  <m:rPr>
                                    <m:sty m:val="b"/>
                                  </m:rPr>
                                  <w:rPr>
                                    <w:rFonts w:ascii="Cambria Math" w:hAnsi="Cambria Math"/>
                                    <w:sz w:val="20"/>
                                  </w:rPr>
                                  <m:t>Σ</m:t>
                                </m:r>
                              </m:e>
                              <m:sub>
                                <m:r>
                                  <w:rPr>
                                    <w:rFonts w:ascii="Cambria Math" w:hAnsi="Cambria Math"/>
                                    <w:sz w:val="20"/>
                                  </w:rPr>
                                  <m:t>r</m:t>
                                </m:r>
                              </m:sub>
                            </m:sSub>
                          </m:e>
                        </m:d>
                      </m:e>
                    </m:func>
                  </m:e>
                </m:rad>
                <m:r>
                  <m:rPr>
                    <m:scr m:val="script"/>
                  </m:rPr>
                  <w:rPr>
                    <w:rFonts w:ascii="Cambria Math" w:hAnsi="Cambria Math"/>
                    <w:sz w:val="20"/>
                  </w:rPr>
                  <m:t xml:space="preserve"> N</m:t>
                </m:r>
                <m:d>
                  <m:dPr>
                    <m:ctrlPr>
                      <w:rPr>
                        <w:rFonts w:ascii="Cambria Math" w:hAnsi="Cambria Math"/>
                        <w:i/>
                        <w:sz w:val="20"/>
                      </w:rPr>
                    </m:ctrlPr>
                  </m:dPr>
                  <m:e>
                    <m:sSub>
                      <m:sSubPr>
                        <m:ctrlPr>
                          <w:rPr>
                            <w:rFonts w:ascii="Cambria Math" w:hAnsi="Cambria Math"/>
                            <w:b/>
                            <w:i/>
                            <w:sz w:val="20"/>
                          </w:rPr>
                        </m:ctrlPr>
                      </m:sSubPr>
                      <m:e>
                        <m:r>
                          <m:rPr>
                            <m:sty m:val="bi"/>
                          </m:rPr>
                          <w:rPr>
                            <w:rFonts w:ascii="Cambria Math" w:hAnsi="Cambria Math"/>
                            <w:sz w:val="20"/>
                          </w:rPr>
                          <m:t>μ</m:t>
                        </m:r>
                      </m:e>
                      <m:sub>
                        <m:r>
                          <w:rPr>
                            <w:rFonts w:ascii="Cambria Math" w:hAnsi="Cambria Math"/>
                            <w:sz w:val="20"/>
                          </w:rPr>
                          <m:t>s</m:t>
                        </m:r>
                      </m:sub>
                    </m:sSub>
                    <m:r>
                      <w:rPr>
                        <w:rFonts w:ascii="Cambria Math" w:hAnsi="Cambria Math"/>
                        <w:sz w:val="20"/>
                      </w:rPr>
                      <m:t>;</m:t>
                    </m:r>
                    <m:sSub>
                      <m:sSubPr>
                        <m:ctrlPr>
                          <w:rPr>
                            <w:rFonts w:ascii="Cambria Math" w:hAnsi="Cambria Math"/>
                            <w:b/>
                            <w:i/>
                            <w:sz w:val="20"/>
                          </w:rPr>
                        </m:ctrlPr>
                      </m:sSubPr>
                      <m:e>
                        <m:r>
                          <m:rPr>
                            <m:sty m:val="bi"/>
                          </m:rPr>
                          <w:rPr>
                            <w:rFonts w:ascii="Cambria Math" w:hAnsi="Cambria Math"/>
                            <w:sz w:val="20"/>
                          </w:rPr>
                          <m:t>μ</m:t>
                        </m:r>
                      </m:e>
                      <m:sub>
                        <m:r>
                          <w:rPr>
                            <w:rFonts w:ascii="Cambria Math" w:hAnsi="Cambria Math"/>
                            <w:sz w:val="20"/>
                          </w:rPr>
                          <m:t>r</m:t>
                        </m:r>
                      </m:sub>
                    </m:sSub>
                    <m:r>
                      <w:rPr>
                        <w:rFonts w:ascii="Cambria Math" w:hAnsi="Cambria Math"/>
                        <w:sz w:val="20"/>
                      </w:rPr>
                      <m:t>,</m:t>
                    </m:r>
                    <m:sSub>
                      <m:sSubPr>
                        <m:ctrlPr>
                          <w:rPr>
                            <w:rFonts w:ascii="Cambria Math" w:hAnsi="Cambria Math"/>
                            <w:b/>
                            <w:sz w:val="20"/>
                          </w:rPr>
                        </m:ctrlPr>
                      </m:sSubPr>
                      <m:e>
                        <m:r>
                          <m:rPr>
                            <m:sty m:val="b"/>
                          </m:rPr>
                          <w:rPr>
                            <w:rFonts w:ascii="Cambria Math" w:hAnsi="Cambria Math"/>
                            <w:sz w:val="20"/>
                          </w:rPr>
                          <m:t>Σ</m:t>
                        </m:r>
                        <m:ctrlPr>
                          <w:rPr>
                            <w:rFonts w:ascii="Cambria Math" w:hAnsi="Cambria Math"/>
                            <w:i/>
                            <w:sz w:val="20"/>
                          </w:rPr>
                        </m:ctrlPr>
                      </m:e>
                      <m:sub>
                        <m:r>
                          <m:rPr>
                            <m:sty m:val="p"/>
                          </m:rPr>
                          <w:rPr>
                            <w:rFonts w:ascii="Cambria Math" w:hAnsi="Cambria Math"/>
                            <w:sz w:val="20"/>
                          </w:rPr>
                          <m:t>s</m:t>
                        </m:r>
                      </m:sub>
                    </m:sSub>
                    <m:r>
                      <m:rPr>
                        <m:sty m:val="bi"/>
                      </m:rPr>
                      <w:rPr>
                        <w:rFonts w:ascii="Cambria Math" w:hAnsi="Cambria Math"/>
                        <w:sz w:val="20"/>
                      </w:rPr>
                      <m:t>+</m:t>
                    </m:r>
                    <m:sSub>
                      <m:sSubPr>
                        <m:ctrlPr>
                          <w:rPr>
                            <w:rFonts w:ascii="Cambria Math" w:hAnsi="Cambria Math"/>
                            <w:b/>
                            <w:sz w:val="20"/>
                          </w:rPr>
                        </m:ctrlPr>
                      </m:sSubPr>
                      <m:e>
                        <m:r>
                          <m:rPr>
                            <m:sty m:val="b"/>
                          </m:rPr>
                          <w:rPr>
                            <w:rFonts w:ascii="Cambria Math" w:hAnsi="Cambria Math"/>
                            <w:sz w:val="20"/>
                          </w:rPr>
                          <m:t>Σ</m:t>
                        </m:r>
                        <m:ctrlPr>
                          <w:rPr>
                            <w:rFonts w:ascii="Cambria Math" w:hAnsi="Cambria Math"/>
                            <w:i/>
                            <w:sz w:val="20"/>
                          </w:rPr>
                        </m:ctrlPr>
                      </m:e>
                      <m:sub>
                        <m:r>
                          <w:rPr>
                            <w:rFonts w:ascii="Cambria Math" w:hAnsi="Cambria Math"/>
                            <w:sz w:val="20"/>
                          </w:rPr>
                          <m:t>r</m:t>
                        </m:r>
                      </m:sub>
                    </m:sSub>
                  </m:e>
                </m:d>
                <m:r>
                  <w:rPr>
                    <w:rFonts w:ascii="Cambria Math" w:hAnsi="Cambria Math"/>
                    <w:sz w:val="20"/>
                  </w:rPr>
                  <m:t xml:space="preserve"> </m:t>
                </m:r>
                <m:nary>
                  <m:naryPr>
                    <m:limLoc m:val="subSup"/>
                    <m:ctrlPr>
                      <w:rPr>
                        <w:rFonts w:ascii="Cambria Math" w:hAnsi="Cambria Math"/>
                        <w:i/>
                        <w:sz w:val="20"/>
                      </w:rPr>
                    </m:ctrlPr>
                  </m:naryPr>
                  <m:sub>
                    <m:r>
                      <w:rPr>
                        <w:rFonts w:ascii="Cambria Math" w:hAnsi="Cambria Math"/>
                        <w:sz w:val="20"/>
                      </w:rPr>
                      <m:t>interface</m:t>
                    </m:r>
                  </m:sub>
                  <m:sup/>
                  <m:e>
                    <m:r>
                      <m:rPr>
                        <m:scr m:val="script"/>
                      </m:rPr>
                      <w:rPr>
                        <w:rFonts w:ascii="Cambria Math" w:hAnsi="Cambria Math"/>
                        <w:sz w:val="20"/>
                      </w:rPr>
                      <m:t>N</m:t>
                    </m:r>
                    <m:d>
                      <m:dPr>
                        <m:ctrlPr>
                          <w:rPr>
                            <w:rFonts w:ascii="Cambria Math" w:hAnsi="Cambria Math"/>
                            <w:i/>
                            <w:sz w:val="20"/>
                          </w:rPr>
                        </m:ctrlPr>
                      </m:dPr>
                      <m:e>
                        <m:r>
                          <m:rPr>
                            <m:sty m:val="bi"/>
                          </m:rPr>
                          <w:rPr>
                            <w:rFonts w:ascii="Cambria Math" w:hAnsi="Cambria Math"/>
                            <w:sz w:val="20"/>
                          </w:rPr>
                          <m:t>r</m:t>
                        </m:r>
                        <m:r>
                          <w:rPr>
                            <w:rFonts w:ascii="Cambria Math" w:hAnsi="Cambria Math"/>
                            <w:sz w:val="20"/>
                          </w:rPr>
                          <m:t>;</m:t>
                        </m:r>
                        <m:sSub>
                          <m:sSubPr>
                            <m:ctrlPr>
                              <w:rPr>
                                <w:rFonts w:ascii="Cambria Math" w:hAnsi="Cambria Math"/>
                                <w:b/>
                                <w:i/>
                                <w:sz w:val="20"/>
                              </w:rPr>
                            </m:ctrlPr>
                          </m:sSubPr>
                          <m:e>
                            <m:r>
                              <m:rPr>
                                <m:sty m:val="bi"/>
                              </m:rPr>
                              <w:rPr>
                                <w:rFonts w:ascii="Cambria Math" w:hAnsi="Cambria Math"/>
                                <w:sz w:val="20"/>
                              </w:rPr>
                              <m:t>μ</m:t>
                            </m:r>
                          </m:e>
                          <m:sub>
                            <m:r>
                              <w:rPr>
                                <w:rFonts w:ascii="Cambria Math" w:hAnsi="Cambria Math"/>
                                <w:sz w:val="20"/>
                              </w:rPr>
                              <m:t>p</m:t>
                            </m:r>
                          </m:sub>
                        </m:sSub>
                        <m:r>
                          <w:rPr>
                            <w:rFonts w:ascii="Cambria Math" w:hAnsi="Cambria Math"/>
                            <w:sz w:val="20"/>
                          </w:rPr>
                          <m:t>,</m:t>
                        </m:r>
                        <m:sSub>
                          <m:sSubPr>
                            <m:ctrlPr>
                              <w:rPr>
                                <w:rFonts w:ascii="Cambria Math" w:hAnsi="Cambria Math"/>
                                <w:b/>
                                <w:sz w:val="20"/>
                              </w:rPr>
                            </m:ctrlPr>
                          </m:sSubPr>
                          <m:e>
                            <m:r>
                              <m:rPr>
                                <m:sty m:val="b"/>
                              </m:rPr>
                              <w:rPr>
                                <w:rFonts w:ascii="Cambria Math" w:hAnsi="Cambria Math"/>
                                <w:sz w:val="20"/>
                              </w:rPr>
                              <m:t>Σ</m:t>
                            </m:r>
                            <m:ctrlPr>
                              <w:rPr>
                                <w:rFonts w:ascii="Cambria Math" w:hAnsi="Cambria Math"/>
                                <w:i/>
                                <w:sz w:val="20"/>
                              </w:rPr>
                            </m:ctrlPr>
                          </m:e>
                          <m:sub>
                            <m:r>
                              <w:rPr>
                                <w:rFonts w:ascii="Cambria Math" w:hAnsi="Cambria Math"/>
                                <w:sz w:val="20"/>
                              </w:rPr>
                              <m:t>p</m:t>
                            </m:r>
                          </m:sub>
                        </m:sSub>
                      </m:e>
                    </m:d>
                    <m:r>
                      <w:rPr>
                        <w:rFonts w:ascii="Cambria Math" w:eastAsiaTheme="minorEastAsia" w:hAnsi="Cambria Math"/>
                        <w:sz w:val="20"/>
                      </w:rPr>
                      <m:t xml:space="preserve">  </m:t>
                    </m:r>
                    <m:r>
                      <w:rPr>
                        <w:rFonts w:ascii="Cambria Math" w:hAnsi="Cambria Math"/>
                        <w:sz w:val="20"/>
                      </w:rPr>
                      <m:t>d</m:t>
                    </m:r>
                    <m:r>
                      <m:rPr>
                        <m:sty m:val="bi"/>
                      </m:rPr>
                      <w:rPr>
                        <w:rFonts w:ascii="Cambria Math" w:hAnsi="Cambria Math"/>
                        <w:sz w:val="20"/>
                      </w:rPr>
                      <m:t>r</m:t>
                    </m:r>
                  </m:e>
                </m:nary>
                <m:r>
                  <w:rPr>
                    <w:rFonts w:ascii="Cambria Math" w:eastAsiaTheme="minorEastAsia" w:hAnsi="Cambria Math"/>
                    <w:sz w:val="20"/>
                  </w:rPr>
                  <m:t xml:space="preserve"> .</m:t>
                </m:r>
              </m:oMath>
            </m:oMathPara>
          </w:p>
        </w:tc>
        <w:tc>
          <w:tcPr>
            <w:tcW w:w="648" w:type="dxa"/>
          </w:tcPr>
          <w:p w:rsidR="00AC12C5" w:rsidRDefault="00AC12C5" w:rsidP="00013B1C">
            <w:pPr>
              <w:pStyle w:val="NoSpacing"/>
            </w:pPr>
            <w:bookmarkStart w:id="29" w:name="_Ref393111829"/>
            <w:r>
              <w:t>(</w:t>
            </w:r>
            <w:fldSimple w:instr=" SEQ Equation \* MERGEFORMAT ">
              <w:r w:rsidR="001B49B6">
                <w:rPr>
                  <w:noProof/>
                </w:rPr>
                <w:t>19</w:t>
              </w:r>
            </w:fldSimple>
            <w:r>
              <w:t>)</w:t>
            </w:r>
            <w:bookmarkEnd w:id="29"/>
          </w:p>
        </w:tc>
      </w:tr>
    </w:tbl>
    <w:p w:rsidR="00EC01F7" w:rsidRDefault="00EC01F7" w:rsidP="00EC01F7">
      <w:pPr>
        <w:pStyle w:val="NoSpacing"/>
      </w:pPr>
    </w:p>
    <w:p w:rsidR="007307A3" w:rsidRPr="009C3C48" w:rsidRDefault="00C04F96" w:rsidP="0026448E">
      <w:r>
        <w:rPr>
          <w:rFonts w:eastAsiaTheme="minorEastAsia"/>
        </w:rPr>
        <w:t>As</w:t>
      </w:r>
      <w:r w:rsidR="007307A3">
        <w:rPr>
          <w:rFonts w:eastAsiaTheme="minorEastAsia"/>
        </w:rPr>
        <w:t xml:space="preserve"> </w:t>
      </w:r>
      <m:oMath>
        <m:r>
          <m:rPr>
            <m:scr m:val="script"/>
          </m:rPr>
          <w:rPr>
            <w:rFonts w:ascii="Cambria Math" w:hAnsi="Cambria Math"/>
          </w:rPr>
          <m:t>N</m:t>
        </m:r>
        <m:d>
          <m:dPr>
            <m:ctrlPr>
              <w:rPr>
                <w:rFonts w:ascii="Cambria Math" w:hAnsi="Cambria Math"/>
                <w:i/>
              </w:rPr>
            </m:ctrlPr>
          </m:dPr>
          <m:e>
            <m:sSub>
              <m:sSubPr>
                <m:ctrlPr>
                  <w:rPr>
                    <w:rFonts w:ascii="Cambria Math" w:hAnsi="Cambria Math"/>
                    <w:b/>
                    <w:i/>
                  </w:rPr>
                </m:ctrlPr>
              </m:sSubPr>
              <m:e>
                <m:r>
                  <m:rPr>
                    <m:sty m:val="bi"/>
                  </m:rPr>
                  <w:rPr>
                    <w:rFonts w:ascii="Cambria Math" w:hAnsi="Cambria Math"/>
                  </w:rPr>
                  <m:t>μ</m:t>
                </m:r>
              </m:e>
              <m:sub>
                <m:r>
                  <w:rPr>
                    <w:rFonts w:ascii="Cambria Math" w:hAnsi="Cambria Math"/>
                  </w:rPr>
                  <m:t>s</m:t>
                </m:r>
              </m:sub>
            </m:sSub>
            <m:r>
              <w:rPr>
                <w:rFonts w:ascii="Cambria Math" w:hAnsi="Cambria Math"/>
              </w:rPr>
              <m:t>;</m:t>
            </m:r>
            <m:sSub>
              <m:sSubPr>
                <m:ctrlPr>
                  <w:rPr>
                    <w:rFonts w:ascii="Cambria Math" w:hAnsi="Cambria Math"/>
                    <w:b/>
                    <w:i/>
                  </w:rPr>
                </m:ctrlPr>
              </m:sSubPr>
              <m:e>
                <m:r>
                  <m:rPr>
                    <m:sty m:val="bi"/>
                  </m:rPr>
                  <w:rPr>
                    <w:rFonts w:ascii="Cambria Math" w:hAnsi="Cambria Math"/>
                  </w:rPr>
                  <m:t>μ</m:t>
                </m:r>
              </m:e>
              <m:sub>
                <m:r>
                  <w:rPr>
                    <w:rFonts w:ascii="Cambria Math" w:hAnsi="Cambria Math"/>
                  </w:rPr>
                  <m:t>r</m:t>
                </m:r>
              </m:sub>
            </m:sSub>
            <m:r>
              <w:rPr>
                <w:rFonts w:ascii="Cambria Math" w:hAnsi="Cambria Math"/>
              </w:rPr>
              <m:t>,</m:t>
            </m:r>
            <m:sSub>
              <m:sSubPr>
                <m:ctrlPr>
                  <w:rPr>
                    <w:rFonts w:ascii="Cambria Math" w:hAnsi="Cambria Math"/>
                    <w:b/>
                  </w:rPr>
                </m:ctrlPr>
              </m:sSubPr>
              <m:e>
                <m:r>
                  <m:rPr>
                    <m:sty m:val="b"/>
                  </m:rPr>
                  <w:rPr>
                    <w:rFonts w:ascii="Cambria Math" w:hAnsi="Cambria Math"/>
                  </w:rPr>
                  <m:t>Σ</m:t>
                </m:r>
                <m:ctrlPr>
                  <w:rPr>
                    <w:rFonts w:ascii="Cambria Math" w:hAnsi="Cambria Math"/>
                    <w:i/>
                  </w:rPr>
                </m:ctrlPr>
              </m:e>
              <m:sub>
                <m:r>
                  <m:rPr>
                    <m:sty m:val="p"/>
                  </m:rPr>
                  <w:rPr>
                    <w:rFonts w:ascii="Cambria Math" w:hAnsi="Cambria Math"/>
                  </w:rPr>
                  <m:t>s</m:t>
                </m:r>
              </m:sub>
            </m:sSub>
            <m:r>
              <m:rPr>
                <m:sty m:val="bi"/>
              </m:rPr>
              <w:rPr>
                <w:rFonts w:ascii="Cambria Math" w:hAnsi="Cambria Math"/>
              </w:rPr>
              <m:t>+</m:t>
            </m:r>
            <m:sSub>
              <m:sSubPr>
                <m:ctrlPr>
                  <w:rPr>
                    <w:rFonts w:ascii="Cambria Math" w:hAnsi="Cambria Math"/>
                    <w:b/>
                  </w:rPr>
                </m:ctrlPr>
              </m:sSubPr>
              <m:e>
                <m:r>
                  <m:rPr>
                    <m:sty m:val="b"/>
                  </m:rPr>
                  <w:rPr>
                    <w:rFonts w:ascii="Cambria Math" w:hAnsi="Cambria Math"/>
                  </w:rPr>
                  <m:t>Σ</m:t>
                </m:r>
                <m:ctrlPr>
                  <w:rPr>
                    <w:rFonts w:ascii="Cambria Math" w:hAnsi="Cambria Math"/>
                    <w:i/>
                  </w:rPr>
                </m:ctrlPr>
              </m:e>
              <m:sub>
                <m:r>
                  <w:rPr>
                    <w:rFonts w:ascii="Cambria Math" w:hAnsi="Cambria Math"/>
                  </w:rPr>
                  <m:t>r</m:t>
                </m:r>
              </m:sub>
            </m:sSub>
          </m:e>
        </m:d>
      </m:oMath>
      <w:r w:rsidR="007307A3">
        <w:rPr>
          <w:rFonts w:eastAsiaTheme="minorEastAsia"/>
        </w:rPr>
        <w:t xml:space="preserve"> does not depend on </w:t>
      </w:r>
      <m:oMath>
        <m:r>
          <m:rPr>
            <m:sty m:val="bi"/>
          </m:rPr>
          <w:rPr>
            <w:rFonts w:ascii="Cambria Math" w:hAnsi="Cambria Math"/>
          </w:rPr>
          <m:t>r</m:t>
        </m:r>
        <m:r>
          <w:rPr>
            <w:rFonts w:ascii="Cambria Math" w:hAnsi="Cambria Math"/>
          </w:rPr>
          <m:t>,</m:t>
        </m:r>
      </m:oMath>
      <w:r w:rsidR="007307A3" w:rsidRPr="007307A3">
        <w:rPr>
          <w:rFonts w:eastAsiaTheme="minorEastAsia"/>
        </w:rPr>
        <w:t xml:space="preserve"> </w:t>
      </w:r>
      <w:r w:rsidR="007307A3">
        <w:rPr>
          <w:rFonts w:eastAsiaTheme="minorEastAsia"/>
        </w:rPr>
        <w:t xml:space="preserve">it </w:t>
      </w:r>
      <w:r>
        <w:rPr>
          <w:rFonts w:eastAsiaTheme="minorEastAsia"/>
        </w:rPr>
        <w:t>can be brought outside of the</w:t>
      </w:r>
      <w:r w:rsidR="007307A3">
        <w:rPr>
          <w:rFonts w:eastAsiaTheme="minorEastAsia"/>
        </w:rPr>
        <w:t xml:space="preserve"> integral</w:t>
      </w:r>
      <w:r w:rsidR="009D366C" w:rsidRPr="009D366C">
        <w:rPr>
          <w:rFonts w:eastAsiaTheme="minorEastAsia"/>
        </w:rPr>
        <w:t xml:space="preserve"> </w:t>
      </w:r>
      <w:r w:rsidR="009D366C">
        <w:rPr>
          <w:rFonts w:eastAsiaTheme="minorEastAsia"/>
        </w:rPr>
        <w:t xml:space="preserve">in Eqn. </w:t>
      </w:r>
      <w:r w:rsidR="009D366C">
        <w:rPr>
          <w:rFonts w:eastAsiaTheme="minorEastAsia"/>
        </w:rPr>
        <w:fldChar w:fldCharType="begin"/>
      </w:r>
      <w:r w:rsidR="009D366C">
        <w:rPr>
          <w:rFonts w:eastAsiaTheme="minorEastAsia"/>
        </w:rPr>
        <w:instrText xml:space="preserve"> REF _Ref393111829 \h </w:instrText>
      </w:r>
      <w:r w:rsidR="009D366C">
        <w:rPr>
          <w:rFonts w:eastAsiaTheme="minorEastAsia"/>
        </w:rPr>
      </w:r>
      <w:r w:rsidR="009D366C">
        <w:rPr>
          <w:rFonts w:eastAsiaTheme="minorEastAsia"/>
        </w:rPr>
        <w:fldChar w:fldCharType="separate"/>
      </w:r>
      <w:r w:rsidR="001B49B6">
        <w:t>(</w:t>
      </w:r>
      <w:r w:rsidR="001B49B6">
        <w:rPr>
          <w:noProof/>
        </w:rPr>
        <w:t>19</w:t>
      </w:r>
      <w:r w:rsidR="001B49B6">
        <w:t>)</w:t>
      </w:r>
      <w:r w:rsidR="009D366C">
        <w:rPr>
          <w:rFonts w:eastAsiaTheme="minorEastAsia"/>
        </w:rPr>
        <w:fldChar w:fldCharType="end"/>
      </w:r>
      <w:r w:rsidR="007307A3">
        <w:rPr>
          <w:rFonts w:eastAsiaTheme="minorEastAsia"/>
        </w:rPr>
        <w:t>.</w:t>
      </w:r>
      <w:r w:rsidR="004E4AE1">
        <w:rPr>
          <w:rFonts w:eastAsiaTheme="minorEastAsia"/>
        </w:rPr>
        <w:t xml:space="preserve">  </w:t>
      </w:r>
      <w:r w:rsidR="009D366C">
        <w:rPr>
          <w:rFonts w:eastAsiaTheme="minorEastAsia"/>
        </w:rPr>
        <w:t xml:space="preserve">The </w:t>
      </w:r>
      <w:r>
        <w:rPr>
          <w:rFonts w:eastAsiaTheme="minorEastAsia"/>
        </w:rPr>
        <w:t>remaining term inside the integral is a normalized Gaussian, which evaluates to one</w:t>
      </w:r>
      <w:r w:rsidR="00855180">
        <w:rPr>
          <w:rFonts w:eastAsiaTheme="minorEastAsia"/>
        </w:rPr>
        <w:t xml:space="preserve">.  </w:t>
      </w:r>
      <w:r w:rsidR="003E4EA1">
        <w:rPr>
          <w:rFonts w:eastAsiaTheme="minorEastAsia"/>
        </w:rPr>
        <w:t xml:space="preserve">Making these </w:t>
      </w:r>
      <w:r w:rsidR="00BF7160">
        <w:rPr>
          <w:rFonts w:eastAsiaTheme="minorEastAsia"/>
        </w:rPr>
        <w:t>substitutions</w:t>
      </w:r>
      <w:r w:rsidR="003E4EA1">
        <w:rPr>
          <w:rFonts w:eastAsiaTheme="minorEastAsia"/>
        </w:rPr>
        <w:t xml:space="preserve"> </w:t>
      </w:r>
      <w:r w:rsidR="004E4AE1">
        <w:rPr>
          <w:rFonts w:eastAsiaTheme="minorEastAsia"/>
        </w:rPr>
        <w:t xml:space="preserve">reduces </w:t>
      </w:r>
      <w:r w:rsidR="00D6004D">
        <w:rPr>
          <w:rFonts w:eastAsiaTheme="minorEastAsia"/>
        </w:rPr>
        <w:t>Eqn.</w:t>
      </w:r>
      <w:r w:rsidR="00BF7160">
        <w:rPr>
          <w:rFonts w:eastAsiaTheme="minorEastAsia"/>
        </w:rPr>
        <w:t xml:space="preserve"> </w:t>
      </w:r>
      <w:r w:rsidR="00BF7160">
        <w:rPr>
          <w:rFonts w:eastAsiaTheme="minorEastAsia"/>
        </w:rPr>
        <w:fldChar w:fldCharType="begin"/>
      </w:r>
      <w:r w:rsidR="00BF7160">
        <w:rPr>
          <w:rFonts w:eastAsiaTheme="minorEastAsia"/>
        </w:rPr>
        <w:instrText xml:space="preserve"> REF _Ref391041500 \h </w:instrText>
      </w:r>
      <w:r w:rsidR="00BF7160">
        <w:rPr>
          <w:rFonts w:eastAsiaTheme="minorEastAsia"/>
        </w:rPr>
      </w:r>
      <w:r w:rsidR="00BF7160">
        <w:rPr>
          <w:rFonts w:eastAsiaTheme="minorEastAsia"/>
        </w:rPr>
        <w:fldChar w:fldCharType="separate"/>
      </w:r>
      <w:r w:rsidR="001B49B6">
        <w:t>(</w:t>
      </w:r>
      <w:r w:rsidR="001B49B6">
        <w:rPr>
          <w:noProof/>
        </w:rPr>
        <w:t>5</w:t>
      </w:r>
      <w:r w:rsidR="001B49B6">
        <w:t>)</w:t>
      </w:r>
      <w:r w:rsidR="00BF7160">
        <w:rPr>
          <w:rFonts w:eastAsiaTheme="minorEastAsia"/>
        </w:rPr>
        <w:fldChar w:fldCharType="end"/>
      </w:r>
      <w:r w:rsidR="00D6004D">
        <w:rPr>
          <w:rFonts w:eastAsiaTheme="minorEastAsia"/>
        </w:rPr>
        <w:t xml:space="preserve"> to </w:t>
      </w:r>
      <w:r w:rsidR="009C3C48">
        <w:rPr>
          <w:rFonts w:eastAsiaTheme="minorEastAsia"/>
        </w:rPr>
        <w:t xml:space="preserve">a </w:t>
      </w:r>
      <w:r w:rsidR="003E4EA1">
        <w:rPr>
          <w:rFonts w:eastAsiaTheme="minorEastAsia"/>
        </w:rPr>
        <w:t>form</w:t>
      </w:r>
      <w:r w:rsidR="009C3C48">
        <w:rPr>
          <w:rFonts w:eastAsiaTheme="minorEastAsia"/>
        </w:rPr>
        <w:t xml:space="preserve"> that does not depend on </w:t>
      </w:r>
      <w:r w:rsidR="009C3C48" w:rsidRPr="009C3C48">
        <w:rPr>
          <w:rFonts w:eastAsiaTheme="minorEastAsia"/>
        </w:rPr>
        <w:t>the location on the interface</w:t>
      </w:r>
      <w:r>
        <w:rPr>
          <w:rFonts w:eastAsiaTheme="minorEastAsia"/>
        </w:rPr>
        <w:t>,</w:t>
      </w:r>
      <m:oMath>
        <m:r>
          <m:rPr>
            <m:sty m:val="bi"/>
          </m:rPr>
          <w:rPr>
            <w:rFonts w:ascii="Cambria Math" w:hAnsi="Cambria Math"/>
          </w:rPr>
          <m:t xml:space="preserve"> r</m:t>
        </m:r>
      </m:oMath>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8"/>
        <w:gridCol w:w="8280"/>
        <w:gridCol w:w="648"/>
      </w:tblGrid>
      <w:tr w:rsidR="00BF7160" w:rsidTr="00013B1C">
        <w:tc>
          <w:tcPr>
            <w:tcW w:w="648" w:type="dxa"/>
          </w:tcPr>
          <w:p w:rsidR="00BF7160" w:rsidRDefault="00BF7160" w:rsidP="00013B1C">
            <w:pPr>
              <w:pStyle w:val="NoSpacing"/>
            </w:pPr>
          </w:p>
        </w:tc>
        <w:tc>
          <w:tcPr>
            <w:tcW w:w="8280" w:type="dxa"/>
          </w:tcPr>
          <w:p w:rsidR="00BF7160" w:rsidRDefault="00054A12" w:rsidP="00BF7160">
            <w:pPr>
              <w:pStyle w:val="NoSpacing"/>
            </w:pPr>
            <m:oMathPara>
              <m:oMath>
                <m:sSub>
                  <m:sSubPr>
                    <m:ctrlPr>
                      <w:rPr>
                        <w:rFonts w:ascii="Cambria Math" w:hAnsi="Cambria Math"/>
                        <w:i/>
                      </w:rPr>
                    </m:ctrlPr>
                  </m:sSubPr>
                  <m:e>
                    <m:r>
                      <w:rPr>
                        <w:rFonts w:ascii="Cambria Math" w:hAnsi="Cambria Math"/>
                      </w:rPr>
                      <m:t>E</m:t>
                    </m:r>
                  </m:e>
                  <m:sub>
                    <m:r>
                      <w:rPr>
                        <w:rFonts w:ascii="Cambria Math" w:hAnsi="Cambria Math"/>
                      </w:rPr>
                      <m:t>sr</m:t>
                    </m:r>
                  </m:sub>
                </m:sSub>
                <m:r>
                  <w:rPr>
                    <w:rFonts w:ascii="Cambria Math" w:hAnsi="Cambria Math"/>
                  </w:rPr>
                  <m:t>≈ 4</m:t>
                </m:r>
                <m:sSup>
                  <m:sSupPr>
                    <m:ctrlPr>
                      <w:rPr>
                        <w:rFonts w:ascii="Cambria Math" w:eastAsiaTheme="minorEastAsia" w:hAnsi="Cambria Math"/>
                        <w:i/>
                        <w:sz w:val="20"/>
                      </w:rPr>
                    </m:ctrlPr>
                  </m:sSupPr>
                  <m:e>
                    <m:r>
                      <w:rPr>
                        <w:rFonts w:ascii="Cambria Math" w:eastAsiaTheme="minorEastAsia" w:hAnsi="Cambria Math"/>
                        <w:sz w:val="20"/>
                      </w:rPr>
                      <m:t>π</m:t>
                    </m:r>
                  </m:e>
                  <m:sup>
                    <m:r>
                      <w:rPr>
                        <w:rFonts w:ascii="Cambria Math" w:eastAsiaTheme="minorEastAsia" w:hAnsi="Cambria Math"/>
                        <w:sz w:val="20"/>
                      </w:rPr>
                      <m:t>2</m:t>
                    </m:r>
                  </m:sup>
                </m:sSup>
                <m:sSub>
                  <m:sSubPr>
                    <m:ctrlPr>
                      <w:rPr>
                        <w:rFonts w:ascii="Cambria Math" w:hAnsi="Cambria Math"/>
                        <w:i/>
                      </w:rPr>
                    </m:ctrlPr>
                  </m:sSubPr>
                  <m:e>
                    <m:r>
                      <w:rPr>
                        <w:rFonts w:ascii="Cambria Math" w:hAnsi="Cambria Math"/>
                      </w:rPr>
                      <m:t>I</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eastAsiaTheme="minorEastAsia" w:hAnsi="Cambria Math"/>
                        <w:i/>
                      </w:rPr>
                    </m:ctrlPr>
                  </m:sSubPr>
                  <m:e>
                    <m:r>
                      <m:rPr>
                        <m:scr m:val="script"/>
                      </m:rPr>
                      <w:rPr>
                        <w:rFonts w:ascii="Cambria Math" w:eastAsiaTheme="minorEastAsia" w:hAnsi="Cambria Math"/>
                      </w:rPr>
                      <m:t>l</m:t>
                    </m:r>
                  </m:e>
                  <m:sub>
                    <m:r>
                      <w:rPr>
                        <w:rFonts w:ascii="Cambria Math" w:eastAsiaTheme="minorEastAsia" w:hAnsi="Cambria Math"/>
                      </w:rPr>
                      <m:t>r</m:t>
                    </m:r>
                  </m:sub>
                </m:sSub>
                <m:r>
                  <m:rPr>
                    <m:sty m:val="p"/>
                  </m:rPr>
                  <w:rPr>
                    <w:rFonts w:ascii="Cambria Math" w:eastAsiaTheme="minorEastAsia" w:hAnsi="Cambria Math"/>
                  </w:rPr>
                  <m:t xml:space="preserve"> </m:t>
                </m:r>
                <m:sSub>
                  <m:sSubPr>
                    <m:ctrlPr>
                      <w:rPr>
                        <w:rFonts w:ascii="Cambria Math" w:eastAsiaTheme="minorEastAsia" w:hAnsi="Cambria Math"/>
                        <w:i/>
                      </w:rPr>
                    </m:ctrlPr>
                  </m:sSubPr>
                  <m:e>
                    <m:r>
                      <m:rPr>
                        <m:scr m:val="script"/>
                      </m:rPr>
                      <w:rPr>
                        <w:rFonts w:ascii="Cambria Math" w:eastAsiaTheme="minorEastAsia" w:hAnsi="Cambria Math"/>
                      </w:rPr>
                      <m:t>l</m:t>
                    </m:r>
                  </m:e>
                  <m:sub>
                    <m:r>
                      <w:rPr>
                        <w:rFonts w:ascii="Cambria Math" w:eastAsiaTheme="minorEastAsia" w:hAnsi="Cambria Math"/>
                      </w:rPr>
                      <m:t>r</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sr</m:t>
                    </m:r>
                  </m:sub>
                </m:sSub>
                <m:rad>
                  <m:radPr>
                    <m:degHide m:val="1"/>
                    <m:ctrlPr>
                      <w:rPr>
                        <w:rFonts w:ascii="Cambria Math" w:eastAsiaTheme="minorEastAsia" w:hAnsi="Cambria Math"/>
                        <w:i/>
                        <w:sz w:val="20"/>
                      </w:rPr>
                    </m:ctrlPr>
                  </m:radPr>
                  <m:deg/>
                  <m:e>
                    <m:func>
                      <m:funcPr>
                        <m:ctrlPr>
                          <w:rPr>
                            <w:rFonts w:ascii="Cambria Math" w:eastAsiaTheme="minorEastAsia" w:hAnsi="Cambria Math"/>
                            <w:sz w:val="20"/>
                          </w:rPr>
                        </m:ctrlPr>
                      </m:funcPr>
                      <m:fName>
                        <m:r>
                          <m:rPr>
                            <m:sty m:val="p"/>
                          </m:rPr>
                          <w:rPr>
                            <w:rFonts w:ascii="Cambria Math" w:eastAsiaTheme="minorEastAsia" w:hAnsi="Cambria Math"/>
                            <w:sz w:val="20"/>
                          </w:rPr>
                          <m:t>det</m:t>
                        </m:r>
                      </m:fName>
                      <m:e>
                        <m:d>
                          <m:dPr>
                            <m:ctrlPr>
                              <w:rPr>
                                <w:rFonts w:ascii="Cambria Math" w:eastAsiaTheme="minorEastAsia" w:hAnsi="Cambria Math"/>
                                <w:i/>
                                <w:sz w:val="20"/>
                              </w:rPr>
                            </m:ctrlPr>
                          </m:dPr>
                          <m:e>
                            <m:sSub>
                              <m:sSubPr>
                                <m:ctrlPr>
                                  <w:rPr>
                                    <w:rFonts w:ascii="Cambria Math" w:hAnsi="Cambria Math"/>
                                    <w:b/>
                                    <w:sz w:val="20"/>
                                  </w:rPr>
                                </m:ctrlPr>
                              </m:sSubPr>
                              <m:e>
                                <m:r>
                                  <m:rPr>
                                    <m:sty m:val="b"/>
                                  </m:rPr>
                                  <w:rPr>
                                    <w:rFonts w:ascii="Cambria Math" w:hAnsi="Cambria Math"/>
                                    <w:sz w:val="20"/>
                                  </w:rPr>
                                  <m:t>Σ</m:t>
                                </m:r>
                              </m:e>
                              <m:sub>
                                <m:r>
                                  <w:rPr>
                                    <w:rFonts w:ascii="Cambria Math" w:hAnsi="Cambria Math"/>
                                    <w:sz w:val="20"/>
                                  </w:rPr>
                                  <m:t>s</m:t>
                                </m:r>
                              </m:sub>
                            </m:sSub>
                          </m:e>
                        </m:d>
                      </m:e>
                    </m:func>
                    <m:func>
                      <m:funcPr>
                        <m:ctrlPr>
                          <w:rPr>
                            <w:rFonts w:ascii="Cambria Math" w:eastAsiaTheme="minorEastAsia" w:hAnsi="Cambria Math"/>
                            <w:sz w:val="20"/>
                          </w:rPr>
                        </m:ctrlPr>
                      </m:funcPr>
                      <m:fName>
                        <m:r>
                          <m:rPr>
                            <m:sty m:val="p"/>
                          </m:rPr>
                          <w:rPr>
                            <w:rFonts w:ascii="Cambria Math" w:eastAsiaTheme="minorEastAsia" w:hAnsi="Cambria Math"/>
                            <w:sz w:val="20"/>
                          </w:rPr>
                          <m:t>det</m:t>
                        </m:r>
                      </m:fName>
                      <m:e>
                        <m:d>
                          <m:dPr>
                            <m:ctrlPr>
                              <w:rPr>
                                <w:rFonts w:ascii="Cambria Math" w:eastAsiaTheme="minorEastAsia" w:hAnsi="Cambria Math"/>
                                <w:i/>
                                <w:sz w:val="20"/>
                              </w:rPr>
                            </m:ctrlPr>
                          </m:dPr>
                          <m:e>
                            <m:sSub>
                              <m:sSubPr>
                                <m:ctrlPr>
                                  <w:rPr>
                                    <w:rFonts w:ascii="Cambria Math" w:hAnsi="Cambria Math"/>
                                    <w:b/>
                                    <w:sz w:val="20"/>
                                  </w:rPr>
                                </m:ctrlPr>
                              </m:sSubPr>
                              <m:e>
                                <m:r>
                                  <m:rPr>
                                    <m:sty m:val="b"/>
                                  </m:rPr>
                                  <w:rPr>
                                    <w:rFonts w:ascii="Cambria Math" w:hAnsi="Cambria Math"/>
                                    <w:sz w:val="20"/>
                                  </w:rPr>
                                  <m:t>Σ</m:t>
                                </m:r>
                              </m:e>
                              <m:sub>
                                <m:r>
                                  <w:rPr>
                                    <w:rFonts w:ascii="Cambria Math" w:hAnsi="Cambria Math"/>
                                    <w:sz w:val="20"/>
                                  </w:rPr>
                                  <m:t>r</m:t>
                                </m:r>
                              </m:sub>
                            </m:sSub>
                          </m:e>
                        </m:d>
                      </m:e>
                    </m:func>
                  </m:e>
                </m:rad>
                <m:r>
                  <m:rPr>
                    <m:scr m:val="script"/>
                  </m:rPr>
                  <w:rPr>
                    <w:rFonts w:ascii="Cambria Math" w:hAnsi="Cambria Math"/>
                    <w:sz w:val="20"/>
                  </w:rPr>
                  <m:t xml:space="preserve"> N</m:t>
                </m:r>
                <m:d>
                  <m:dPr>
                    <m:ctrlPr>
                      <w:rPr>
                        <w:rFonts w:ascii="Cambria Math" w:hAnsi="Cambria Math"/>
                        <w:i/>
                        <w:sz w:val="20"/>
                      </w:rPr>
                    </m:ctrlPr>
                  </m:dPr>
                  <m:e>
                    <m:sSub>
                      <m:sSubPr>
                        <m:ctrlPr>
                          <w:rPr>
                            <w:rFonts w:ascii="Cambria Math" w:hAnsi="Cambria Math"/>
                            <w:b/>
                            <w:i/>
                            <w:sz w:val="20"/>
                          </w:rPr>
                        </m:ctrlPr>
                      </m:sSubPr>
                      <m:e>
                        <m:r>
                          <m:rPr>
                            <m:sty m:val="bi"/>
                          </m:rPr>
                          <w:rPr>
                            <w:rFonts w:ascii="Cambria Math" w:hAnsi="Cambria Math"/>
                            <w:sz w:val="20"/>
                          </w:rPr>
                          <m:t>μ</m:t>
                        </m:r>
                      </m:e>
                      <m:sub>
                        <m:r>
                          <w:rPr>
                            <w:rFonts w:ascii="Cambria Math" w:hAnsi="Cambria Math"/>
                            <w:sz w:val="20"/>
                          </w:rPr>
                          <m:t>s</m:t>
                        </m:r>
                      </m:sub>
                    </m:sSub>
                    <m:r>
                      <w:rPr>
                        <w:rFonts w:ascii="Cambria Math" w:hAnsi="Cambria Math"/>
                        <w:sz w:val="20"/>
                      </w:rPr>
                      <m:t>;</m:t>
                    </m:r>
                    <m:sSub>
                      <m:sSubPr>
                        <m:ctrlPr>
                          <w:rPr>
                            <w:rFonts w:ascii="Cambria Math" w:hAnsi="Cambria Math"/>
                            <w:b/>
                            <w:i/>
                            <w:sz w:val="20"/>
                          </w:rPr>
                        </m:ctrlPr>
                      </m:sSubPr>
                      <m:e>
                        <m:r>
                          <m:rPr>
                            <m:sty m:val="bi"/>
                          </m:rPr>
                          <w:rPr>
                            <w:rFonts w:ascii="Cambria Math" w:hAnsi="Cambria Math"/>
                            <w:sz w:val="20"/>
                          </w:rPr>
                          <m:t>μ</m:t>
                        </m:r>
                      </m:e>
                      <m:sub>
                        <m:r>
                          <w:rPr>
                            <w:rFonts w:ascii="Cambria Math" w:hAnsi="Cambria Math"/>
                            <w:sz w:val="20"/>
                          </w:rPr>
                          <m:t>r</m:t>
                        </m:r>
                      </m:sub>
                    </m:sSub>
                    <m:r>
                      <w:rPr>
                        <w:rFonts w:ascii="Cambria Math" w:hAnsi="Cambria Math"/>
                        <w:sz w:val="20"/>
                      </w:rPr>
                      <m:t>,</m:t>
                    </m:r>
                    <m:sSub>
                      <m:sSubPr>
                        <m:ctrlPr>
                          <w:rPr>
                            <w:rFonts w:ascii="Cambria Math" w:hAnsi="Cambria Math"/>
                            <w:b/>
                            <w:sz w:val="20"/>
                          </w:rPr>
                        </m:ctrlPr>
                      </m:sSubPr>
                      <m:e>
                        <m:r>
                          <m:rPr>
                            <m:sty m:val="b"/>
                          </m:rPr>
                          <w:rPr>
                            <w:rFonts w:ascii="Cambria Math" w:hAnsi="Cambria Math"/>
                            <w:sz w:val="20"/>
                          </w:rPr>
                          <m:t>Σ</m:t>
                        </m:r>
                        <m:ctrlPr>
                          <w:rPr>
                            <w:rFonts w:ascii="Cambria Math" w:hAnsi="Cambria Math"/>
                            <w:i/>
                            <w:sz w:val="20"/>
                          </w:rPr>
                        </m:ctrlPr>
                      </m:e>
                      <m:sub>
                        <m:r>
                          <w:rPr>
                            <w:rFonts w:ascii="Cambria Math" w:hAnsi="Cambria Math"/>
                            <w:sz w:val="20"/>
                          </w:rPr>
                          <m:t>s</m:t>
                        </m:r>
                      </m:sub>
                    </m:sSub>
                    <m:r>
                      <m:rPr>
                        <m:sty m:val="bi"/>
                      </m:rPr>
                      <w:rPr>
                        <w:rFonts w:ascii="Cambria Math" w:hAnsi="Cambria Math"/>
                        <w:sz w:val="20"/>
                      </w:rPr>
                      <m:t>+</m:t>
                    </m:r>
                    <m:sSub>
                      <m:sSubPr>
                        <m:ctrlPr>
                          <w:rPr>
                            <w:rFonts w:ascii="Cambria Math" w:hAnsi="Cambria Math"/>
                            <w:b/>
                            <w:sz w:val="20"/>
                          </w:rPr>
                        </m:ctrlPr>
                      </m:sSubPr>
                      <m:e>
                        <m:r>
                          <m:rPr>
                            <m:sty m:val="b"/>
                          </m:rPr>
                          <w:rPr>
                            <w:rFonts w:ascii="Cambria Math" w:hAnsi="Cambria Math"/>
                            <w:sz w:val="20"/>
                          </w:rPr>
                          <m:t>Σ</m:t>
                        </m:r>
                        <m:ctrlPr>
                          <w:rPr>
                            <w:rFonts w:ascii="Cambria Math" w:hAnsi="Cambria Math"/>
                            <w:i/>
                            <w:sz w:val="20"/>
                          </w:rPr>
                        </m:ctrlPr>
                      </m:e>
                      <m:sub>
                        <m:r>
                          <w:rPr>
                            <w:rFonts w:ascii="Cambria Math" w:hAnsi="Cambria Math"/>
                            <w:sz w:val="20"/>
                          </w:rPr>
                          <m:t>r</m:t>
                        </m:r>
                      </m:sub>
                    </m:sSub>
                  </m:e>
                </m:d>
              </m:oMath>
            </m:oMathPara>
          </w:p>
        </w:tc>
        <w:tc>
          <w:tcPr>
            <w:tcW w:w="648" w:type="dxa"/>
          </w:tcPr>
          <w:p w:rsidR="00BF7160" w:rsidRDefault="00BF7160" w:rsidP="00013B1C">
            <w:pPr>
              <w:pStyle w:val="NoSpacing"/>
            </w:pPr>
            <w:r>
              <w:t>(</w:t>
            </w:r>
            <w:fldSimple w:instr=" SEQ Equation \* MERGEFORMAT ">
              <w:r w:rsidR="001B49B6">
                <w:rPr>
                  <w:noProof/>
                </w:rPr>
                <w:t>20</w:t>
              </w:r>
            </w:fldSimple>
            <w:r>
              <w:t>)</w:t>
            </w:r>
          </w:p>
        </w:tc>
      </w:tr>
    </w:tbl>
    <w:p w:rsidR="002E4B54" w:rsidRDefault="002E4B54" w:rsidP="002E4B54">
      <w:pPr>
        <w:pStyle w:val="NoSpacing"/>
      </w:pPr>
    </w:p>
    <w:p w:rsidR="00F335CD" w:rsidRDefault="00867F8C" w:rsidP="00F335CD">
      <w:r>
        <w:t xml:space="preserve">We consider </w:t>
      </w:r>
      <w:r w:rsidR="003E4EA1">
        <w:t>defin</w:t>
      </w:r>
      <w:r w:rsidR="00787CF6">
        <w:t>ing</w:t>
      </w:r>
      <w:r w:rsidR="003E4EA1">
        <w:t xml:space="preserve"> </w:t>
      </w:r>
      <w:r w:rsidR="00D6004D">
        <w:t>each</w:t>
      </w:r>
      <w:r w:rsidR="00F27FF8">
        <w:t xml:space="preserve"> source area relative to </w:t>
      </w:r>
      <w:r w:rsidR="003E4EA1">
        <w:t>the current</w:t>
      </w:r>
      <w:r w:rsidR="00D6004D">
        <w:t xml:space="preserve"> </w:t>
      </w:r>
      <w:r w:rsidR="001B4E52">
        <w:t>receiver area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8"/>
        <w:gridCol w:w="8280"/>
        <w:gridCol w:w="648"/>
      </w:tblGrid>
      <w:tr w:rsidR="00AE3A68" w:rsidTr="00E3698E">
        <w:tc>
          <w:tcPr>
            <w:tcW w:w="648" w:type="dxa"/>
          </w:tcPr>
          <w:p w:rsidR="00AE3A68" w:rsidRDefault="00AE3A68" w:rsidP="007307A3">
            <w:pPr>
              <w:pStyle w:val="NoSpacing"/>
            </w:pPr>
          </w:p>
        </w:tc>
        <w:tc>
          <w:tcPr>
            <w:tcW w:w="8280" w:type="dxa"/>
          </w:tcPr>
          <w:p w:rsidR="00AE3A68" w:rsidRDefault="00AE3A68" w:rsidP="007307A3">
            <w:pPr>
              <w:pStyle w:val="NoSpacing"/>
            </w:pPr>
            <m:oMathPara>
              <m:oMath>
                <m:r>
                  <w:rPr>
                    <w:rFonts w:ascii="Cambria Math" w:hAnsi="Cambria Math"/>
                  </w:rPr>
                  <m:t xml:space="preserve">  </m:t>
                </m:r>
                <m:sSub>
                  <m:sSubPr>
                    <m:ctrlPr>
                      <w:rPr>
                        <w:rFonts w:ascii="Cambria Math" w:hAnsi="Cambria Math"/>
                        <w:b/>
                        <w:i/>
                      </w:rPr>
                    </m:ctrlPr>
                  </m:sSubPr>
                  <m:e>
                    <m:r>
                      <m:rPr>
                        <m:sty m:val="bi"/>
                      </m:rPr>
                      <w:rPr>
                        <w:rFonts w:ascii="Cambria Math" w:hAnsi="Cambria Math"/>
                      </w:rPr>
                      <m:t>μ</m:t>
                    </m:r>
                  </m:e>
                  <m:sub>
                    <m:r>
                      <w:rPr>
                        <w:rFonts w:ascii="Cambria Math" w:hAnsi="Cambria Math"/>
                      </w:rPr>
                      <m:t>r</m:t>
                    </m:r>
                  </m:sub>
                </m:sSub>
                <m:r>
                  <w:rPr>
                    <w:rFonts w:ascii="Cambria Math" w:eastAsiaTheme="minorEastAsia" w:hAnsi="Cambria Math"/>
                  </w:rPr>
                  <m:t>≡</m:t>
                </m:r>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0</m:t>
                          </m:r>
                        </m:e>
                      </m:mr>
                      <m:mr>
                        <m:e>
                          <m:r>
                            <w:rPr>
                              <w:rFonts w:ascii="Cambria Math" w:eastAsiaTheme="minorEastAsia" w:hAnsi="Cambria Math"/>
                            </w:rPr>
                            <m:t>0</m:t>
                          </m:r>
                        </m:e>
                      </m:mr>
                    </m:m>
                  </m:e>
                </m:d>
              </m:oMath>
            </m:oMathPara>
          </w:p>
        </w:tc>
        <w:tc>
          <w:tcPr>
            <w:tcW w:w="648" w:type="dxa"/>
          </w:tcPr>
          <w:p w:rsidR="00AE3A68" w:rsidRDefault="00AE3A68" w:rsidP="007307A3">
            <w:pPr>
              <w:pStyle w:val="NoSpacing"/>
            </w:pPr>
            <w:r>
              <w:t>(</w:t>
            </w:r>
            <w:fldSimple w:instr=" SEQ Equation \* MERGEFORMAT ">
              <w:r w:rsidR="001B49B6">
                <w:rPr>
                  <w:noProof/>
                </w:rPr>
                <w:t>21</w:t>
              </w:r>
            </w:fldSimple>
            <w:r>
              <w:t>)</w:t>
            </w:r>
          </w:p>
        </w:tc>
      </w:tr>
    </w:tbl>
    <w:p w:rsidR="00AE3A68" w:rsidRDefault="00AE3A68" w:rsidP="007307A3">
      <w:pPr>
        <w:pStyle w:val="NoSpacing"/>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8"/>
        <w:gridCol w:w="8280"/>
        <w:gridCol w:w="648"/>
      </w:tblGrid>
      <w:tr w:rsidR="00AE3A68" w:rsidTr="00E3698E">
        <w:tc>
          <w:tcPr>
            <w:tcW w:w="648" w:type="dxa"/>
          </w:tcPr>
          <w:p w:rsidR="00AE3A68" w:rsidRDefault="00AE3A68" w:rsidP="007307A3">
            <w:pPr>
              <w:pStyle w:val="NoSpacing"/>
            </w:pPr>
          </w:p>
        </w:tc>
        <w:tc>
          <w:tcPr>
            <w:tcW w:w="8280" w:type="dxa"/>
          </w:tcPr>
          <w:p w:rsidR="00AE3A68" w:rsidRDefault="00054A12" w:rsidP="007307A3">
            <w:pPr>
              <w:pStyle w:val="NoSpacing"/>
            </w:pPr>
            <m:oMathPara>
              <m:oMath>
                <m:sSub>
                  <m:sSubPr>
                    <m:ctrlPr>
                      <w:rPr>
                        <w:rFonts w:ascii="Cambria Math" w:hAnsi="Cambria Math"/>
                        <w:b/>
                        <w:i/>
                      </w:rPr>
                    </m:ctrlPr>
                  </m:sSubPr>
                  <m:e>
                    <m:r>
                      <m:rPr>
                        <m:sty m:val="bi"/>
                      </m:rPr>
                      <w:rPr>
                        <w:rFonts w:ascii="Cambria Math" w:hAnsi="Cambria Math"/>
                      </w:rPr>
                      <m:t>μ</m:t>
                    </m:r>
                  </m:e>
                  <m:sub>
                    <m:r>
                      <w:rPr>
                        <w:rFonts w:ascii="Cambria Math" w:hAnsi="Cambria Math"/>
                      </w:rPr>
                      <m:t>s</m:t>
                    </m:r>
                  </m:sub>
                </m:sSub>
                <m:r>
                  <w:rPr>
                    <w:rFonts w:ascii="Cambria Math" w:eastAsiaTheme="minorEastAsia" w:hAnsi="Cambria Math"/>
                  </w:rPr>
                  <m:t>≡</m:t>
                </m:r>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s</m:t>
                              </m:r>
                            </m:sub>
                          </m:sSub>
                        </m:e>
                      </m:mr>
                      <m:m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s</m:t>
                              </m:r>
                            </m:sub>
                          </m:sSub>
                        </m:e>
                      </m:mr>
                    </m:m>
                  </m:e>
                </m:d>
              </m:oMath>
            </m:oMathPara>
          </w:p>
        </w:tc>
        <w:tc>
          <w:tcPr>
            <w:tcW w:w="648" w:type="dxa"/>
          </w:tcPr>
          <w:p w:rsidR="00AE3A68" w:rsidRDefault="00AE3A68" w:rsidP="007307A3">
            <w:pPr>
              <w:pStyle w:val="NoSpacing"/>
            </w:pPr>
            <w:r>
              <w:t>(</w:t>
            </w:r>
            <w:fldSimple w:instr=" SEQ Equation \* MERGEFORMAT ">
              <w:r w:rsidR="001B49B6">
                <w:rPr>
                  <w:noProof/>
                </w:rPr>
                <w:t>22</w:t>
              </w:r>
            </w:fldSimple>
            <w:r>
              <w:t>)</w:t>
            </w:r>
          </w:p>
        </w:tc>
      </w:tr>
    </w:tbl>
    <w:p w:rsidR="00AE3A68" w:rsidRDefault="00AE3A68" w:rsidP="007307A3">
      <w:pPr>
        <w:pStyle w:val="NoSpacing"/>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8"/>
        <w:gridCol w:w="8280"/>
        <w:gridCol w:w="648"/>
      </w:tblGrid>
      <w:tr w:rsidR="0003263F" w:rsidTr="00E3698E">
        <w:tc>
          <w:tcPr>
            <w:tcW w:w="648" w:type="dxa"/>
          </w:tcPr>
          <w:p w:rsidR="0003263F" w:rsidRDefault="0003263F" w:rsidP="007307A3">
            <w:pPr>
              <w:pStyle w:val="NoSpacing"/>
            </w:pPr>
          </w:p>
        </w:tc>
        <w:tc>
          <w:tcPr>
            <w:tcW w:w="8280" w:type="dxa"/>
          </w:tcPr>
          <w:p w:rsidR="0003263F" w:rsidRDefault="00054A12" w:rsidP="007307A3">
            <w:pPr>
              <w:pStyle w:val="NoSpacing"/>
            </w:pPr>
            <m:oMathPara>
              <m:oMath>
                <m:sSub>
                  <m:sSubPr>
                    <m:ctrlPr>
                      <w:rPr>
                        <w:rFonts w:ascii="Cambria Math" w:hAnsi="Cambria Math"/>
                        <w:b/>
                      </w:rPr>
                    </m:ctrlPr>
                  </m:sSubPr>
                  <m:e>
                    <m:r>
                      <m:rPr>
                        <m:sty m:val="b"/>
                      </m:rPr>
                      <w:rPr>
                        <w:rFonts w:ascii="Cambria Math" w:hAnsi="Cambria Math"/>
                      </w:rPr>
                      <m:t>Σ</m:t>
                    </m:r>
                    <m:ctrlPr>
                      <w:rPr>
                        <w:rFonts w:ascii="Cambria Math" w:hAnsi="Cambria Math"/>
                        <w:i/>
                      </w:rPr>
                    </m:ctrlPr>
                  </m:e>
                  <m:sub>
                    <m:r>
                      <m:rPr>
                        <m:sty m:val="p"/>
                      </m:rPr>
                      <w:rPr>
                        <w:rFonts w:ascii="Cambria Math" w:hAnsi="Cambria Math"/>
                      </w:rPr>
                      <m:t>r</m:t>
                    </m:r>
                  </m:sub>
                </m:sSub>
                <m:r>
                  <w:rPr>
                    <w:rFonts w:ascii="Cambria Math" w:eastAsiaTheme="minorEastAsia" w:hAnsi="Cambria Math"/>
                  </w:rPr>
                  <m:t>≡</m:t>
                </m:r>
                <m:d>
                  <m:dPr>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r</m:t>
                              </m:r>
                            </m:sub>
                            <m:sup>
                              <m:r>
                                <w:rPr>
                                  <w:rFonts w:ascii="Cambria Math" w:eastAsiaTheme="minorEastAsia" w:hAnsi="Cambria Math"/>
                                </w:rPr>
                                <m:t>2</m:t>
                              </m:r>
                            </m:sup>
                          </m:sSubSup>
                        </m:e>
                        <m:e>
                          <m:r>
                            <w:rPr>
                              <w:rFonts w:ascii="Cambria Math" w:eastAsiaTheme="minorEastAsia" w:hAnsi="Cambria Math"/>
                            </w:rPr>
                            <m:t>0</m:t>
                          </m:r>
                        </m:e>
                      </m:mr>
                      <m:mr>
                        <m:e>
                          <m:r>
                            <w:rPr>
                              <w:rFonts w:ascii="Cambria Math" w:eastAsiaTheme="minorEastAsia" w:hAnsi="Cambria Math"/>
                            </w:rPr>
                            <m:t>0</m:t>
                          </m:r>
                        </m:e>
                        <m:e>
                          <m:sSubSup>
                            <m:sSubSupPr>
                              <m:ctrlPr>
                                <w:rPr>
                                  <w:rFonts w:ascii="Cambria Math" w:eastAsiaTheme="minorEastAsia" w:hAnsi="Cambria Math"/>
                                  <w:i/>
                                </w:rPr>
                              </m:ctrlPr>
                            </m:sSubSupPr>
                            <m:e>
                              <m:r>
                                <w:rPr>
                                  <w:rFonts w:ascii="Cambria Math" w:eastAsiaTheme="minorEastAsia" w:hAnsi="Cambria Math"/>
                                </w:rPr>
                                <m:t>L</m:t>
                              </m:r>
                            </m:e>
                            <m:sub>
                              <m:r>
                                <w:rPr>
                                  <w:rFonts w:ascii="Cambria Math" w:eastAsiaTheme="minorEastAsia" w:hAnsi="Cambria Math"/>
                                </w:rPr>
                                <m:t>r</m:t>
                              </m:r>
                            </m:sub>
                            <m:sup>
                              <m:r>
                                <w:rPr>
                                  <w:rFonts w:ascii="Cambria Math" w:eastAsiaTheme="minorEastAsia" w:hAnsi="Cambria Math"/>
                                </w:rPr>
                                <m:t>2</m:t>
                              </m:r>
                            </m:sup>
                          </m:sSubSup>
                        </m:e>
                      </m:mr>
                    </m:m>
                  </m:e>
                </m:d>
              </m:oMath>
            </m:oMathPara>
          </w:p>
        </w:tc>
        <w:tc>
          <w:tcPr>
            <w:tcW w:w="648" w:type="dxa"/>
          </w:tcPr>
          <w:p w:rsidR="0003263F" w:rsidRDefault="0003263F" w:rsidP="007307A3">
            <w:pPr>
              <w:pStyle w:val="NoSpacing"/>
            </w:pPr>
            <w:r>
              <w:t>(</w:t>
            </w:r>
            <w:fldSimple w:instr=" SEQ Equation \* MERGEFORMAT ">
              <w:r w:rsidR="001B49B6">
                <w:rPr>
                  <w:noProof/>
                </w:rPr>
                <w:t>23</w:t>
              </w:r>
            </w:fldSimple>
            <w:r>
              <w:t>)</w:t>
            </w:r>
          </w:p>
        </w:tc>
      </w:tr>
    </w:tbl>
    <w:p w:rsidR="0003263F" w:rsidRDefault="0003263F" w:rsidP="007307A3">
      <w:pPr>
        <w:pStyle w:val="NoSpacing"/>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8"/>
        <w:gridCol w:w="8280"/>
        <w:gridCol w:w="648"/>
      </w:tblGrid>
      <w:tr w:rsidR="009E208C" w:rsidTr="009E208C">
        <w:tc>
          <w:tcPr>
            <w:tcW w:w="648" w:type="dxa"/>
          </w:tcPr>
          <w:p w:rsidR="009E208C" w:rsidRDefault="009E208C" w:rsidP="007307A3">
            <w:pPr>
              <w:pStyle w:val="NoSpacing"/>
            </w:pPr>
          </w:p>
        </w:tc>
        <w:tc>
          <w:tcPr>
            <w:tcW w:w="8280" w:type="dxa"/>
          </w:tcPr>
          <w:p w:rsidR="009E208C" w:rsidRDefault="00054A12" w:rsidP="00051C52">
            <w:pPr>
              <w:pStyle w:val="NoSpacing"/>
            </w:pPr>
            <m:oMathPara>
              <m:oMath>
                <m:sSub>
                  <m:sSubPr>
                    <m:ctrlPr>
                      <w:rPr>
                        <w:rFonts w:ascii="Cambria Math" w:hAnsi="Cambria Math"/>
                        <w:b/>
                      </w:rPr>
                    </m:ctrlPr>
                  </m:sSubPr>
                  <m:e>
                    <m:r>
                      <m:rPr>
                        <m:sty m:val="b"/>
                      </m:rPr>
                      <w:rPr>
                        <w:rFonts w:ascii="Cambria Math" w:hAnsi="Cambria Math"/>
                      </w:rPr>
                      <m:t>Σ</m:t>
                    </m:r>
                    <m:ctrlPr>
                      <w:rPr>
                        <w:rFonts w:ascii="Cambria Math" w:hAnsi="Cambria Math"/>
                        <w:i/>
                      </w:rPr>
                    </m:ctrlPr>
                  </m:e>
                  <m:sub>
                    <m:r>
                      <w:rPr>
                        <w:rFonts w:ascii="Cambria Math" w:hAnsi="Cambria Math"/>
                      </w:rPr>
                      <m:t>s</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m:t>
                </m:r>
                <m:d>
                  <m:dPr>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 xml:space="preserve"> </m:t>
                          </m:r>
                          <m:d>
                            <m:dPr>
                              <m:ctrlPr>
                                <w:rPr>
                                  <w:rFonts w:ascii="Cambria Math" w:hAnsi="Cambria Math"/>
                                  <w:i/>
                                </w:rPr>
                              </m:ctrlPr>
                            </m:dPr>
                            <m:e>
                              <m:sSubSup>
                                <m:sSubSupPr>
                                  <m:ctrlPr>
                                    <w:rPr>
                                      <w:rFonts w:ascii="Cambria Math" w:hAnsi="Cambria Math"/>
                                      <w:i/>
                                    </w:rPr>
                                  </m:ctrlPr>
                                </m:sSubSupPr>
                                <m:e>
                                  <m:sSubSup>
                                    <m:sSubSupPr>
                                      <m:ctrlPr>
                                        <w:rPr>
                                          <w:rFonts w:ascii="Cambria Math" w:hAnsi="Cambria Math"/>
                                          <w:i/>
                                        </w:rPr>
                                      </m:ctrlPr>
                                    </m:sSubSupPr>
                                    <m:e>
                                      <m:r>
                                        <w:rPr>
                                          <w:rFonts w:ascii="Cambria Math" w:hAnsi="Cambria Math"/>
                                        </w:rPr>
                                        <m:t>L</m:t>
                                      </m:r>
                                    </m:e>
                                    <m:sub>
                                      <m:r>
                                        <w:rPr>
                                          <w:rFonts w:ascii="Cambria Math" w:hAnsi="Cambria Math"/>
                                        </w:rPr>
                                        <m:t>s</m:t>
                                      </m:r>
                                    </m:sub>
                                    <m:sup>
                                      <m:r>
                                        <w:rPr>
                                          <w:rFonts w:ascii="Cambria Math" w:hAnsi="Cambria Math"/>
                                        </w:rPr>
                                        <m:t>2</m:t>
                                      </m:r>
                                    </m:sup>
                                  </m:sSubSup>
                                  <m:r>
                                    <w:rPr>
                                      <w:rFonts w:ascii="Cambria Math" w:hAnsi="Cambria Math"/>
                                    </w:rPr>
                                    <m:t>+W</m:t>
                                  </m:r>
                                </m:e>
                                <m:sub>
                                  <m:r>
                                    <w:rPr>
                                      <w:rFonts w:ascii="Cambria Math" w:hAnsi="Cambria Math"/>
                                    </w:rPr>
                                    <m:t>s</m:t>
                                  </m:r>
                                </m:sub>
                                <m:sup>
                                  <m:r>
                                    <w:rPr>
                                      <w:rFonts w:ascii="Cambria Math" w:hAnsi="Cambria Math"/>
                                    </w:rPr>
                                    <m:t>2</m:t>
                                  </m:r>
                                </m:sup>
                              </m:sSubSup>
                            </m:e>
                          </m:d>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L</m:t>
                                  </m:r>
                                </m:e>
                                <m:sub>
                                  <m:r>
                                    <w:rPr>
                                      <w:rFonts w:ascii="Cambria Math" w:hAnsi="Cambria Math"/>
                                    </w:rPr>
                                    <m:t>s</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s</m:t>
                                  </m:r>
                                </m:sub>
                                <m:sup>
                                  <m:r>
                                    <w:rPr>
                                      <w:rFonts w:ascii="Cambria Math" w:hAnsi="Cambria Math"/>
                                    </w:rPr>
                                    <m:t>2</m:t>
                                  </m:r>
                                </m:sup>
                              </m:sSubSup>
                            </m:e>
                          </m:d>
                          <m:func>
                            <m:funcPr>
                              <m:ctrlPr>
                                <w:rPr>
                                  <w:rFonts w:ascii="Cambria Math" w:hAnsi="Cambria Math"/>
                                  <w:i/>
                                </w:rPr>
                              </m:ctrlPr>
                            </m:funcPr>
                            <m:fName>
                              <m:r>
                                <m:rPr>
                                  <m:sty m:val="p"/>
                                </m:rPr>
                                <w:rPr>
                                  <w:rFonts w:ascii="Cambria Math" w:hAnsi="Cambria Math"/>
                                </w:rPr>
                                <m:t xml:space="preserve"> cos</m:t>
                              </m:r>
                            </m:fName>
                            <m:e>
                              <m:r>
                                <w:rPr>
                                  <w:rFonts w:ascii="Cambria Math" w:hAnsi="Cambria Math"/>
                                </w:rPr>
                                <m:t>2</m:t>
                              </m:r>
                              <m:sSub>
                                <m:sSubPr>
                                  <m:ctrlPr>
                                    <w:rPr>
                                      <w:rFonts w:ascii="Cambria Math" w:hAnsi="Cambria Math"/>
                                      <w:i/>
                                    </w:rPr>
                                  </m:ctrlPr>
                                </m:sSubPr>
                                <m:e>
                                  <m:r>
                                    <w:rPr>
                                      <w:rFonts w:ascii="Cambria Math" w:hAnsi="Cambria Math"/>
                                    </w:rPr>
                                    <m:t>α</m:t>
                                  </m:r>
                                </m:e>
                                <m:sub>
                                  <m:r>
                                    <w:rPr>
                                      <w:rFonts w:ascii="Cambria Math" w:hAnsi="Cambria Math"/>
                                    </w:rPr>
                                    <m:t>s</m:t>
                                  </m:r>
                                </m:sub>
                              </m:sSub>
                            </m:e>
                          </m:func>
                        </m:e>
                        <m:e>
                          <m:d>
                            <m:dPr>
                              <m:ctrlPr>
                                <w:rPr>
                                  <w:rFonts w:ascii="Cambria Math" w:hAnsi="Cambria Math"/>
                                  <w:i/>
                                </w:rPr>
                              </m:ctrlPr>
                            </m:dPr>
                            <m:e>
                              <m:sSubSup>
                                <m:sSubSupPr>
                                  <m:ctrlPr>
                                    <w:rPr>
                                      <w:rFonts w:ascii="Cambria Math" w:hAnsi="Cambria Math"/>
                                      <w:i/>
                                    </w:rPr>
                                  </m:ctrlPr>
                                </m:sSubSupPr>
                                <m:e>
                                  <m:r>
                                    <w:rPr>
                                      <w:rFonts w:ascii="Cambria Math" w:hAnsi="Cambria Math"/>
                                    </w:rPr>
                                    <m:t>L</m:t>
                                  </m:r>
                                </m:e>
                                <m:sub>
                                  <m:r>
                                    <w:rPr>
                                      <w:rFonts w:ascii="Cambria Math" w:hAnsi="Cambria Math"/>
                                    </w:rPr>
                                    <m:t>s</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s</m:t>
                                  </m:r>
                                </m:sub>
                                <m:sup>
                                  <m:r>
                                    <w:rPr>
                                      <w:rFonts w:ascii="Cambria Math" w:hAnsi="Cambria Math"/>
                                    </w:rPr>
                                    <m:t>2</m:t>
                                  </m:r>
                                </m:sup>
                              </m:sSubSup>
                            </m:e>
                          </m:d>
                          <m:r>
                            <w:rPr>
                              <w:rFonts w:ascii="Cambria Math" w:hAnsi="Cambria Math"/>
                            </w:rPr>
                            <m:t xml:space="preserve"> </m:t>
                          </m:r>
                          <m:func>
                            <m:funcPr>
                              <m:ctrlPr>
                                <w:rPr>
                                  <w:rFonts w:ascii="Cambria Math" w:hAnsi="Cambria Math"/>
                                  <w:i/>
                                </w:rPr>
                              </m:ctrlPr>
                            </m:funcPr>
                            <m:fName>
                              <m:r>
                                <m:rPr>
                                  <m:sty m:val="p"/>
                                </m:rPr>
                                <w:rPr>
                                  <w:rFonts w:ascii="Cambria Math" w:hAnsi="Cambria Math"/>
                                </w:rPr>
                                <m:t>sin</m:t>
                              </m:r>
                            </m:fName>
                            <m:e>
                              <m:r>
                                <w:rPr>
                                  <w:rFonts w:ascii="Cambria Math" w:hAnsi="Cambria Math"/>
                                </w:rPr>
                                <m:t>2</m:t>
                              </m:r>
                              <m:sSub>
                                <m:sSubPr>
                                  <m:ctrlPr>
                                    <w:rPr>
                                      <w:rFonts w:ascii="Cambria Math" w:hAnsi="Cambria Math"/>
                                      <w:i/>
                                    </w:rPr>
                                  </m:ctrlPr>
                                </m:sSubPr>
                                <m:e>
                                  <m:r>
                                    <w:rPr>
                                      <w:rFonts w:ascii="Cambria Math" w:hAnsi="Cambria Math"/>
                                    </w:rPr>
                                    <m:t>α</m:t>
                                  </m:r>
                                </m:e>
                                <m:sub>
                                  <m:r>
                                    <w:rPr>
                                      <w:rFonts w:ascii="Cambria Math" w:hAnsi="Cambria Math"/>
                                    </w:rPr>
                                    <m:t>s</m:t>
                                  </m:r>
                                </m:sub>
                              </m:sSub>
                            </m:e>
                          </m:func>
                        </m:e>
                      </m:mr>
                      <m:mr>
                        <m:e>
                          <m:d>
                            <m:dPr>
                              <m:ctrlPr>
                                <w:rPr>
                                  <w:rFonts w:ascii="Cambria Math" w:hAnsi="Cambria Math"/>
                                  <w:i/>
                                </w:rPr>
                              </m:ctrlPr>
                            </m:dPr>
                            <m:e>
                              <m:sSubSup>
                                <m:sSubSupPr>
                                  <m:ctrlPr>
                                    <w:rPr>
                                      <w:rFonts w:ascii="Cambria Math" w:hAnsi="Cambria Math"/>
                                      <w:i/>
                                    </w:rPr>
                                  </m:ctrlPr>
                                </m:sSubSupPr>
                                <m:e>
                                  <m:r>
                                    <w:rPr>
                                      <w:rFonts w:ascii="Cambria Math" w:hAnsi="Cambria Math"/>
                                    </w:rPr>
                                    <m:t>L</m:t>
                                  </m:r>
                                </m:e>
                                <m:sub>
                                  <m:r>
                                    <w:rPr>
                                      <w:rFonts w:ascii="Cambria Math" w:hAnsi="Cambria Math"/>
                                    </w:rPr>
                                    <m:t>s</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s</m:t>
                                  </m:r>
                                </m:sub>
                                <m:sup>
                                  <m:r>
                                    <w:rPr>
                                      <w:rFonts w:ascii="Cambria Math" w:hAnsi="Cambria Math"/>
                                    </w:rPr>
                                    <m:t>2</m:t>
                                  </m:r>
                                </m:sup>
                              </m:sSubSup>
                            </m:e>
                          </m:d>
                          <m:r>
                            <w:rPr>
                              <w:rFonts w:ascii="Cambria Math" w:hAnsi="Cambria Math"/>
                            </w:rPr>
                            <m:t xml:space="preserve"> </m:t>
                          </m:r>
                          <m:func>
                            <m:funcPr>
                              <m:ctrlPr>
                                <w:rPr>
                                  <w:rFonts w:ascii="Cambria Math" w:hAnsi="Cambria Math"/>
                                  <w:i/>
                                </w:rPr>
                              </m:ctrlPr>
                            </m:funcPr>
                            <m:fName>
                              <m:r>
                                <m:rPr>
                                  <m:sty m:val="p"/>
                                </m:rPr>
                                <w:rPr>
                                  <w:rFonts w:ascii="Cambria Math" w:hAnsi="Cambria Math"/>
                                </w:rPr>
                                <m:t>sin</m:t>
                              </m:r>
                            </m:fName>
                            <m:e>
                              <m:r>
                                <w:rPr>
                                  <w:rFonts w:ascii="Cambria Math" w:hAnsi="Cambria Math"/>
                                </w:rPr>
                                <m:t>2</m:t>
                              </m:r>
                              <m:sSub>
                                <m:sSubPr>
                                  <m:ctrlPr>
                                    <w:rPr>
                                      <w:rFonts w:ascii="Cambria Math" w:hAnsi="Cambria Math"/>
                                      <w:i/>
                                    </w:rPr>
                                  </m:ctrlPr>
                                </m:sSubPr>
                                <m:e>
                                  <m:r>
                                    <w:rPr>
                                      <w:rFonts w:ascii="Cambria Math" w:hAnsi="Cambria Math"/>
                                    </w:rPr>
                                    <m:t>α</m:t>
                                  </m:r>
                                </m:e>
                                <m:sub>
                                  <m:r>
                                    <w:rPr>
                                      <w:rFonts w:ascii="Cambria Math" w:hAnsi="Cambria Math"/>
                                    </w:rPr>
                                    <m:t>s</m:t>
                                  </m:r>
                                </m:sub>
                              </m:sSub>
                            </m:e>
                          </m:func>
                        </m:e>
                        <m:e>
                          <m:d>
                            <m:dPr>
                              <m:ctrlPr>
                                <w:rPr>
                                  <w:rFonts w:ascii="Cambria Math" w:hAnsi="Cambria Math"/>
                                  <w:i/>
                                </w:rPr>
                              </m:ctrlPr>
                            </m:dPr>
                            <m:e>
                              <m:sSubSup>
                                <m:sSubSupPr>
                                  <m:ctrlPr>
                                    <w:rPr>
                                      <w:rFonts w:ascii="Cambria Math" w:hAnsi="Cambria Math"/>
                                      <w:i/>
                                    </w:rPr>
                                  </m:ctrlPr>
                                </m:sSubSupPr>
                                <m:e>
                                  <m:sSubSup>
                                    <m:sSubSupPr>
                                      <m:ctrlPr>
                                        <w:rPr>
                                          <w:rFonts w:ascii="Cambria Math" w:hAnsi="Cambria Math"/>
                                          <w:i/>
                                        </w:rPr>
                                      </m:ctrlPr>
                                    </m:sSubSupPr>
                                    <m:e>
                                      <m:r>
                                        <w:rPr>
                                          <w:rFonts w:ascii="Cambria Math" w:hAnsi="Cambria Math"/>
                                        </w:rPr>
                                        <m:t>L</m:t>
                                      </m:r>
                                    </m:e>
                                    <m:sub>
                                      <m:r>
                                        <w:rPr>
                                          <w:rFonts w:ascii="Cambria Math" w:hAnsi="Cambria Math"/>
                                        </w:rPr>
                                        <m:t>s</m:t>
                                      </m:r>
                                    </m:sub>
                                    <m:sup>
                                      <m:r>
                                        <w:rPr>
                                          <w:rFonts w:ascii="Cambria Math" w:hAnsi="Cambria Math"/>
                                        </w:rPr>
                                        <m:t>2</m:t>
                                      </m:r>
                                    </m:sup>
                                  </m:sSubSup>
                                  <m:r>
                                    <w:rPr>
                                      <w:rFonts w:ascii="Cambria Math" w:hAnsi="Cambria Math"/>
                                    </w:rPr>
                                    <m:t>+W</m:t>
                                  </m:r>
                                </m:e>
                                <m:sub>
                                  <m:r>
                                    <w:rPr>
                                      <w:rFonts w:ascii="Cambria Math" w:hAnsi="Cambria Math"/>
                                    </w:rPr>
                                    <m:t>s</m:t>
                                  </m:r>
                                </m:sub>
                                <m:sup>
                                  <m:r>
                                    <w:rPr>
                                      <w:rFonts w:ascii="Cambria Math" w:hAnsi="Cambria Math"/>
                                    </w:rPr>
                                    <m:t>2</m:t>
                                  </m:r>
                                </m:sup>
                              </m:sSubSup>
                            </m:e>
                          </m:d>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L</m:t>
                                  </m:r>
                                </m:e>
                                <m:sub>
                                  <m:r>
                                    <w:rPr>
                                      <w:rFonts w:ascii="Cambria Math" w:hAnsi="Cambria Math"/>
                                    </w:rPr>
                                    <m:t>s</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s</m:t>
                                  </m:r>
                                </m:sub>
                                <m:sup>
                                  <m:r>
                                    <w:rPr>
                                      <w:rFonts w:ascii="Cambria Math" w:hAnsi="Cambria Math"/>
                                    </w:rPr>
                                    <m:t>2</m:t>
                                  </m:r>
                                </m:sup>
                              </m:sSubSup>
                            </m:e>
                          </m:d>
                          <m:func>
                            <m:funcPr>
                              <m:ctrlPr>
                                <w:rPr>
                                  <w:rFonts w:ascii="Cambria Math" w:hAnsi="Cambria Math"/>
                                  <w:i/>
                                </w:rPr>
                              </m:ctrlPr>
                            </m:funcPr>
                            <m:fName>
                              <m:r>
                                <m:rPr>
                                  <m:sty m:val="p"/>
                                </m:rPr>
                                <w:rPr>
                                  <w:rFonts w:ascii="Cambria Math" w:hAnsi="Cambria Math"/>
                                </w:rPr>
                                <m:t xml:space="preserve"> cos</m:t>
                              </m:r>
                            </m:fName>
                            <m:e>
                              <m:r>
                                <w:rPr>
                                  <w:rFonts w:ascii="Cambria Math" w:hAnsi="Cambria Math"/>
                                </w:rPr>
                                <m:t>2</m:t>
                              </m:r>
                              <m:sSub>
                                <m:sSubPr>
                                  <m:ctrlPr>
                                    <w:rPr>
                                      <w:rFonts w:ascii="Cambria Math" w:hAnsi="Cambria Math"/>
                                      <w:i/>
                                    </w:rPr>
                                  </m:ctrlPr>
                                </m:sSubPr>
                                <m:e>
                                  <m:r>
                                    <w:rPr>
                                      <w:rFonts w:ascii="Cambria Math" w:hAnsi="Cambria Math"/>
                                    </w:rPr>
                                    <m:t>α</m:t>
                                  </m:r>
                                </m:e>
                                <m:sub>
                                  <m:r>
                                    <w:rPr>
                                      <w:rFonts w:ascii="Cambria Math" w:hAnsi="Cambria Math"/>
                                    </w:rPr>
                                    <m:t>s</m:t>
                                  </m:r>
                                </m:sub>
                              </m:sSub>
                            </m:e>
                          </m:func>
                          <m:r>
                            <w:rPr>
                              <w:rFonts w:ascii="Cambria Math" w:hAnsi="Cambria Math"/>
                            </w:rPr>
                            <m:t xml:space="preserve"> </m:t>
                          </m:r>
                        </m:e>
                      </m:mr>
                    </m:m>
                  </m:e>
                </m:d>
              </m:oMath>
            </m:oMathPara>
          </w:p>
        </w:tc>
        <w:tc>
          <w:tcPr>
            <w:tcW w:w="648" w:type="dxa"/>
          </w:tcPr>
          <w:p w:rsidR="009E208C" w:rsidRDefault="009E208C" w:rsidP="007307A3">
            <w:pPr>
              <w:pStyle w:val="NoSpacing"/>
            </w:pPr>
            <w:r>
              <w:t>(</w:t>
            </w:r>
            <w:fldSimple w:instr=" SEQ Equation \* MERGEFORMAT ">
              <w:r w:rsidR="001B49B6">
                <w:rPr>
                  <w:noProof/>
                </w:rPr>
                <w:t>24</w:t>
              </w:r>
            </w:fldSimple>
            <w:r>
              <w:t>)</w:t>
            </w:r>
          </w:p>
        </w:tc>
      </w:tr>
    </w:tbl>
    <w:p w:rsidR="0003263F" w:rsidRDefault="0003263F" w:rsidP="007307A3">
      <w:pPr>
        <w:pStyle w:val="NoSpacing"/>
      </w:pPr>
    </w:p>
    <w:p w:rsidR="0076225C" w:rsidRDefault="0076225C" w:rsidP="0076225C">
      <w:pPr>
        <w:keepNext/>
      </w:pPr>
      <w:proofErr w:type="gramStart"/>
      <w:r w:rsidRPr="0038660E">
        <w:t>where</w:t>
      </w:r>
      <w:proofErr w:type="gramEnd"/>
    </w:p>
    <w:p w:rsidR="0076225C" w:rsidRDefault="0076225C" w:rsidP="0076225C">
      <w:pPr>
        <w:pStyle w:val="NoSpacing"/>
        <w:keepNext/>
      </w:pPr>
      <w:r>
        <w:tab/>
      </w:r>
      <m:oMath>
        <m:sSub>
          <m:sSubPr>
            <m:ctrlPr>
              <w:rPr>
                <w:rFonts w:ascii="Cambria Math" w:hAnsi="Cambria Math"/>
                <w:i/>
              </w:rPr>
            </m:ctrlPr>
          </m:sSubPr>
          <m:e>
            <m:r>
              <w:rPr>
                <w:rFonts w:ascii="Cambria Math" w:hAnsi="Cambria Math"/>
              </w:rPr>
              <m:t>L</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r</m:t>
            </m:r>
          </m:sub>
        </m:sSub>
        <m:r>
          <w:rPr>
            <w:rFonts w:ascii="Cambria Math" w:hAnsi="Cambria Math"/>
          </w:rPr>
          <m:t xml:space="preserve"> </m:t>
        </m:r>
      </m:oMath>
      <w:r>
        <w:tab/>
      </w:r>
      <w:r>
        <w:tab/>
        <w:t xml:space="preserve">= </w:t>
      </w:r>
      <w:r w:rsidR="00C30B35">
        <w:t>length</w:t>
      </w:r>
      <w:r>
        <w:t xml:space="preserve"> and width of the receiver area;</w:t>
      </w:r>
    </w:p>
    <w:p w:rsidR="0076225C" w:rsidRDefault="0076225C" w:rsidP="0076225C">
      <w:pPr>
        <w:pStyle w:val="NoSpacing"/>
        <w:keepNext/>
      </w:pPr>
      <w:r>
        <w:tab/>
      </w:r>
      <m:oMath>
        <m:sSub>
          <m:sSubPr>
            <m:ctrlPr>
              <w:rPr>
                <w:rFonts w:ascii="Cambria Math" w:hAnsi="Cambria Math"/>
                <w:i/>
              </w:rPr>
            </m:ctrlPr>
          </m:sSubPr>
          <m:e>
            <m:r>
              <w:rPr>
                <w:rFonts w:ascii="Cambria Math" w:hAnsi="Cambria Math"/>
              </w:rPr>
              <m:t>L</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r>
          <w:rPr>
            <w:rFonts w:ascii="Cambria Math" w:hAnsi="Cambria Math"/>
          </w:rPr>
          <m:t xml:space="preserve"> </m:t>
        </m:r>
      </m:oMath>
      <w:r>
        <w:tab/>
      </w:r>
      <w:r>
        <w:tab/>
        <w:t xml:space="preserve">= </w:t>
      </w:r>
      <w:r w:rsidR="00257575">
        <w:t xml:space="preserve">length </w:t>
      </w:r>
      <w:r>
        <w:t>and width of the source area;</w:t>
      </w:r>
    </w:p>
    <w:p w:rsidR="0076225C" w:rsidRDefault="0076225C" w:rsidP="0076225C">
      <w:pPr>
        <w:pStyle w:val="NoSpacing"/>
        <w:keepNext/>
      </w:pPr>
      <w:r>
        <w:tab/>
      </w:r>
      <m:oMath>
        <m:sSub>
          <m:sSubPr>
            <m:ctrlPr>
              <w:rPr>
                <w:rFonts w:ascii="Cambria Math" w:hAnsi="Cambria Math"/>
                <w:i/>
              </w:rPr>
            </m:ctrlPr>
          </m:sSubPr>
          <m:e>
            <m:r>
              <w:rPr>
                <w:rFonts w:ascii="Cambria Math" w:hAnsi="Cambria Math"/>
              </w:rPr>
              <m:t>x</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s</m:t>
            </m:r>
          </m:sub>
        </m:sSub>
        <m:r>
          <w:rPr>
            <w:rFonts w:ascii="Cambria Math" w:hAnsi="Cambria Math"/>
          </w:rPr>
          <m:t xml:space="preserve"> </m:t>
        </m:r>
      </m:oMath>
      <w:r>
        <w:tab/>
      </w:r>
      <w:r>
        <w:tab/>
        <w:t>= location of the source area relative to receiver area; and</w:t>
      </w:r>
    </w:p>
    <w:p w:rsidR="0076225C" w:rsidRDefault="0076225C" w:rsidP="0076225C">
      <w:pPr>
        <w:pStyle w:val="NoSpacing"/>
        <w:keepNext/>
      </w:pPr>
      <w:r>
        <w:tab/>
      </w:r>
      <m:oMath>
        <m:sSub>
          <m:sSubPr>
            <m:ctrlPr>
              <w:rPr>
                <w:rFonts w:ascii="Cambria Math" w:hAnsi="Cambria Math"/>
                <w:i/>
              </w:rPr>
            </m:ctrlPr>
          </m:sSubPr>
          <m:e>
            <m:r>
              <w:rPr>
                <w:rFonts w:ascii="Cambria Math" w:hAnsi="Cambria Math"/>
              </w:rPr>
              <m:t>α</m:t>
            </m:r>
          </m:e>
          <m:sub>
            <m:r>
              <w:rPr>
                <w:rFonts w:ascii="Cambria Math" w:hAnsi="Cambria Math"/>
              </w:rPr>
              <m:t>s</m:t>
            </m:r>
          </m:sub>
        </m:sSub>
      </m:oMath>
      <w:r>
        <w:tab/>
      </w:r>
      <w:r>
        <w:tab/>
        <w:t>= clockwise tilt angle of the source area relative to receiver area.</w:t>
      </w:r>
    </w:p>
    <w:p w:rsidR="0076225C" w:rsidRDefault="0076225C" w:rsidP="0076225C">
      <w:pPr>
        <w:pStyle w:val="NoSpacing"/>
        <w:keepNext/>
      </w:pPr>
      <w:r>
        <w:tab/>
      </w:r>
    </w:p>
    <w:p w:rsidR="00B92099" w:rsidRDefault="00CC2303" w:rsidP="00402B67">
      <w:pPr>
        <w:keepNext/>
      </w:pPr>
      <w:r>
        <w:t>T</w:t>
      </w:r>
      <w:r w:rsidR="00267100">
        <w:t>he sum of the covariance</w:t>
      </w:r>
      <w:r w:rsidR="00867F8C">
        <w:t xml:space="preserve"> matrices</w:t>
      </w:r>
      <w:r w:rsidR="00267100">
        <w:t xml:space="preserve"> </w:t>
      </w:r>
      <w:r>
        <w:t xml:space="preserve">is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5"/>
        <w:gridCol w:w="8378"/>
        <w:gridCol w:w="633"/>
      </w:tblGrid>
      <w:tr w:rsidR="00B92099" w:rsidRPr="00C30B35" w:rsidTr="00B92099">
        <w:tc>
          <w:tcPr>
            <w:tcW w:w="565" w:type="dxa"/>
          </w:tcPr>
          <w:p w:rsidR="00B92099" w:rsidRPr="00C30B35" w:rsidRDefault="00B92099" w:rsidP="007822A5">
            <w:pPr>
              <w:rPr>
                <w:sz w:val="20"/>
                <w:szCs w:val="20"/>
              </w:rPr>
            </w:pPr>
          </w:p>
        </w:tc>
        <w:tc>
          <w:tcPr>
            <w:tcW w:w="8378" w:type="dxa"/>
          </w:tcPr>
          <w:p w:rsidR="00B92099" w:rsidRPr="007307A3" w:rsidRDefault="00054A12" w:rsidP="007822A5">
            <m:oMathPara>
              <m:oMath>
                <m:sSub>
                  <m:sSubPr>
                    <m:ctrlPr>
                      <w:rPr>
                        <w:rFonts w:ascii="Cambria Math" w:hAnsi="Cambria Math"/>
                        <w:b/>
                        <w:sz w:val="18"/>
                      </w:rPr>
                    </m:ctrlPr>
                  </m:sSubPr>
                  <m:e>
                    <m:r>
                      <m:rPr>
                        <m:sty m:val="b"/>
                      </m:rPr>
                      <w:rPr>
                        <w:rFonts w:ascii="Cambria Math" w:hAnsi="Cambria Math"/>
                        <w:sz w:val="18"/>
                      </w:rPr>
                      <m:t>Σ</m:t>
                    </m:r>
                    <m:ctrlPr>
                      <w:rPr>
                        <w:rFonts w:ascii="Cambria Math" w:hAnsi="Cambria Math"/>
                        <w:i/>
                        <w:sz w:val="18"/>
                      </w:rPr>
                    </m:ctrlPr>
                  </m:e>
                  <m:sub>
                    <m:r>
                      <w:rPr>
                        <w:rFonts w:ascii="Cambria Math" w:hAnsi="Cambria Math"/>
                        <w:sz w:val="18"/>
                      </w:rPr>
                      <m:t>s</m:t>
                    </m:r>
                  </m:sub>
                </m:sSub>
                <m:r>
                  <m:rPr>
                    <m:sty m:val="bi"/>
                  </m:rPr>
                  <w:rPr>
                    <w:rFonts w:ascii="Cambria Math" w:hAnsi="Cambria Math"/>
                    <w:sz w:val="18"/>
                  </w:rPr>
                  <m:t>+</m:t>
                </m:r>
                <m:sSub>
                  <m:sSubPr>
                    <m:ctrlPr>
                      <w:rPr>
                        <w:rFonts w:ascii="Cambria Math" w:hAnsi="Cambria Math"/>
                        <w:b/>
                        <w:sz w:val="18"/>
                      </w:rPr>
                    </m:ctrlPr>
                  </m:sSubPr>
                  <m:e>
                    <m:r>
                      <m:rPr>
                        <m:sty m:val="b"/>
                      </m:rPr>
                      <w:rPr>
                        <w:rFonts w:ascii="Cambria Math" w:hAnsi="Cambria Math"/>
                        <w:sz w:val="18"/>
                      </w:rPr>
                      <m:t>Σ</m:t>
                    </m:r>
                    <m:ctrlPr>
                      <w:rPr>
                        <w:rFonts w:ascii="Cambria Math" w:hAnsi="Cambria Math"/>
                        <w:i/>
                        <w:sz w:val="18"/>
                      </w:rPr>
                    </m:ctrlPr>
                  </m:e>
                  <m:sub>
                    <m:r>
                      <w:rPr>
                        <w:rFonts w:ascii="Cambria Math" w:hAnsi="Cambria Math"/>
                        <w:sz w:val="18"/>
                      </w:rPr>
                      <m:t>r</m:t>
                    </m:r>
                  </m:sub>
                </m:sSub>
                <m:r>
                  <w:rPr>
                    <w:rFonts w:ascii="Cambria Math" w:hAnsi="Cambria Math"/>
                    <w:sz w:val="18"/>
                  </w:rPr>
                  <m:t>=</m:t>
                </m:r>
                <m:f>
                  <m:fPr>
                    <m:ctrlPr>
                      <w:rPr>
                        <w:rFonts w:ascii="Cambria Math" w:hAnsi="Cambria Math"/>
                        <w:i/>
                        <w:sz w:val="18"/>
                      </w:rPr>
                    </m:ctrlPr>
                  </m:fPr>
                  <m:num>
                    <m:r>
                      <w:rPr>
                        <w:rFonts w:ascii="Cambria Math" w:hAnsi="Cambria Math"/>
                        <w:sz w:val="18"/>
                      </w:rPr>
                      <m:t>1</m:t>
                    </m:r>
                  </m:num>
                  <m:den>
                    <m:r>
                      <w:rPr>
                        <w:rFonts w:ascii="Cambria Math" w:hAnsi="Cambria Math"/>
                        <w:sz w:val="18"/>
                      </w:rPr>
                      <m:t>2</m:t>
                    </m:r>
                  </m:den>
                </m:f>
                <m:r>
                  <w:rPr>
                    <w:rFonts w:ascii="Cambria Math" w:hAnsi="Cambria Math"/>
                    <w:sz w:val="18"/>
                  </w:rPr>
                  <m:t xml:space="preserve"> </m:t>
                </m:r>
                <m:d>
                  <m:dPr>
                    <m:ctrlPr>
                      <w:rPr>
                        <w:rFonts w:ascii="Cambria Math" w:hAnsi="Cambria Math"/>
                        <w:i/>
                        <w:sz w:val="18"/>
                      </w:rPr>
                    </m:ctrlPr>
                  </m:dPr>
                  <m:e>
                    <m:m>
                      <m:mPr>
                        <m:mcs>
                          <m:mc>
                            <m:mcPr>
                              <m:count m:val="2"/>
                              <m:mcJc m:val="center"/>
                            </m:mcPr>
                          </m:mc>
                        </m:mcs>
                        <m:ctrlPr>
                          <w:rPr>
                            <w:rFonts w:ascii="Cambria Math" w:hAnsi="Cambria Math"/>
                            <w:i/>
                            <w:sz w:val="18"/>
                          </w:rPr>
                        </m:ctrlPr>
                      </m:mPr>
                      <m:mr>
                        <m:e>
                          <m:r>
                            <w:rPr>
                              <w:rFonts w:ascii="Cambria Math" w:hAnsi="Cambria Math"/>
                              <w:sz w:val="18"/>
                            </w:rPr>
                            <m:t xml:space="preserve"> </m:t>
                          </m:r>
                          <m:d>
                            <m:dPr>
                              <m:ctrlPr>
                                <w:rPr>
                                  <w:rFonts w:ascii="Cambria Math" w:hAnsi="Cambria Math"/>
                                  <w:i/>
                                  <w:sz w:val="18"/>
                                </w:rPr>
                              </m:ctrlPr>
                            </m:dPr>
                            <m:e>
                              <m:sSubSup>
                                <m:sSubSupPr>
                                  <m:ctrlPr>
                                    <w:rPr>
                                      <w:rFonts w:ascii="Cambria Math" w:hAnsi="Cambria Math"/>
                                      <w:i/>
                                      <w:sz w:val="18"/>
                                    </w:rPr>
                                  </m:ctrlPr>
                                </m:sSubSupPr>
                                <m:e>
                                  <m:sSubSup>
                                    <m:sSubSupPr>
                                      <m:ctrlPr>
                                        <w:rPr>
                                          <w:rFonts w:ascii="Cambria Math" w:hAnsi="Cambria Math"/>
                                          <w:i/>
                                          <w:sz w:val="18"/>
                                        </w:rPr>
                                      </m:ctrlPr>
                                    </m:sSubSupPr>
                                    <m:e>
                                      <m:r>
                                        <w:rPr>
                                          <w:rFonts w:ascii="Cambria Math" w:hAnsi="Cambria Math"/>
                                          <w:sz w:val="18"/>
                                        </w:rPr>
                                        <m:t>L</m:t>
                                      </m:r>
                                    </m:e>
                                    <m:sub>
                                      <m:r>
                                        <w:rPr>
                                          <w:rFonts w:ascii="Cambria Math" w:hAnsi="Cambria Math"/>
                                          <w:sz w:val="18"/>
                                        </w:rPr>
                                        <m:t>s</m:t>
                                      </m:r>
                                    </m:sub>
                                    <m:sup>
                                      <m:r>
                                        <w:rPr>
                                          <w:rFonts w:ascii="Cambria Math" w:hAnsi="Cambria Math"/>
                                          <w:sz w:val="18"/>
                                        </w:rPr>
                                        <m:t>2</m:t>
                                      </m:r>
                                    </m:sup>
                                  </m:sSubSup>
                                  <m:r>
                                    <w:rPr>
                                      <w:rFonts w:ascii="Cambria Math" w:hAnsi="Cambria Math"/>
                                      <w:sz w:val="18"/>
                                    </w:rPr>
                                    <m:t>+W</m:t>
                                  </m:r>
                                </m:e>
                                <m:sub>
                                  <m:r>
                                    <w:rPr>
                                      <w:rFonts w:ascii="Cambria Math" w:hAnsi="Cambria Math"/>
                                      <w:sz w:val="18"/>
                                    </w:rPr>
                                    <m:t>s</m:t>
                                  </m:r>
                                </m:sub>
                                <m:sup>
                                  <m:r>
                                    <w:rPr>
                                      <w:rFonts w:ascii="Cambria Math" w:hAnsi="Cambria Math"/>
                                      <w:sz w:val="18"/>
                                    </w:rPr>
                                    <m:t>2</m:t>
                                  </m:r>
                                </m:sup>
                              </m:sSubSup>
                            </m:e>
                          </m:d>
                          <m:r>
                            <w:rPr>
                              <w:rFonts w:ascii="Cambria Math" w:hAnsi="Cambria Math"/>
                              <w:sz w:val="18"/>
                            </w:rPr>
                            <m:t>-</m:t>
                          </m:r>
                          <m:d>
                            <m:dPr>
                              <m:ctrlPr>
                                <w:rPr>
                                  <w:rFonts w:ascii="Cambria Math" w:hAnsi="Cambria Math"/>
                                  <w:i/>
                                  <w:sz w:val="18"/>
                                </w:rPr>
                              </m:ctrlPr>
                            </m:dPr>
                            <m:e>
                              <m:sSubSup>
                                <m:sSubSupPr>
                                  <m:ctrlPr>
                                    <w:rPr>
                                      <w:rFonts w:ascii="Cambria Math" w:hAnsi="Cambria Math"/>
                                      <w:i/>
                                      <w:sz w:val="18"/>
                                    </w:rPr>
                                  </m:ctrlPr>
                                </m:sSubSupPr>
                                <m:e>
                                  <m:r>
                                    <w:rPr>
                                      <w:rFonts w:ascii="Cambria Math" w:hAnsi="Cambria Math"/>
                                      <w:sz w:val="18"/>
                                    </w:rPr>
                                    <m:t>L</m:t>
                                  </m:r>
                                </m:e>
                                <m:sub>
                                  <m:r>
                                    <w:rPr>
                                      <w:rFonts w:ascii="Cambria Math" w:hAnsi="Cambria Math"/>
                                      <w:sz w:val="18"/>
                                    </w:rPr>
                                    <m:t>s</m:t>
                                  </m:r>
                                </m:sub>
                                <m:sup>
                                  <m:r>
                                    <w:rPr>
                                      <w:rFonts w:ascii="Cambria Math" w:hAnsi="Cambria Math"/>
                                      <w:sz w:val="18"/>
                                    </w:rPr>
                                    <m:t>2</m:t>
                                  </m:r>
                                </m:sup>
                              </m:sSubSup>
                              <m:r>
                                <w:rPr>
                                  <w:rFonts w:ascii="Cambria Math" w:hAnsi="Cambria Math"/>
                                  <w:sz w:val="18"/>
                                </w:rPr>
                                <m:t>-</m:t>
                              </m:r>
                              <m:sSubSup>
                                <m:sSubSupPr>
                                  <m:ctrlPr>
                                    <w:rPr>
                                      <w:rFonts w:ascii="Cambria Math" w:hAnsi="Cambria Math"/>
                                      <w:i/>
                                      <w:sz w:val="18"/>
                                    </w:rPr>
                                  </m:ctrlPr>
                                </m:sSubSupPr>
                                <m:e>
                                  <m:r>
                                    <w:rPr>
                                      <w:rFonts w:ascii="Cambria Math" w:hAnsi="Cambria Math"/>
                                      <w:sz w:val="18"/>
                                    </w:rPr>
                                    <m:t>W</m:t>
                                  </m:r>
                                </m:e>
                                <m:sub>
                                  <m:r>
                                    <w:rPr>
                                      <w:rFonts w:ascii="Cambria Math" w:hAnsi="Cambria Math"/>
                                      <w:sz w:val="18"/>
                                    </w:rPr>
                                    <m:t>s</m:t>
                                  </m:r>
                                </m:sub>
                                <m:sup>
                                  <m:r>
                                    <w:rPr>
                                      <w:rFonts w:ascii="Cambria Math" w:hAnsi="Cambria Math"/>
                                      <w:sz w:val="18"/>
                                    </w:rPr>
                                    <m:t>2</m:t>
                                  </m:r>
                                </m:sup>
                              </m:sSubSup>
                            </m:e>
                          </m:d>
                          <m:func>
                            <m:funcPr>
                              <m:ctrlPr>
                                <w:rPr>
                                  <w:rFonts w:ascii="Cambria Math" w:hAnsi="Cambria Math"/>
                                  <w:i/>
                                  <w:sz w:val="18"/>
                                </w:rPr>
                              </m:ctrlPr>
                            </m:funcPr>
                            <m:fName>
                              <m:r>
                                <m:rPr>
                                  <m:sty m:val="p"/>
                                </m:rPr>
                                <w:rPr>
                                  <w:rFonts w:ascii="Cambria Math" w:hAnsi="Cambria Math"/>
                                  <w:sz w:val="18"/>
                                </w:rPr>
                                <m:t xml:space="preserve"> cos</m:t>
                              </m:r>
                            </m:fName>
                            <m:e>
                              <m:r>
                                <w:rPr>
                                  <w:rFonts w:ascii="Cambria Math" w:hAnsi="Cambria Math"/>
                                  <w:sz w:val="18"/>
                                </w:rPr>
                                <m:t>2</m:t>
                              </m:r>
                              <m:sSub>
                                <m:sSubPr>
                                  <m:ctrlPr>
                                    <w:rPr>
                                      <w:rFonts w:ascii="Cambria Math" w:hAnsi="Cambria Math"/>
                                      <w:i/>
                                      <w:sz w:val="18"/>
                                    </w:rPr>
                                  </m:ctrlPr>
                                </m:sSubPr>
                                <m:e>
                                  <m:r>
                                    <w:rPr>
                                      <w:rFonts w:ascii="Cambria Math" w:hAnsi="Cambria Math"/>
                                      <w:sz w:val="18"/>
                                    </w:rPr>
                                    <m:t>α</m:t>
                                  </m:r>
                                </m:e>
                                <m:sub>
                                  <m:r>
                                    <w:rPr>
                                      <w:rFonts w:ascii="Cambria Math" w:hAnsi="Cambria Math"/>
                                      <w:sz w:val="18"/>
                                    </w:rPr>
                                    <m:t>s</m:t>
                                  </m:r>
                                </m:sub>
                              </m:sSub>
                            </m:e>
                          </m:func>
                          <m:r>
                            <w:rPr>
                              <w:rFonts w:ascii="Cambria Math" w:hAnsi="Cambria Math"/>
                              <w:sz w:val="18"/>
                            </w:rPr>
                            <m:t>+</m:t>
                          </m:r>
                          <m:sSubSup>
                            <m:sSubSupPr>
                              <m:ctrlPr>
                                <w:rPr>
                                  <w:rFonts w:ascii="Cambria Math" w:eastAsiaTheme="minorEastAsia" w:hAnsi="Cambria Math"/>
                                  <w:i/>
                                  <w:sz w:val="18"/>
                                </w:rPr>
                              </m:ctrlPr>
                            </m:sSubSupPr>
                            <m:e>
                              <m:r>
                                <w:rPr>
                                  <w:rFonts w:ascii="Cambria Math" w:eastAsiaTheme="minorEastAsia" w:hAnsi="Cambria Math"/>
                                  <w:sz w:val="18"/>
                                </w:rPr>
                                <m:t>2 W</m:t>
                              </m:r>
                            </m:e>
                            <m:sub>
                              <m:r>
                                <w:rPr>
                                  <w:rFonts w:ascii="Cambria Math" w:eastAsiaTheme="minorEastAsia" w:hAnsi="Cambria Math"/>
                                  <w:sz w:val="18"/>
                                </w:rPr>
                                <m:t>r</m:t>
                              </m:r>
                            </m:sub>
                            <m:sup>
                              <m:r>
                                <w:rPr>
                                  <w:rFonts w:ascii="Cambria Math" w:eastAsiaTheme="minorEastAsia" w:hAnsi="Cambria Math"/>
                                  <w:sz w:val="18"/>
                                </w:rPr>
                                <m:t>2</m:t>
                              </m:r>
                            </m:sup>
                          </m:sSubSup>
                        </m:e>
                        <m:e>
                          <m:d>
                            <m:dPr>
                              <m:ctrlPr>
                                <w:rPr>
                                  <w:rFonts w:ascii="Cambria Math" w:hAnsi="Cambria Math"/>
                                  <w:i/>
                                  <w:sz w:val="18"/>
                                </w:rPr>
                              </m:ctrlPr>
                            </m:dPr>
                            <m:e>
                              <m:sSubSup>
                                <m:sSubSupPr>
                                  <m:ctrlPr>
                                    <w:rPr>
                                      <w:rFonts w:ascii="Cambria Math" w:hAnsi="Cambria Math"/>
                                      <w:i/>
                                      <w:sz w:val="18"/>
                                    </w:rPr>
                                  </m:ctrlPr>
                                </m:sSubSupPr>
                                <m:e>
                                  <m:r>
                                    <w:rPr>
                                      <w:rFonts w:ascii="Cambria Math" w:hAnsi="Cambria Math"/>
                                      <w:sz w:val="18"/>
                                    </w:rPr>
                                    <m:t>L</m:t>
                                  </m:r>
                                </m:e>
                                <m:sub>
                                  <m:r>
                                    <w:rPr>
                                      <w:rFonts w:ascii="Cambria Math" w:hAnsi="Cambria Math"/>
                                      <w:sz w:val="18"/>
                                    </w:rPr>
                                    <m:t>s</m:t>
                                  </m:r>
                                </m:sub>
                                <m:sup>
                                  <m:r>
                                    <w:rPr>
                                      <w:rFonts w:ascii="Cambria Math" w:hAnsi="Cambria Math"/>
                                      <w:sz w:val="18"/>
                                    </w:rPr>
                                    <m:t>2</m:t>
                                  </m:r>
                                </m:sup>
                              </m:sSubSup>
                              <m:r>
                                <w:rPr>
                                  <w:rFonts w:ascii="Cambria Math" w:hAnsi="Cambria Math"/>
                                  <w:sz w:val="18"/>
                                </w:rPr>
                                <m:t>-</m:t>
                              </m:r>
                              <m:sSubSup>
                                <m:sSubSupPr>
                                  <m:ctrlPr>
                                    <w:rPr>
                                      <w:rFonts w:ascii="Cambria Math" w:hAnsi="Cambria Math"/>
                                      <w:i/>
                                      <w:sz w:val="18"/>
                                    </w:rPr>
                                  </m:ctrlPr>
                                </m:sSubSupPr>
                                <m:e>
                                  <m:r>
                                    <w:rPr>
                                      <w:rFonts w:ascii="Cambria Math" w:hAnsi="Cambria Math"/>
                                      <w:sz w:val="18"/>
                                    </w:rPr>
                                    <m:t>W</m:t>
                                  </m:r>
                                </m:e>
                                <m:sub>
                                  <m:r>
                                    <w:rPr>
                                      <w:rFonts w:ascii="Cambria Math" w:hAnsi="Cambria Math"/>
                                      <w:sz w:val="18"/>
                                    </w:rPr>
                                    <m:t>s</m:t>
                                  </m:r>
                                </m:sub>
                                <m:sup>
                                  <m:r>
                                    <w:rPr>
                                      <w:rFonts w:ascii="Cambria Math" w:hAnsi="Cambria Math"/>
                                      <w:sz w:val="18"/>
                                    </w:rPr>
                                    <m:t>2</m:t>
                                  </m:r>
                                </m:sup>
                              </m:sSubSup>
                            </m:e>
                          </m:d>
                          <m:r>
                            <w:rPr>
                              <w:rFonts w:ascii="Cambria Math" w:hAnsi="Cambria Math"/>
                              <w:sz w:val="18"/>
                            </w:rPr>
                            <m:t xml:space="preserve"> </m:t>
                          </m:r>
                          <m:func>
                            <m:funcPr>
                              <m:ctrlPr>
                                <w:rPr>
                                  <w:rFonts w:ascii="Cambria Math" w:hAnsi="Cambria Math"/>
                                  <w:i/>
                                  <w:sz w:val="18"/>
                                </w:rPr>
                              </m:ctrlPr>
                            </m:funcPr>
                            <m:fName>
                              <m:r>
                                <m:rPr>
                                  <m:sty m:val="p"/>
                                </m:rPr>
                                <w:rPr>
                                  <w:rFonts w:ascii="Cambria Math" w:hAnsi="Cambria Math"/>
                                  <w:sz w:val="18"/>
                                </w:rPr>
                                <m:t>sin</m:t>
                              </m:r>
                            </m:fName>
                            <m:e>
                              <m:r>
                                <w:rPr>
                                  <w:rFonts w:ascii="Cambria Math" w:hAnsi="Cambria Math"/>
                                  <w:sz w:val="18"/>
                                </w:rPr>
                                <m:t>2</m:t>
                              </m:r>
                              <m:sSub>
                                <m:sSubPr>
                                  <m:ctrlPr>
                                    <w:rPr>
                                      <w:rFonts w:ascii="Cambria Math" w:hAnsi="Cambria Math"/>
                                      <w:i/>
                                      <w:sz w:val="18"/>
                                    </w:rPr>
                                  </m:ctrlPr>
                                </m:sSubPr>
                                <m:e>
                                  <m:r>
                                    <w:rPr>
                                      <w:rFonts w:ascii="Cambria Math" w:hAnsi="Cambria Math"/>
                                      <w:sz w:val="18"/>
                                    </w:rPr>
                                    <m:t>α</m:t>
                                  </m:r>
                                </m:e>
                                <m:sub>
                                  <m:r>
                                    <w:rPr>
                                      <w:rFonts w:ascii="Cambria Math" w:hAnsi="Cambria Math"/>
                                      <w:sz w:val="18"/>
                                    </w:rPr>
                                    <m:t>s</m:t>
                                  </m:r>
                                </m:sub>
                              </m:sSub>
                            </m:e>
                          </m:func>
                        </m:e>
                      </m:mr>
                      <m:mr>
                        <m:e>
                          <m:d>
                            <m:dPr>
                              <m:ctrlPr>
                                <w:rPr>
                                  <w:rFonts w:ascii="Cambria Math" w:hAnsi="Cambria Math"/>
                                  <w:i/>
                                  <w:sz w:val="18"/>
                                </w:rPr>
                              </m:ctrlPr>
                            </m:dPr>
                            <m:e>
                              <m:sSubSup>
                                <m:sSubSupPr>
                                  <m:ctrlPr>
                                    <w:rPr>
                                      <w:rFonts w:ascii="Cambria Math" w:hAnsi="Cambria Math"/>
                                      <w:i/>
                                      <w:sz w:val="18"/>
                                    </w:rPr>
                                  </m:ctrlPr>
                                </m:sSubSupPr>
                                <m:e>
                                  <m:r>
                                    <w:rPr>
                                      <w:rFonts w:ascii="Cambria Math" w:hAnsi="Cambria Math"/>
                                      <w:sz w:val="18"/>
                                    </w:rPr>
                                    <m:t>L</m:t>
                                  </m:r>
                                </m:e>
                                <m:sub>
                                  <m:r>
                                    <w:rPr>
                                      <w:rFonts w:ascii="Cambria Math" w:hAnsi="Cambria Math"/>
                                      <w:sz w:val="18"/>
                                    </w:rPr>
                                    <m:t>s</m:t>
                                  </m:r>
                                </m:sub>
                                <m:sup>
                                  <m:r>
                                    <w:rPr>
                                      <w:rFonts w:ascii="Cambria Math" w:hAnsi="Cambria Math"/>
                                      <w:sz w:val="18"/>
                                    </w:rPr>
                                    <m:t>2</m:t>
                                  </m:r>
                                </m:sup>
                              </m:sSubSup>
                              <m:r>
                                <w:rPr>
                                  <w:rFonts w:ascii="Cambria Math" w:hAnsi="Cambria Math"/>
                                  <w:sz w:val="18"/>
                                </w:rPr>
                                <m:t>-</m:t>
                              </m:r>
                              <m:sSubSup>
                                <m:sSubSupPr>
                                  <m:ctrlPr>
                                    <w:rPr>
                                      <w:rFonts w:ascii="Cambria Math" w:hAnsi="Cambria Math"/>
                                      <w:i/>
                                      <w:sz w:val="18"/>
                                    </w:rPr>
                                  </m:ctrlPr>
                                </m:sSubSupPr>
                                <m:e>
                                  <m:r>
                                    <w:rPr>
                                      <w:rFonts w:ascii="Cambria Math" w:hAnsi="Cambria Math"/>
                                      <w:sz w:val="18"/>
                                    </w:rPr>
                                    <m:t>W</m:t>
                                  </m:r>
                                </m:e>
                                <m:sub>
                                  <m:r>
                                    <w:rPr>
                                      <w:rFonts w:ascii="Cambria Math" w:hAnsi="Cambria Math"/>
                                      <w:sz w:val="18"/>
                                    </w:rPr>
                                    <m:t>s</m:t>
                                  </m:r>
                                </m:sub>
                                <m:sup>
                                  <m:r>
                                    <w:rPr>
                                      <w:rFonts w:ascii="Cambria Math" w:hAnsi="Cambria Math"/>
                                      <w:sz w:val="18"/>
                                    </w:rPr>
                                    <m:t>2</m:t>
                                  </m:r>
                                </m:sup>
                              </m:sSubSup>
                            </m:e>
                          </m:d>
                          <m:r>
                            <w:rPr>
                              <w:rFonts w:ascii="Cambria Math" w:hAnsi="Cambria Math"/>
                              <w:sz w:val="18"/>
                            </w:rPr>
                            <m:t xml:space="preserve"> </m:t>
                          </m:r>
                          <m:func>
                            <m:funcPr>
                              <m:ctrlPr>
                                <w:rPr>
                                  <w:rFonts w:ascii="Cambria Math" w:hAnsi="Cambria Math"/>
                                  <w:i/>
                                  <w:sz w:val="18"/>
                                </w:rPr>
                              </m:ctrlPr>
                            </m:funcPr>
                            <m:fName>
                              <m:r>
                                <m:rPr>
                                  <m:sty m:val="p"/>
                                </m:rPr>
                                <w:rPr>
                                  <w:rFonts w:ascii="Cambria Math" w:hAnsi="Cambria Math"/>
                                  <w:sz w:val="18"/>
                                </w:rPr>
                                <m:t>sin</m:t>
                              </m:r>
                            </m:fName>
                            <m:e>
                              <m:r>
                                <w:rPr>
                                  <w:rFonts w:ascii="Cambria Math" w:hAnsi="Cambria Math"/>
                                  <w:sz w:val="18"/>
                                </w:rPr>
                                <m:t>2</m:t>
                              </m:r>
                              <m:sSub>
                                <m:sSubPr>
                                  <m:ctrlPr>
                                    <w:rPr>
                                      <w:rFonts w:ascii="Cambria Math" w:hAnsi="Cambria Math"/>
                                      <w:i/>
                                      <w:sz w:val="18"/>
                                    </w:rPr>
                                  </m:ctrlPr>
                                </m:sSubPr>
                                <m:e>
                                  <m:r>
                                    <w:rPr>
                                      <w:rFonts w:ascii="Cambria Math" w:hAnsi="Cambria Math"/>
                                      <w:sz w:val="18"/>
                                    </w:rPr>
                                    <m:t>α</m:t>
                                  </m:r>
                                </m:e>
                                <m:sub>
                                  <m:r>
                                    <w:rPr>
                                      <w:rFonts w:ascii="Cambria Math" w:hAnsi="Cambria Math"/>
                                      <w:sz w:val="18"/>
                                    </w:rPr>
                                    <m:t>s</m:t>
                                  </m:r>
                                </m:sub>
                              </m:sSub>
                            </m:e>
                          </m:func>
                        </m:e>
                        <m:e>
                          <m:d>
                            <m:dPr>
                              <m:ctrlPr>
                                <w:rPr>
                                  <w:rFonts w:ascii="Cambria Math" w:hAnsi="Cambria Math"/>
                                  <w:i/>
                                  <w:sz w:val="18"/>
                                </w:rPr>
                              </m:ctrlPr>
                            </m:dPr>
                            <m:e>
                              <m:sSubSup>
                                <m:sSubSupPr>
                                  <m:ctrlPr>
                                    <w:rPr>
                                      <w:rFonts w:ascii="Cambria Math" w:hAnsi="Cambria Math"/>
                                      <w:i/>
                                      <w:sz w:val="18"/>
                                    </w:rPr>
                                  </m:ctrlPr>
                                </m:sSubSupPr>
                                <m:e>
                                  <m:sSubSup>
                                    <m:sSubSupPr>
                                      <m:ctrlPr>
                                        <w:rPr>
                                          <w:rFonts w:ascii="Cambria Math" w:hAnsi="Cambria Math"/>
                                          <w:i/>
                                          <w:sz w:val="18"/>
                                        </w:rPr>
                                      </m:ctrlPr>
                                    </m:sSubSupPr>
                                    <m:e>
                                      <m:r>
                                        <w:rPr>
                                          <w:rFonts w:ascii="Cambria Math" w:hAnsi="Cambria Math"/>
                                          <w:sz w:val="18"/>
                                        </w:rPr>
                                        <m:t>L</m:t>
                                      </m:r>
                                    </m:e>
                                    <m:sub>
                                      <m:r>
                                        <w:rPr>
                                          <w:rFonts w:ascii="Cambria Math" w:hAnsi="Cambria Math"/>
                                          <w:sz w:val="18"/>
                                        </w:rPr>
                                        <m:t>s</m:t>
                                      </m:r>
                                    </m:sub>
                                    <m:sup>
                                      <m:r>
                                        <w:rPr>
                                          <w:rFonts w:ascii="Cambria Math" w:hAnsi="Cambria Math"/>
                                          <w:sz w:val="18"/>
                                        </w:rPr>
                                        <m:t>2</m:t>
                                      </m:r>
                                    </m:sup>
                                  </m:sSubSup>
                                  <m:r>
                                    <w:rPr>
                                      <w:rFonts w:ascii="Cambria Math" w:hAnsi="Cambria Math"/>
                                      <w:sz w:val="18"/>
                                    </w:rPr>
                                    <m:t>+W</m:t>
                                  </m:r>
                                </m:e>
                                <m:sub>
                                  <m:r>
                                    <w:rPr>
                                      <w:rFonts w:ascii="Cambria Math" w:hAnsi="Cambria Math"/>
                                      <w:sz w:val="18"/>
                                    </w:rPr>
                                    <m:t>s</m:t>
                                  </m:r>
                                </m:sub>
                                <m:sup>
                                  <m:r>
                                    <w:rPr>
                                      <w:rFonts w:ascii="Cambria Math" w:hAnsi="Cambria Math"/>
                                      <w:sz w:val="18"/>
                                    </w:rPr>
                                    <m:t>2</m:t>
                                  </m:r>
                                </m:sup>
                              </m:sSubSup>
                            </m:e>
                          </m:d>
                          <m:r>
                            <w:rPr>
                              <w:rFonts w:ascii="Cambria Math" w:hAnsi="Cambria Math"/>
                              <w:sz w:val="18"/>
                            </w:rPr>
                            <m:t>+</m:t>
                          </m:r>
                          <m:d>
                            <m:dPr>
                              <m:ctrlPr>
                                <w:rPr>
                                  <w:rFonts w:ascii="Cambria Math" w:hAnsi="Cambria Math"/>
                                  <w:i/>
                                  <w:sz w:val="18"/>
                                </w:rPr>
                              </m:ctrlPr>
                            </m:dPr>
                            <m:e>
                              <m:sSubSup>
                                <m:sSubSupPr>
                                  <m:ctrlPr>
                                    <w:rPr>
                                      <w:rFonts w:ascii="Cambria Math" w:hAnsi="Cambria Math"/>
                                      <w:i/>
                                      <w:sz w:val="18"/>
                                    </w:rPr>
                                  </m:ctrlPr>
                                </m:sSubSupPr>
                                <m:e>
                                  <m:r>
                                    <w:rPr>
                                      <w:rFonts w:ascii="Cambria Math" w:hAnsi="Cambria Math"/>
                                      <w:sz w:val="18"/>
                                    </w:rPr>
                                    <m:t>L</m:t>
                                  </m:r>
                                </m:e>
                                <m:sub>
                                  <m:r>
                                    <w:rPr>
                                      <w:rFonts w:ascii="Cambria Math" w:hAnsi="Cambria Math"/>
                                      <w:sz w:val="18"/>
                                    </w:rPr>
                                    <m:t>s</m:t>
                                  </m:r>
                                </m:sub>
                                <m:sup>
                                  <m:r>
                                    <w:rPr>
                                      <w:rFonts w:ascii="Cambria Math" w:hAnsi="Cambria Math"/>
                                      <w:sz w:val="18"/>
                                    </w:rPr>
                                    <m:t>2</m:t>
                                  </m:r>
                                </m:sup>
                              </m:sSubSup>
                              <m:r>
                                <w:rPr>
                                  <w:rFonts w:ascii="Cambria Math" w:hAnsi="Cambria Math"/>
                                  <w:sz w:val="18"/>
                                </w:rPr>
                                <m:t>-</m:t>
                              </m:r>
                              <m:sSubSup>
                                <m:sSubSupPr>
                                  <m:ctrlPr>
                                    <w:rPr>
                                      <w:rFonts w:ascii="Cambria Math" w:hAnsi="Cambria Math"/>
                                      <w:i/>
                                      <w:sz w:val="18"/>
                                    </w:rPr>
                                  </m:ctrlPr>
                                </m:sSubSupPr>
                                <m:e>
                                  <m:r>
                                    <w:rPr>
                                      <w:rFonts w:ascii="Cambria Math" w:hAnsi="Cambria Math"/>
                                      <w:sz w:val="18"/>
                                    </w:rPr>
                                    <m:t>W</m:t>
                                  </m:r>
                                </m:e>
                                <m:sub>
                                  <m:r>
                                    <w:rPr>
                                      <w:rFonts w:ascii="Cambria Math" w:hAnsi="Cambria Math"/>
                                      <w:sz w:val="18"/>
                                    </w:rPr>
                                    <m:t>s</m:t>
                                  </m:r>
                                </m:sub>
                                <m:sup>
                                  <m:r>
                                    <w:rPr>
                                      <w:rFonts w:ascii="Cambria Math" w:hAnsi="Cambria Math"/>
                                      <w:sz w:val="18"/>
                                    </w:rPr>
                                    <m:t>2</m:t>
                                  </m:r>
                                </m:sup>
                              </m:sSubSup>
                            </m:e>
                          </m:d>
                          <m:func>
                            <m:funcPr>
                              <m:ctrlPr>
                                <w:rPr>
                                  <w:rFonts w:ascii="Cambria Math" w:hAnsi="Cambria Math"/>
                                  <w:i/>
                                  <w:sz w:val="18"/>
                                </w:rPr>
                              </m:ctrlPr>
                            </m:funcPr>
                            <m:fName>
                              <m:r>
                                <m:rPr>
                                  <m:sty m:val="p"/>
                                </m:rPr>
                                <w:rPr>
                                  <w:rFonts w:ascii="Cambria Math" w:hAnsi="Cambria Math"/>
                                  <w:sz w:val="18"/>
                                </w:rPr>
                                <m:t xml:space="preserve"> cos</m:t>
                              </m:r>
                            </m:fName>
                            <m:e>
                              <m:r>
                                <w:rPr>
                                  <w:rFonts w:ascii="Cambria Math" w:hAnsi="Cambria Math"/>
                                  <w:sz w:val="18"/>
                                </w:rPr>
                                <m:t>2</m:t>
                              </m:r>
                              <m:sSub>
                                <m:sSubPr>
                                  <m:ctrlPr>
                                    <w:rPr>
                                      <w:rFonts w:ascii="Cambria Math" w:hAnsi="Cambria Math"/>
                                      <w:i/>
                                      <w:sz w:val="18"/>
                                    </w:rPr>
                                  </m:ctrlPr>
                                </m:sSubPr>
                                <m:e>
                                  <m:r>
                                    <w:rPr>
                                      <w:rFonts w:ascii="Cambria Math" w:hAnsi="Cambria Math"/>
                                      <w:sz w:val="18"/>
                                    </w:rPr>
                                    <m:t>α</m:t>
                                  </m:r>
                                </m:e>
                                <m:sub>
                                  <m:r>
                                    <w:rPr>
                                      <w:rFonts w:ascii="Cambria Math" w:hAnsi="Cambria Math"/>
                                      <w:sz w:val="18"/>
                                    </w:rPr>
                                    <m:t>s</m:t>
                                  </m:r>
                                </m:sub>
                              </m:sSub>
                            </m:e>
                          </m:func>
                          <m:r>
                            <w:rPr>
                              <w:rFonts w:ascii="Cambria Math" w:hAnsi="Cambria Math"/>
                              <w:sz w:val="18"/>
                            </w:rPr>
                            <m:t>+</m:t>
                          </m:r>
                          <m:sSubSup>
                            <m:sSubSupPr>
                              <m:ctrlPr>
                                <w:rPr>
                                  <w:rFonts w:ascii="Cambria Math" w:eastAsiaTheme="minorEastAsia" w:hAnsi="Cambria Math"/>
                                  <w:i/>
                                  <w:sz w:val="18"/>
                                </w:rPr>
                              </m:ctrlPr>
                            </m:sSubSupPr>
                            <m:e>
                              <m:r>
                                <w:rPr>
                                  <w:rFonts w:ascii="Cambria Math" w:eastAsiaTheme="minorEastAsia" w:hAnsi="Cambria Math"/>
                                  <w:sz w:val="18"/>
                                </w:rPr>
                                <m:t>2 L</m:t>
                              </m:r>
                            </m:e>
                            <m:sub>
                              <m:r>
                                <w:rPr>
                                  <w:rFonts w:ascii="Cambria Math" w:eastAsiaTheme="minorEastAsia" w:hAnsi="Cambria Math"/>
                                  <w:sz w:val="18"/>
                                </w:rPr>
                                <m:t>r</m:t>
                              </m:r>
                            </m:sub>
                            <m:sup>
                              <m:r>
                                <w:rPr>
                                  <w:rFonts w:ascii="Cambria Math" w:eastAsiaTheme="minorEastAsia" w:hAnsi="Cambria Math"/>
                                  <w:sz w:val="18"/>
                                </w:rPr>
                                <m:t>2</m:t>
                              </m:r>
                            </m:sup>
                          </m:sSubSup>
                        </m:e>
                      </m:mr>
                    </m:m>
                  </m:e>
                </m:d>
                <m:r>
                  <w:rPr>
                    <w:rFonts w:ascii="Cambria Math" w:hAnsi="Cambria Math"/>
                    <w:sz w:val="18"/>
                  </w:rPr>
                  <m:t xml:space="preserve"> .</m:t>
                </m:r>
              </m:oMath>
            </m:oMathPara>
          </w:p>
        </w:tc>
        <w:tc>
          <w:tcPr>
            <w:tcW w:w="633" w:type="dxa"/>
          </w:tcPr>
          <w:p w:rsidR="00B92099" w:rsidRPr="00C30B35" w:rsidRDefault="00B92099" w:rsidP="007822A5">
            <w:pPr>
              <w:rPr>
                <w:sz w:val="20"/>
                <w:szCs w:val="20"/>
              </w:rPr>
            </w:pPr>
            <w:bookmarkStart w:id="30" w:name="_Ref389057792"/>
            <w:r w:rsidRPr="00C30B35">
              <w:rPr>
                <w:sz w:val="20"/>
                <w:szCs w:val="20"/>
              </w:rPr>
              <w:t>(</w:t>
            </w:r>
            <w:r w:rsidRPr="00C30B35">
              <w:rPr>
                <w:sz w:val="20"/>
                <w:szCs w:val="20"/>
              </w:rPr>
              <w:fldChar w:fldCharType="begin"/>
            </w:r>
            <w:r w:rsidRPr="00C30B35">
              <w:rPr>
                <w:sz w:val="20"/>
                <w:szCs w:val="20"/>
              </w:rPr>
              <w:instrText xml:space="preserve"> SEQ Equation \* MERGEFORMAT </w:instrText>
            </w:r>
            <w:r w:rsidRPr="00C30B35">
              <w:rPr>
                <w:sz w:val="20"/>
                <w:szCs w:val="20"/>
              </w:rPr>
              <w:fldChar w:fldCharType="separate"/>
            </w:r>
            <w:r w:rsidR="001B49B6">
              <w:rPr>
                <w:noProof/>
                <w:sz w:val="20"/>
                <w:szCs w:val="20"/>
              </w:rPr>
              <w:t>25</w:t>
            </w:r>
            <w:r w:rsidRPr="00C30B35">
              <w:rPr>
                <w:noProof/>
                <w:sz w:val="20"/>
                <w:szCs w:val="20"/>
              </w:rPr>
              <w:fldChar w:fldCharType="end"/>
            </w:r>
            <w:r w:rsidRPr="00C30B35">
              <w:rPr>
                <w:sz w:val="20"/>
                <w:szCs w:val="20"/>
              </w:rPr>
              <w:t>)</w:t>
            </w:r>
            <w:bookmarkEnd w:id="30"/>
          </w:p>
        </w:tc>
      </w:tr>
    </w:tbl>
    <w:p w:rsidR="005A327C" w:rsidRDefault="005A327C" w:rsidP="00402B67">
      <w:pPr>
        <w:pStyle w:val="NoSpacing"/>
      </w:pPr>
    </w:p>
    <w:p w:rsidR="00F335CD" w:rsidRDefault="00B92099" w:rsidP="00F335CD">
      <w:pPr>
        <w:keepNext/>
      </w:pPr>
      <w:r>
        <w:t>After some simplification, t</w:t>
      </w:r>
      <w:r w:rsidR="00CC2303">
        <w:t xml:space="preserve">he determinant </w:t>
      </w:r>
      <w:r w:rsidR="00AE3A68">
        <w:t xml:space="preserve">and the inverse </w:t>
      </w:r>
      <w:r w:rsidR="00EA7DEF">
        <w:t xml:space="preserve">of Eqn. </w:t>
      </w:r>
      <w:r w:rsidR="007307A3">
        <w:fldChar w:fldCharType="begin"/>
      </w:r>
      <w:r w:rsidR="007307A3">
        <w:instrText xml:space="preserve"> REF _Ref389057792 \h </w:instrText>
      </w:r>
      <w:r w:rsidR="007307A3">
        <w:fldChar w:fldCharType="separate"/>
      </w:r>
      <w:r w:rsidR="001B49B6" w:rsidRPr="00C30B35">
        <w:rPr>
          <w:sz w:val="20"/>
          <w:szCs w:val="20"/>
        </w:rPr>
        <w:t>(</w:t>
      </w:r>
      <w:r w:rsidR="001B49B6">
        <w:rPr>
          <w:noProof/>
          <w:sz w:val="20"/>
          <w:szCs w:val="20"/>
        </w:rPr>
        <w:t>25</w:t>
      </w:r>
      <w:r w:rsidR="001B49B6" w:rsidRPr="00C30B35">
        <w:rPr>
          <w:sz w:val="20"/>
          <w:szCs w:val="20"/>
        </w:rPr>
        <w:t>)</w:t>
      </w:r>
      <w:r w:rsidR="007307A3">
        <w:fldChar w:fldCharType="end"/>
      </w:r>
      <w:r w:rsidR="007307A3">
        <w:t xml:space="preserve"> </w:t>
      </w:r>
      <w:r w:rsidR="00867F8C">
        <w:t>are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5"/>
        <w:gridCol w:w="83"/>
        <w:gridCol w:w="8280"/>
        <w:gridCol w:w="15"/>
        <w:gridCol w:w="633"/>
      </w:tblGrid>
      <w:tr w:rsidR="00EE3430" w:rsidRPr="00AE0321" w:rsidTr="00E3698E">
        <w:tc>
          <w:tcPr>
            <w:tcW w:w="648" w:type="dxa"/>
            <w:gridSpan w:val="2"/>
          </w:tcPr>
          <w:p w:rsidR="00EE3430" w:rsidRPr="00AE0321" w:rsidRDefault="00EE3430" w:rsidP="00402B67">
            <w:pPr>
              <w:pStyle w:val="NoSpacing"/>
            </w:pPr>
          </w:p>
        </w:tc>
        <w:tc>
          <w:tcPr>
            <w:tcW w:w="8280" w:type="dxa"/>
          </w:tcPr>
          <w:p w:rsidR="00EE3430" w:rsidRPr="00AE0321" w:rsidRDefault="00054A12" w:rsidP="00402B67">
            <w:pPr>
              <w:pStyle w:val="NoSpacing"/>
            </w:pPr>
            <m:oMathPara>
              <m:oMath>
                <m:func>
                  <m:funcPr>
                    <m:ctrlPr>
                      <w:rPr>
                        <w:rFonts w:ascii="Cambria Math" w:eastAsiaTheme="minorEastAsia" w:hAnsi="Cambria Math"/>
                      </w:rPr>
                    </m:ctrlPr>
                  </m:funcPr>
                  <m:fName>
                    <m:r>
                      <m:rPr>
                        <m:sty m:val="p"/>
                      </m:rPr>
                      <w:rPr>
                        <w:rFonts w:ascii="Cambria Math" w:eastAsiaTheme="minorEastAsia" w:hAnsi="Cambria Math"/>
                      </w:rPr>
                      <m:t>det</m:t>
                    </m:r>
                    <m:ctrlPr>
                      <w:rPr>
                        <w:rFonts w:ascii="Cambria Math" w:hAnsi="Cambria Math"/>
                        <w:i/>
                      </w:rPr>
                    </m:ctrlPr>
                  </m:fName>
                  <m:e>
                    <m:d>
                      <m:dPr>
                        <m:ctrlPr>
                          <w:rPr>
                            <w:rFonts w:ascii="Cambria Math" w:eastAsiaTheme="minorEastAsia" w:hAnsi="Cambria Math"/>
                            <w:i/>
                          </w:rPr>
                        </m:ctrlPr>
                      </m:dPr>
                      <m:e>
                        <m:sSub>
                          <m:sSubPr>
                            <m:ctrlPr>
                              <w:rPr>
                                <w:rFonts w:ascii="Cambria Math" w:hAnsi="Cambria Math"/>
                                <w:b/>
                              </w:rPr>
                            </m:ctrlPr>
                          </m:sSubPr>
                          <m:e>
                            <m:r>
                              <m:rPr>
                                <m:sty m:val="b"/>
                              </m:rPr>
                              <w:rPr>
                                <w:rFonts w:ascii="Cambria Math" w:hAnsi="Cambria Math"/>
                              </w:rPr>
                              <m:t>Σ</m:t>
                            </m:r>
                            <m:ctrlPr>
                              <w:rPr>
                                <w:rFonts w:ascii="Cambria Math" w:hAnsi="Cambria Math"/>
                                <w:i/>
                              </w:rPr>
                            </m:ctrlPr>
                          </m:e>
                          <m:sub>
                            <m:r>
                              <w:rPr>
                                <w:rFonts w:ascii="Cambria Math" w:hAnsi="Cambria Math"/>
                              </w:rPr>
                              <m:t>s</m:t>
                            </m:r>
                          </m:sub>
                        </m:sSub>
                        <m:r>
                          <m:rPr>
                            <m:sty m:val="bi"/>
                          </m:rPr>
                          <w:rPr>
                            <w:rFonts w:ascii="Cambria Math" w:hAnsi="Cambria Math"/>
                          </w:rPr>
                          <m:t>+</m:t>
                        </m:r>
                        <m:sSub>
                          <m:sSubPr>
                            <m:ctrlPr>
                              <w:rPr>
                                <w:rFonts w:ascii="Cambria Math" w:hAnsi="Cambria Math"/>
                                <w:b/>
                              </w:rPr>
                            </m:ctrlPr>
                          </m:sSubPr>
                          <m:e>
                            <m:r>
                              <m:rPr>
                                <m:sty m:val="b"/>
                              </m:rPr>
                              <w:rPr>
                                <w:rFonts w:ascii="Cambria Math" w:hAnsi="Cambria Math"/>
                              </w:rPr>
                              <m:t>Σ</m:t>
                            </m:r>
                            <m:ctrlPr>
                              <w:rPr>
                                <w:rFonts w:ascii="Cambria Math" w:hAnsi="Cambria Math"/>
                                <w:i/>
                              </w:rPr>
                            </m:ctrlPr>
                          </m:e>
                          <m:sub>
                            <m:r>
                              <w:rPr>
                                <w:rFonts w:ascii="Cambria Math" w:hAnsi="Cambria Math"/>
                              </w:rPr>
                              <m:t>r</m:t>
                            </m:r>
                          </m:sub>
                        </m:sSub>
                      </m:e>
                    </m:d>
                  </m:e>
                </m:func>
                <m:r>
                  <w:rPr>
                    <w:rFonts w:ascii="Cambria Math" w:eastAsiaTheme="minorEastAsia"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 xml:space="preserve"> 2 </m:t>
                    </m:r>
                    <m:d>
                      <m:dPr>
                        <m:ctrlPr>
                          <w:rPr>
                            <w:rFonts w:ascii="Cambria Math" w:eastAsiaTheme="minorEastAsia" w:hAnsi="Cambria Math"/>
                            <w:i/>
                          </w:rPr>
                        </m:ctrlPr>
                      </m:dPr>
                      <m:e>
                        <m:sSubSup>
                          <m:sSubSupPr>
                            <m:ctrlPr>
                              <w:rPr>
                                <w:rFonts w:ascii="Cambria Math" w:hAnsi="Cambria Math"/>
                                <w:i/>
                              </w:rPr>
                            </m:ctrlPr>
                          </m:sSubSupPr>
                          <m:e>
                            <m:sSubSup>
                              <m:sSubSupPr>
                                <m:ctrlPr>
                                  <w:rPr>
                                    <w:rFonts w:ascii="Cambria Math" w:hAnsi="Cambria Math"/>
                                    <w:i/>
                                  </w:rPr>
                                </m:ctrlPr>
                              </m:sSubSupPr>
                              <m:e>
                                <m:r>
                                  <w:rPr>
                                    <w:rFonts w:ascii="Cambria Math" w:hAnsi="Cambria Math"/>
                                  </w:rPr>
                                  <m:t>L</m:t>
                                </m:r>
                              </m:e>
                              <m:sub>
                                <m:r>
                                  <w:rPr>
                                    <w:rFonts w:ascii="Cambria Math" w:hAnsi="Cambria Math"/>
                                  </w:rPr>
                                  <m:t>s</m:t>
                                </m:r>
                              </m:sub>
                              <m:sup>
                                <m:r>
                                  <w:rPr>
                                    <w:rFonts w:ascii="Cambria Math" w:hAnsi="Cambria Math"/>
                                  </w:rPr>
                                  <m:t>2</m:t>
                                </m:r>
                              </m:sup>
                            </m:sSubSup>
                            <m:r>
                              <w:rPr>
                                <w:rFonts w:ascii="Cambria Math" w:hAnsi="Cambria Math"/>
                              </w:rPr>
                              <m:t xml:space="preserve"> W</m:t>
                            </m:r>
                          </m:e>
                          <m:sub>
                            <m:r>
                              <w:rPr>
                                <w:rFonts w:ascii="Cambria Math" w:hAnsi="Cambria Math"/>
                              </w:rPr>
                              <m:t>s</m:t>
                            </m:r>
                          </m:sub>
                          <m:sup>
                            <m:r>
                              <w:rPr>
                                <w:rFonts w:ascii="Cambria Math" w:hAnsi="Cambria Math"/>
                              </w:rPr>
                              <m:t>2</m:t>
                            </m:r>
                          </m:sup>
                        </m:sSubSup>
                        <m:r>
                          <w:rPr>
                            <w:rFonts w:ascii="Cambria Math" w:hAnsi="Cambria Math"/>
                          </w:rPr>
                          <m:t>+</m:t>
                        </m:r>
                        <m:sSubSup>
                          <m:sSubSupPr>
                            <m:ctrlPr>
                              <w:rPr>
                                <w:rFonts w:ascii="Cambria Math" w:hAnsi="Cambria Math"/>
                                <w:i/>
                              </w:rPr>
                            </m:ctrlPr>
                          </m:sSubSupPr>
                          <m:e>
                            <m:sSubSup>
                              <m:sSubSupPr>
                                <m:ctrlPr>
                                  <w:rPr>
                                    <w:rFonts w:ascii="Cambria Math" w:hAnsi="Cambria Math"/>
                                    <w:i/>
                                  </w:rPr>
                                </m:ctrlPr>
                              </m:sSubSupPr>
                              <m:e>
                                <m:r>
                                  <w:rPr>
                                    <w:rFonts w:ascii="Cambria Math" w:hAnsi="Cambria Math"/>
                                  </w:rPr>
                                  <m:t>L</m:t>
                                </m:r>
                              </m:e>
                              <m:sub>
                                <m:r>
                                  <w:rPr>
                                    <w:rFonts w:ascii="Cambria Math" w:hAnsi="Cambria Math"/>
                                  </w:rPr>
                                  <m:t>r</m:t>
                                </m:r>
                              </m:sub>
                              <m:sup>
                                <m:r>
                                  <w:rPr>
                                    <w:rFonts w:ascii="Cambria Math" w:hAnsi="Cambria Math"/>
                                  </w:rPr>
                                  <m:t>2</m:t>
                                </m:r>
                              </m:sup>
                            </m:sSubSup>
                            <m:r>
                              <w:rPr>
                                <w:rFonts w:ascii="Cambria Math" w:hAnsi="Cambria Math"/>
                              </w:rPr>
                              <m:t xml:space="preserve"> W</m:t>
                            </m:r>
                          </m:e>
                          <m:sub>
                            <m:r>
                              <w:rPr>
                                <w:rFonts w:ascii="Cambria Math" w:hAnsi="Cambria Math"/>
                              </w:rPr>
                              <m:t>r</m:t>
                            </m:r>
                          </m:sub>
                          <m:sup>
                            <m:r>
                              <w:rPr>
                                <w:rFonts w:ascii="Cambria Math" w:hAnsi="Cambria Math"/>
                              </w:rPr>
                              <m:t>2</m:t>
                            </m:r>
                          </m:sup>
                        </m:sSubSup>
                        <m:ctrlPr>
                          <w:rPr>
                            <w:rFonts w:ascii="Cambria Math" w:hAnsi="Cambria Math"/>
                            <w:i/>
                          </w:rPr>
                        </m:ctrlPr>
                      </m:e>
                    </m:d>
                    <m:r>
                      <w:rPr>
                        <w:rFonts w:ascii="Cambria Math" w:hAnsi="Cambria Math"/>
                      </w:rPr>
                      <m:t>+</m:t>
                    </m:r>
                    <m:d>
                      <m:dPr>
                        <m:ctrlPr>
                          <w:rPr>
                            <w:rFonts w:ascii="Cambria Math" w:hAnsi="Cambria Math"/>
                            <w:i/>
                          </w:rPr>
                        </m:ctrlPr>
                      </m:dPr>
                      <m:e>
                        <m:sSubSup>
                          <m:sSubSupPr>
                            <m:ctrlPr>
                              <w:rPr>
                                <w:rFonts w:ascii="Cambria Math" w:hAnsi="Cambria Math"/>
                                <w:i/>
                              </w:rPr>
                            </m:ctrlPr>
                          </m:sSubSupPr>
                          <m:e>
                            <m:sSubSup>
                              <m:sSubSupPr>
                                <m:ctrlPr>
                                  <w:rPr>
                                    <w:rFonts w:ascii="Cambria Math" w:hAnsi="Cambria Math"/>
                                    <w:i/>
                                  </w:rPr>
                                </m:ctrlPr>
                              </m:sSubSupPr>
                              <m:e>
                                <m:r>
                                  <w:rPr>
                                    <w:rFonts w:ascii="Cambria Math" w:hAnsi="Cambria Math"/>
                                  </w:rPr>
                                  <m:t>L</m:t>
                                </m:r>
                              </m:e>
                              <m:sub>
                                <m:r>
                                  <w:rPr>
                                    <w:rFonts w:ascii="Cambria Math" w:hAnsi="Cambria Math"/>
                                  </w:rPr>
                                  <m:t>s</m:t>
                                </m:r>
                              </m:sub>
                              <m:sup>
                                <m:r>
                                  <w:rPr>
                                    <w:rFonts w:ascii="Cambria Math" w:hAnsi="Cambria Math"/>
                                  </w:rPr>
                                  <m:t>2</m:t>
                                </m:r>
                              </m:sup>
                            </m:sSubSup>
                            <m:r>
                              <w:rPr>
                                <w:rFonts w:ascii="Cambria Math" w:hAnsi="Cambria Math"/>
                              </w:rPr>
                              <m:t>+W</m:t>
                            </m:r>
                          </m:e>
                          <m:sub>
                            <m:r>
                              <w:rPr>
                                <w:rFonts w:ascii="Cambria Math" w:hAnsi="Cambria Math"/>
                              </w:rPr>
                              <m:t>s</m:t>
                            </m:r>
                          </m:sub>
                          <m:sup>
                            <m:r>
                              <w:rPr>
                                <w:rFonts w:ascii="Cambria Math" w:hAnsi="Cambria Math"/>
                              </w:rPr>
                              <m:t>2</m:t>
                            </m:r>
                          </m:sup>
                        </m:sSubSup>
                      </m:e>
                    </m:d>
                    <m:d>
                      <m:dPr>
                        <m:ctrlPr>
                          <w:rPr>
                            <w:rFonts w:ascii="Cambria Math" w:hAnsi="Cambria Math"/>
                            <w:i/>
                          </w:rPr>
                        </m:ctrlPr>
                      </m:dPr>
                      <m:e>
                        <m:sSubSup>
                          <m:sSubSupPr>
                            <m:ctrlPr>
                              <w:rPr>
                                <w:rFonts w:ascii="Cambria Math" w:hAnsi="Cambria Math"/>
                                <w:i/>
                              </w:rPr>
                            </m:ctrlPr>
                          </m:sSubSupPr>
                          <m:e>
                            <m:sSubSup>
                              <m:sSubSupPr>
                                <m:ctrlPr>
                                  <w:rPr>
                                    <w:rFonts w:ascii="Cambria Math" w:hAnsi="Cambria Math"/>
                                    <w:i/>
                                  </w:rPr>
                                </m:ctrlPr>
                              </m:sSubSupPr>
                              <m:e>
                                <m:r>
                                  <w:rPr>
                                    <w:rFonts w:ascii="Cambria Math" w:hAnsi="Cambria Math"/>
                                  </w:rPr>
                                  <m:t>L</m:t>
                                </m:r>
                              </m:e>
                              <m:sub>
                                <m:r>
                                  <w:rPr>
                                    <w:rFonts w:ascii="Cambria Math" w:hAnsi="Cambria Math"/>
                                  </w:rPr>
                                  <m:t>r</m:t>
                                </m:r>
                              </m:sub>
                              <m:sup>
                                <m:r>
                                  <w:rPr>
                                    <w:rFonts w:ascii="Cambria Math" w:hAnsi="Cambria Math"/>
                                  </w:rPr>
                                  <m:t>2</m:t>
                                </m:r>
                              </m:sup>
                            </m:sSubSup>
                            <m:r>
                              <w:rPr>
                                <w:rFonts w:ascii="Cambria Math" w:hAnsi="Cambria Math"/>
                              </w:rPr>
                              <m:t>+W</m:t>
                            </m:r>
                          </m:e>
                          <m:sub>
                            <m:r>
                              <w:rPr>
                                <w:rFonts w:ascii="Cambria Math" w:hAnsi="Cambria Math"/>
                              </w:rPr>
                              <m:t>r</m:t>
                            </m:r>
                          </m:sub>
                          <m:sup>
                            <m:r>
                              <w:rPr>
                                <w:rFonts w:ascii="Cambria Math" w:hAnsi="Cambria Math"/>
                              </w:rPr>
                              <m:t>2</m:t>
                            </m:r>
                          </m:sup>
                        </m:sSubSup>
                      </m:e>
                    </m:d>
                    <m:r>
                      <w:rPr>
                        <w:rFonts w:ascii="Cambria Math" w:hAnsi="Cambria Math"/>
                      </w:rPr>
                      <m:t>-</m:t>
                    </m:r>
                    <m:d>
                      <m:dPr>
                        <m:ctrlPr>
                          <w:rPr>
                            <w:rFonts w:ascii="Cambria Math" w:hAnsi="Cambria Math"/>
                            <w:i/>
                          </w:rPr>
                        </m:ctrlPr>
                      </m:dPr>
                      <m:e>
                        <m:sSubSup>
                          <m:sSubSupPr>
                            <m:ctrlPr>
                              <w:rPr>
                                <w:rFonts w:ascii="Cambria Math" w:hAnsi="Cambria Math"/>
                                <w:i/>
                              </w:rPr>
                            </m:ctrlPr>
                          </m:sSubSupPr>
                          <m:e>
                            <m:sSubSup>
                              <m:sSubSupPr>
                                <m:ctrlPr>
                                  <w:rPr>
                                    <w:rFonts w:ascii="Cambria Math" w:hAnsi="Cambria Math"/>
                                    <w:i/>
                                  </w:rPr>
                                </m:ctrlPr>
                              </m:sSubSupPr>
                              <m:e>
                                <m:r>
                                  <w:rPr>
                                    <w:rFonts w:ascii="Cambria Math" w:hAnsi="Cambria Math"/>
                                  </w:rPr>
                                  <m:t>L</m:t>
                                </m:r>
                              </m:e>
                              <m:sub>
                                <m:r>
                                  <w:rPr>
                                    <w:rFonts w:ascii="Cambria Math" w:hAnsi="Cambria Math"/>
                                  </w:rPr>
                                  <m:t>s</m:t>
                                </m:r>
                              </m:sub>
                              <m:sup>
                                <m:r>
                                  <w:rPr>
                                    <w:rFonts w:ascii="Cambria Math" w:hAnsi="Cambria Math"/>
                                  </w:rPr>
                                  <m:t>2</m:t>
                                </m:r>
                              </m:sup>
                            </m:sSubSup>
                            <m:r>
                              <w:rPr>
                                <w:rFonts w:ascii="Cambria Math" w:hAnsi="Cambria Math"/>
                              </w:rPr>
                              <m:t>-W</m:t>
                            </m:r>
                          </m:e>
                          <m:sub>
                            <m:r>
                              <w:rPr>
                                <w:rFonts w:ascii="Cambria Math" w:hAnsi="Cambria Math"/>
                              </w:rPr>
                              <m:t>s</m:t>
                            </m:r>
                          </m:sub>
                          <m:sup>
                            <m:r>
                              <w:rPr>
                                <w:rFonts w:ascii="Cambria Math" w:hAnsi="Cambria Math"/>
                              </w:rPr>
                              <m:t>2</m:t>
                            </m:r>
                          </m:sup>
                        </m:sSubSup>
                      </m:e>
                    </m:d>
                    <m:d>
                      <m:dPr>
                        <m:ctrlPr>
                          <w:rPr>
                            <w:rFonts w:ascii="Cambria Math" w:hAnsi="Cambria Math"/>
                            <w:i/>
                          </w:rPr>
                        </m:ctrlPr>
                      </m:dPr>
                      <m:e>
                        <m:sSubSup>
                          <m:sSubSupPr>
                            <m:ctrlPr>
                              <w:rPr>
                                <w:rFonts w:ascii="Cambria Math" w:hAnsi="Cambria Math"/>
                                <w:i/>
                              </w:rPr>
                            </m:ctrlPr>
                          </m:sSubSupPr>
                          <m:e>
                            <m:sSubSup>
                              <m:sSubSupPr>
                                <m:ctrlPr>
                                  <w:rPr>
                                    <w:rFonts w:ascii="Cambria Math" w:hAnsi="Cambria Math"/>
                                    <w:i/>
                                  </w:rPr>
                                </m:ctrlPr>
                              </m:sSubSupPr>
                              <m:e>
                                <m:r>
                                  <w:rPr>
                                    <w:rFonts w:ascii="Cambria Math" w:hAnsi="Cambria Math"/>
                                  </w:rPr>
                                  <m:t>L</m:t>
                                </m:r>
                              </m:e>
                              <m:sub>
                                <m:r>
                                  <w:rPr>
                                    <w:rFonts w:ascii="Cambria Math" w:hAnsi="Cambria Math"/>
                                  </w:rPr>
                                  <m:t>r</m:t>
                                </m:r>
                              </m:sub>
                              <m:sup>
                                <m:r>
                                  <w:rPr>
                                    <w:rFonts w:ascii="Cambria Math" w:hAnsi="Cambria Math"/>
                                  </w:rPr>
                                  <m:t>2</m:t>
                                </m:r>
                              </m:sup>
                            </m:sSubSup>
                            <m:r>
                              <w:rPr>
                                <w:rFonts w:ascii="Cambria Math" w:hAnsi="Cambria Math"/>
                              </w:rPr>
                              <m:t>-W</m:t>
                            </m:r>
                          </m:e>
                          <m:sub>
                            <m:r>
                              <w:rPr>
                                <w:rFonts w:ascii="Cambria Math" w:hAnsi="Cambria Math"/>
                              </w:rPr>
                              <m:t>r</m:t>
                            </m:r>
                          </m:sub>
                          <m:sup>
                            <m:r>
                              <w:rPr>
                                <w:rFonts w:ascii="Cambria Math" w:hAnsi="Cambria Math"/>
                              </w:rPr>
                              <m:t>2</m:t>
                            </m:r>
                          </m:sup>
                        </m:sSubSup>
                      </m:e>
                    </m:d>
                    <m:func>
                      <m:funcPr>
                        <m:ctrlPr>
                          <w:rPr>
                            <w:rFonts w:ascii="Cambria Math" w:hAnsi="Cambria Math"/>
                            <w:i/>
                          </w:rPr>
                        </m:ctrlPr>
                      </m:funcPr>
                      <m:fName>
                        <m:r>
                          <m:rPr>
                            <m:sty m:val="p"/>
                          </m:rPr>
                          <w:rPr>
                            <w:rFonts w:ascii="Cambria Math" w:hAnsi="Cambria Math"/>
                          </w:rPr>
                          <m:t xml:space="preserve"> cos</m:t>
                        </m:r>
                      </m:fName>
                      <m:e>
                        <m:r>
                          <w:rPr>
                            <w:rFonts w:ascii="Cambria Math" w:hAnsi="Cambria Math"/>
                          </w:rPr>
                          <m:t>2</m:t>
                        </m:r>
                        <m:sSub>
                          <m:sSubPr>
                            <m:ctrlPr>
                              <w:rPr>
                                <w:rFonts w:ascii="Cambria Math" w:hAnsi="Cambria Math"/>
                                <w:i/>
                              </w:rPr>
                            </m:ctrlPr>
                          </m:sSubPr>
                          <m:e>
                            <m:r>
                              <w:rPr>
                                <w:rFonts w:ascii="Cambria Math" w:hAnsi="Cambria Math"/>
                              </w:rPr>
                              <m:t>α</m:t>
                            </m:r>
                          </m:e>
                          <m:sub>
                            <m:r>
                              <w:rPr>
                                <w:rFonts w:ascii="Cambria Math" w:hAnsi="Cambria Math"/>
                              </w:rPr>
                              <m:t>s</m:t>
                            </m:r>
                          </m:sub>
                        </m:sSub>
                      </m:e>
                    </m:func>
                    <m:r>
                      <w:rPr>
                        <w:rFonts w:ascii="Cambria Math" w:hAnsi="Cambria Math"/>
                      </w:rPr>
                      <m:t xml:space="preserve"> </m:t>
                    </m:r>
                  </m:e>
                </m:d>
              </m:oMath>
            </m:oMathPara>
          </w:p>
        </w:tc>
        <w:tc>
          <w:tcPr>
            <w:tcW w:w="648" w:type="dxa"/>
            <w:gridSpan w:val="2"/>
          </w:tcPr>
          <w:p w:rsidR="00EE3430" w:rsidRPr="00AE0321" w:rsidRDefault="00EE3430" w:rsidP="00402B67">
            <w:pPr>
              <w:pStyle w:val="NoSpacing"/>
            </w:pPr>
            <w:bookmarkStart w:id="31" w:name="_Ref389059739"/>
            <w:r w:rsidRPr="00AE0321">
              <w:t>(</w:t>
            </w:r>
            <w:fldSimple w:instr=" SEQ Equation \* MERGEFORMAT ">
              <w:r w:rsidR="001B49B6">
                <w:rPr>
                  <w:noProof/>
                </w:rPr>
                <w:t>26</w:t>
              </w:r>
            </w:fldSimple>
            <w:r w:rsidRPr="00AE0321">
              <w:t>)</w:t>
            </w:r>
            <w:bookmarkEnd w:id="31"/>
          </w:p>
        </w:tc>
      </w:tr>
      <w:tr w:rsidR="00AE0321" w:rsidRPr="00AE0321" w:rsidTr="00E3698E">
        <w:tc>
          <w:tcPr>
            <w:tcW w:w="648" w:type="dxa"/>
            <w:gridSpan w:val="2"/>
          </w:tcPr>
          <w:p w:rsidR="00AE0321" w:rsidRPr="00AE0321" w:rsidRDefault="00AE0321" w:rsidP="00402B67">
            <w:pPr>
              <w:pStyle w:val="NoSpacing"/>
            </w:pPr>
          </w:p>
        </w:tc>
        <w:tc>
          <w:tcPr>
            <w:tcW w:w="8280" w:type="dxa"/>
          </w:tcPr>
          <w:p w:rsidR="00AE0321" w:rsidRPr="00AE0321" w:rsidRDefault="00AE0321" w:rsidP="00402B67">
            <w:pPr>
              <w:pStyle w:val="NoSpacing"/>
              <w:rPr>
                <w:rFonts w:ascii="Calibri" w:eastAsia="Calibri" w:hAnsi="Calibri" w:cs="Times New Roman"/>
              </w:rPr>
            </w:pPr>
          </w:p>
        </w:tc>
        <w:tc>
          <w:tcPr>
            <w:tcW w:w="648" w:type="dxa"/>
            <w:gridSpan w:val="2"/>
          </w:tcPr>
          <w:p w:rsidR="00AE0321" w:rsidRPr="00AE0321" w:rsidRDefault="00AE0321" w:rsidP="00402B67">
            <w:pPr>
              <w:pStyle w:val="NoSpacing"/>
            </w:pPr>
          </w:p>
        </w:tc>
      </w:tr>
      <w:tr w:rsidR="007822A5" w:rsidRPr="00AE0321" w:rsidTr="007307A3">
        <w:tblPrEx>
          <w:jc w:val="center"/>
        </w:tblPrEx>
        <w:trPr>
          <w:jc w:val="center"/>
        </w:trPr>
        <w:tc>
          <w:tcPr>
            <w:tcW w:w="565" w:type="dxa"/>
          </w:tcPr>
          <w:p w:rsidR="007822A5" w:rsidRPr="00AE0321" w:rsidRDefault="007822A5" w:rsidP="00402B67">
            <w:pPr>
              <w:pStyle w:val="NoSpacing"/>
            </w:pPr>
          </w:p>
        </w:tc>
        <w:tc>
          <w:tcPr>
            <w:tcW w:w="8378" w:type="dxa"/>
            <w:gridSpan w:val="3"/>
          </w:tcPr>
          <w:p w:rsidR="007822A5" w:rsidRPr="00AE0321" w:rsidRDefault="00054A12" w:rsidP="00AE0321">
            <w:pPr>
              <w:pStyle w:val="NoSpacing"/>
            </w:pPr>
            <m:oMathPara>
              <m:oMathParaPr>
                <m:jc m:val="left"/>
              </m:oMathParaPr>
              <m:oMath>
                <m:sSup>
                  <m:sSupPr>
                    <m:ctrlPr>
                      <w:rPr>
                        <w:rFonts w:ascii="Cambria Math" w:hAnsi="Cambria Math"/>
                        <w:i/>
                        <w:sz w:val="16"/>
                      </w:rPr>
                    </m:ctrlPr>
                  </m:sSupPr>
                  <m:e>
                    <m:d>
                      <m:dPr>
                        <m:ctrlPr>
                          <w:rPr>
                            <w:rFonts w:ascii="Cambria Math" w:hAnsi="Cambria Math"/>
                            <w:b/>
                            <w:sz w:val="16"/>
                          </w:rPr>
                        </m:ctrlPr>
                      </m:dPr>
                      <m:e>
                        <m:sSub>
                          <m:sSubPr>
                            <m:ctrlPr>
                              <w:rPr>
                                <w:rFonts w:ascii="Cambria Math" w:hAnsi="Cambria Math"/>
                                <w:b/>
                                <w:sz w:val="16"/>
                              </w:rPr>
                            </m:ctrlPr>
                          </m:sSubPr>
                          <m:e>
                            <m:r>
                              <m:rPr>
                                <m:sty m:val="b"/>
                              </m:rPr>
                              <w:rPr>
                                <w:rFonts w:ascii="Cambria Math" w:hAnsi="Cambria Math"/>
                                <w:sz w:val="16"/>
                              </w:rPr>
                              <m:t>Σ</m:t>
                            </m:r>
                            <m:ctrlPr>
                              <w:rPr>
                                <w:rFonts w:ascii="Cambria Math" w:hAnsi="Cambria Math"/>
                                <w:i/>
                                <w:sz w:val="16"/>
                              </w:rPr>
                            </m:ctrlPr>
                          </m:e>
                          <m:sub>
                            <m:r>
                              <w:rPr>
                                <w:rFonts w:ascii="Cambria Math" w:hAnsi="Cambria Math"/>
                                <w:sz w:val="16"/>
                              </w:rPr>
                              <m:t>s</m:t>
                            </m:r>
                          </m:sub>
                        </m:sSub>
                        <m:r>
                          <m:rPr>
                            <m:sty m:val="bi"/>
                          </m:rPr>
                          <w:rPr>
                            <w:rFonts w:ascii="Cambria Math" w:hAnsi="Cambria Math"/>
                            <w:sz w:val="16"/>
                          </w:rPr>
                          <m:t>+</m:t>
                        </m:r>
                        <m:sSub>
                          <m:sSubPr>
                            <m:ctrlPr>
                              <w:rPr>
                                <w:rFonts w:ascii="Cambria Math" w:hAnsi="Cambria Math"/>
                                <w:b/>
                                <w:sz w:val="16"/>
                              </w:rPr>
                            </m:ctrlPr>
                          </m:sSubPr>
                          <m:e>
                            <m:r>
                              <m:rPr>
                                <m:sty m:val="b"/>
                              </m:rPr>
                              <w:rPr>
                                <w:rFonts w:ascii="Cambria Math" w:hAnsi="Cambria Math"/>
                                <w:sz w:val="16"/>
                              </w:rPr>
                              <m:t>Σ</m:t>
                            </m:r>
                            <m:ctrlPr>
                              <w:rPr>
                                <w:rFonts w:ascii="Cambria Math" w:hAnsi="Cambria Math"/>
                                <w:i/>
                                <w:sz w:val="16"/>
                              </w:rPr>
                            </m:ctrlPr>
                          </m:e>
                          <m:sub>
                            <m:r>
                              <w:rPr>
                                <w:rFonts w:ascii="Cambria Math" w:hAnsi="Cambria Math"/>
                                <w:sz w:val="16"/>
                              </w:rPr>
                              <m:t>r</m:t>
                            </m:r>
                          </m:sub>
                        </m:sSub>
                      </m:e>
                    </m:d>
                  </m:e>
                  <m:sup>
                    <m:r>
                      <w:rPr>
                        <w:rFonts w:ascii="Cambria Math" w:hAnsi="Cambria Math"/>
                        <w:sz w:val="16"/>
                      </w:rPr>
                      <m:t>-1</m:t>
                    </m:r>
                  </m:sup>
                </m:sSup>
                <m:r>
                  <w:rPr>
                    <w:rFonts w:ascii="Cambria Math" w:hAnsi="Cambria Math"/>
                    <w:sz w:val="16"/>
                  </w:rPr>
                  <m:t>=</m:t>
                </m:r>
                <m:f>
                  <m:fPr>
                    <m:ctrlPr>
                      <w:rPr>
                        <w:rFonts w:ascii="Cambria Math" w:hAnsi="Cambria Math"/>
                        <w:i/>
                        <w:sz w:val="16"/>
                      </w:rPr>
                    </m:ctrlPr>
                  </m:fPr>
                  <m:num>
                    <m:r>
                      <w:rPr>
                        <w:rFonts w:ascii="Cambria Math" w:hAnsi="Cambria Math"/>
                        <w:sz w:val="16"/>
                      </w:rPr>
                      <m:t>1</m:t>
                    </m:r>
                  </m:num>
                  <m:den>
                    <m:r>
                      <w:rPr>
                        <w:rFonts w:ascii="Cambria Math" w:hAnsi="Cambria Math"/>
                        <w:sz w:val="16"/>
                      </w:rPr>
                      <m:t>2</m:t>
                    </m:r>
                    <m:func>
                      <m:funcPr>
                        <m:ctrlPr>
                          <w:rPr>
                            <w:rFonts w:ascii="Cambria Math" w:eastAsiaTheme="minorEastAsia" w:hAnsi="Cambria Math"/>
                            <w:sz w:val="16"/>
                          </w:rPr>
                        </m:ctrlPr>
                      </m:funcPr>
                      <m:fName>
                        <m:r>
                          <m:rPr>
                            <m:sty m:val="p"/>
                          </m:rPr>
                          <w:rPr>
                            <w:rFonts w:ascii="Cambria Math" w:eastAsiaTheme="minorEastAsia" w:hAnsi="Cambria Math"/>
                            <w:sz w:val="16"/>
                          </w:rPr>
                          <m:t>det</m:t>
                        </m:r>
                        <m:ctrlPr>
                          <w:rPr>
                            <w:rFonts w:ascii="Cambria Math" w:hAnsi="Cambria Math"/>
                            <w:i/>
                            <w:sz w:val="16"/>
                          </w:rPr>
                        </m:ctrlPr>
                      </m:fName>
                      <m:e>
                        <m:d>
                          <m:dPr>
                            <m:ctrlPr>
                              <w:rPr>
                                <w:rFonts w:ascii="Cambria Math" w:eastAsiaTheme="minorEastAsia" w:hAnsi="Cambria Math"/>
                                <w:i/>
                                <w:sz w:val="16"/>
                              </w:rPr>
                            </m:ctrlPr>
                          </m:dPr>
                          <m:e>
                            <m:sSub>
                              <m:sSubPr>
                                <m:ctrlPr>
                                  <w:rPr>
                                    <w:rFonts w:ascii="Cambria Math" w:hAnsi="Cambria Math"/>
                                    <w:b/>
                                    <w:sz w:val="16"/>
                                  </w:rPr>
                                </m:ctrlPr>
                              </m:sSubPr>
                              <m:e>
                                <m:r>
                                  <m:rPr>
                                    <m:sty m:val="b"/>
                                  </m:rPr>
                                  <w:rPr>
                                    <w:rFonts w:ascii="Cambria Math" w:hAnsi="Cambria Math"/>
                                    <w:sz w:val="16"/>
                                  </w:rPr>
                                  <m:t>Σ</m:t>
                                </m:r>
                                <m:ctrlPr>
                                  <w:rPr>
                                    <w:rFonts w:ascii="Cambria Math" w:hAnsi="Cambria Math"/>
                                    <w:i/>
                                    <w:sz w:val="16"/>
                                  </w:rPr>
                                </m:ctrlPr>
                              </m:e>
                              <m:sub>
                                <m:r>
                                  <w:rPr>
                                    <w:rFonts w:ascii="Cambria Math" w:hAnsi="Cambria Math"/>
                                    <w:sz w:val="16"/>
                                  </w:rPr>
                                  <m:t>s</m:t>
                                </m:r>
                              </m:sub>
                            </m:sSub>
                            <m:r>
                              <m:rPr>
                                <m:sty m:val="bi"/>
                              </m:rPr>
                              <w:rPr>
                                <w:rFonts w:ascii="Cambria Math" w:hAnsi="Cambria Math"/>
                                <w:sz w:val="16"/>
                              </w:rPr>
                              <m:t>+</m:t>
                            </m:r>
                            <m:sSub>
                              <m:sSubPr>
                                <m:ctrlPr>
                                  <w:rPr>
                                    <w:rFonts w:ascii="Cambria Math" w:hAnsi="Cambria Math"/>
                                    <w:b/>
                                    <w:sz w:val="16"/>
                                  </w:rPr>
                                </m:ctrlPr>
                              </m:sSubPr>
                              <m:e>
                                <m:r>
                                  <m:rPr>
                                    <m:sty m:val="b"/>
                                  </m:rPr>
                                  <w:rPr>
                                    <w:rFonts w:ascii="Cambria Math" w:hAnsi="Cambria Math"/>
                                    <w:sz w:val="16"/>
                                  </w:rPr>
                                  <m:t>Σ</m:t>
                                </m:r>
                                <m:ctrlPr>
                                  <w:rPr>
                                    <w:rFonts w:ascii="Cambria Math" w:hAnsi="Cambria Math"/>
                                    <w:i/>
                                    <w:sz w:val="16"/>
                                  </w:rPr>
                                </m:ctrlPr>
                              </m:e>
                              <m:sub>
                                <m:r>
                                  <w:rPr>
                                    <w:rFonts w:ascii="Cambria Math" w:hAnsi="Cambria Math"/>
                                    <w:sz w:val="16"/>
                                  </w:rPr>
                                  <m:t>r</m:t>
                                </m:r>
                              </m:sub>
                            </m:sSub>
                          </m:e>
                        </m:d>
                      </m:e>
                    </m:func>
                  </m:den>
                </m:f>
                <m:r>
                  <w:rPr>
                    <w:rFonts w:ascii="Cambria Math" w:hAnsi="Cambria Math"/>
                    <w:sz w:val="16"/>
                  </w:rPr>
                  <m:t xml:space="preserve"> </m:t>
                </m:r>
                <m:d>
                  <m:dPr>
                    <m:ctrlPr>
                      <w:rPr>
                        <w:rFonts w:ascii="Cambria Math" w:hAnsi="Cambria Math"/>
                        <w:i/>
                        <w:sz w:val="16"/>
                      </w:rPr>
                    </m:ctrlPr>
                  </m:dPr>
                  <m:e>
                    <m:m>
                      <m:mPr>
                        <m:mcs>
                          <m:mc>
                            <m:mcPr>
                              <m:count m:val="2"/>
                              <m:mcJc m:val="center"/>
                            </m:mcPr>
                          </m:mc>
                        </m:mcs>
                        <m:ctrlPr>
                          <w:rPr>
                            <w:rFonts w:ascii="Cambria Math" w:hAnsi="Cambria Math"/>
                            <w:i/>
                            <w:sz w:val="16"/>
                          </w:rPr>
                        </m:ctrlPr>
                      </m:mPr>
                      <m:mr>
                        <m:e>
                          <m:d>
                            <m:dPr>
                              <m:ctrlPr>
                                <w:rPr>
                                  <w:rFonts w:ascii="Cambria Math" w:hAnsi="Cambria Math"/>
                                  <w:i/>
                                  <w:sz w:val="16"/>
                                </w:rPr>
                              </m:ctrlPr>
                            </m:dPr>
                            <m:e>
                              <m:sSubSup>
                                <m:sSubSupPr>
                                  <m:ctrlPr>
                                    <w:rPr>
                                      <w:rFonts w:ascii="Cambria Math" w:hAnsi="Cambria Math"/>
                                      <w:i/>
                                      <w:sz w:val="16"/>
                                    </w:rPr>
                                  </m:ctrlPr>
                                </m:sSubSupPr>
                                <m:e>
                                  <m:sSubSup>
                                    <m:sSubSupPr>
                                      <m:ctrlPr>
                                        <w:rPr>
                                          <w:rFonts w:ascii="Cambria Math" w:hAnsi="Cambria Math"/>
                                          <w:i/>
                                          <w:sz w:val="16"/>
                                        </w:rPr>
                                      </m:ctrlPr>
                                    </m:sSubSupPr>
                                    <m:e>
                                      <m:r>
                                        <w:rPr>
                                          <w:rFonts w:ascii="Cambria Math" w:hAnsi="Cambria Math"/>
                                          <w:sz w:val="16"/>
                                        </w:rPr>
                                        <m:t>L</m:t>
                                      </m:r>
                                    </m:e>
                                    <m:sub>
                                      <m:r>
                                        <w:rPr>
                                          <w:rFonts w:ascii="Cambria Math" w:hAnsi="Cambria Math"/>
                                          <w:sz w:val="16"/>
                                        </w:rPr>
                                        <m:t>s</m:t>
                                      </m:r>
                                    </m:sub>
                                    <m:sup>
                                      <m:r>
                                        <w:rPr>
                                          <w:rFonts w:ascii="Cambria Math" w:hAnsi="Cambria Math"/>
                                          <w:sz w:val="16"/>
                                        </w:rPr>
                                        <m:t>2</m:t>
                                      </m:r>
                                    </m:sup>
                                  </m:sSubSup>
                                  <m:r>
                                    <w:rPr>
                                      <w:rFonts w:ascii="Cambria Math" w:hAnsi="Cambria Math"/>
                                      <w:sz w:val="16"/>
                                    </w:rPr>
                                    <m:t>+W</m:t>
                                  </m:r>
                                </m:e>
                                <m:sub>
                                  <m:r>
                                    <w:rPr>
                                      <w:rFonts w:ascii="Cambria Math" w:hAnsi="Cambria Math"/>
                                      <w:sz w:val="16"/>
                                    </w:rPr>
                                    <m:t>s</m:t>
                                  </m:r>
                                </m:sub>
                                <m:sup>
                                  <m:r>
                                    <w:rPr>
                                      <w:rFonts w:ascii="Cambria Math" w:hAnsi="Cambria Math"/>
                                      <w:sz w:val="16"/>
                                    </w:rPr>
                                    <m:t>2</m:t>
                                  </m:r>
                                </m:sup>
                              </m:sSubSup>
                            </m:e>
                          </m:d>
                          <m:r>
                            <w:rPr>
                              <w:rFonts w:ascii="Cambria Math" w:hAnsi="Cambria Math"/>
                              <w:sz w:val="16"/>
                            </w:rPr>
                            <m:t>+</m:t>
                          </m:r>
                          <m:d>
                            <m:dPr>
                              <m:ctrlPr>
                                <w:rPr>
                                  <w:rFonts w:ascii="Cambria Math" w:hAnsi="Cambria Math"/>
                                  <w:i/>
                                  <w:sz w:val="16"/>
                                </w:rPr>
                              </m:ctrlPr>
                            </m:dPr>
                            <m:e>
                              <m:sSubSup>
                                <m:sSubSupPr>
                                  <m:ctrlPr>
                                    <w:rPr>
                                      <w:rFonts w:ascii="Cambria Math" w:hAnsi="Cambria Math"/>
                                      <w:i/>
                                      <w:sz w:val="16"/>
                                    </w:rPr>
                                  </m:ctrlPr>
                                </m:sSubSupPr>
                                <m:e>
                                  <m:r>
                                    <w:rPr>
                                      <w:rFonts w:ascii="Cambria Math" w:hAnsi="Cambria Math"/>
                                      <w:sz w:val="16"/>
                                    </w:rPr>
                                    <m:t>L</m:t>
                                  </m:r>
                                </m:e>
                                <m:sub>
                                  <m:r>
                                    <w:rPr>
                                      <w:rFonts w:ascii="Cambria Math" w:hAnsi="Cambria Math"/>
                                      <w:sz w:val="16"/>
                                    </w:rPr>
                                    <m:t>s</m:t>
                                  </m:r>
                                </m:sub>
                                <m:sup>
                                  <m:r>
                                    <w:rPr>
                                      <w:rFonts w:ascii="Cambria Math" w:hAnsi="Cambria Math"/>
                                      <w:sz w:val="16"/>
                                    </w:rPr>
                                    <m:t>2</m:t>
                                  </m:r>
                                </m:sup>
                              </m:sSubSup>
                              <m:r>
                                <w:rPr>
                                  <w:rFonts w:ascii="Cambria Math" w:hAnsi="Cambria Math"/>
                                  <w:sz w:val="16"/>
                                </w:rPr>
                                <m:t>-</m:t>
                              </m:r>
                              <m:sSubSup>
                                <m:sSubSupPr>
                                  <m:ctrlPr>
                                    <w:rPr>
                                      <w:rFonts w:ascii="Cambria Math" w:hAnsi="Cambria Math"/>
                                      <w:i/>
                                      <w:sz w:val="16"/>
                                    </w:rPr>
                                  </m:ctrlPr>
                                </m:sSubSupPr>
                                <m:e>
                                  <m:r>
                                    <w:rPr>
                                      <w:rFonts w:ascii="Cambria Math" w:hAnsi="Cambria Math"/>
                                      <w:sz w:val="16"/>
                                    </w:rPr>
                                    <m:t>W</m:t>
                                  </m:r>
                                </m:e>
                                <m:sub>
                                  <m:r>
                                    <w:rPr>
                                      <w:rFonts w:ascii="Cambria Math" w:hAnsi="Cambria Math"/>
                                      <w:sz w:val="16"/>
                                    </w:rPr>
                                    <m:t>s</m:t>
                                  </m:r>
                                </m:sub>
                                <m:sup>
                                  <m:r>
                                    <w:rPr>
                                      <w:rFonts w:ascii="Cambria Math" w:hAnsi="Cambria Math"/>
                                      <w:sz w:val="16"/>
                                    </w:rPr>
                                    <m:t>2</m:t>
                                  </m:r>
                                </m:sup>
                              </m:sSubSup>
                            </m:e>
                          </m:d>
                          <m:func>
                            <m:funcPr>
                              <m:ctrlPr>
                                <w:rPr>
                                  <w:rFonts w:ascii="Cambria Math" w:hAnsi="Cambria Math"/>
                                  <w:i/>
                                  <w:sz w:val="16"/>
                                </w:rPr>
                              </m:ctrlPr>
                            </m:funcPr>
                            <m:fName>
                              <m:r>
                                <m:rPr>
                                  <m:sty m:val="p"/>
                                </m:rPr>
                                <w:rPr>
                                  <w:rFonts w:ascii="Cambria Math" w:hAnsi="Cambria Math"/>
                                  <w:sz w:val="16"/>
                                </w:rPr>
                                <m:t xml:space="preserve"> cos</m:t>
                              </m:r>
                            </m:fName>
                            <m:e>
                              <m:r>
                                <w:rPr>
                                  <w:rFonts w:ascii="Cambria Math" w:hAnsi="Cambria Math"/>
                                  <w:sz w:val="16"/>
                                </w:rPr>
                                <m:t>2</m:t>
                              </m:r>
                              <m:sSub>
                                <m:sSubPr>
                                  <m:ctrlPr>
                                    <w:rPr>
                                      <w:rFonts w:ascii="Cambria Math" w:hAnsi="Cambria Math"/>
                                      <w:i/>
                                      <w:sz w:val="16"/>
                                    </w:rPr>
                                  </m:ctrlPr>
                                </m:sSubPr>
                                <m:e>
                                  <m:r>
                                    <w:rPr>
                                      <w:rFonts w:ascii="Cambria Math" w:hAnsi="Cambria Math"/>
                                      <w:sz w:val="16"/>
                                    </w:rPr>
                                    <m:t>α</m:t>
                                  </m:r>
                                </m:e>
                                <m:sub>
                                  <m:r>
                                    <w:rPr>
                                      <w:rFonts w:ascii="Cambria Math" w:hAnsi="Cambria Math"/>
                                      <w:sz w:val="16"/>
                                    </w:rPr>
                                    <m:t>s</m:t>
                                  </m:r>
                                </m:sub>
                              </m:sSub>
                            </m:e>
                          </m:func>
                          <m:r>
                            <w:rPr>
                              <w:rFonts w:ascii="Cambria Math" w:hAnsi="Cambria Math"/>
                              <w:sz w:val="16"/>
                            </w:rPr>
                            <m:t>+</m:t>
                          </m:r>
                          <m:sSubSup>
                            <m:sSubSupPr>
                              <m:ctrlPr>
                                <w:rPr>
                                  <w:rFonts w:ascii="Cambria Math" w:eastAsiaTheme="minorEastAsia" w:hAnsi="Cambria Math"/>
                                  <w:i/>
                                  <w:sz w:val="16"/>
                                </w:rPr>
                              </m:ctrlPr>
                            </m:sSubSupPr>
                            <m:e>
                              <m:r>
                                <w:rPr>
                                  <w:rFonts w:ascii="Cambria Math" w:eastAsiaTheme="minorEastAsia" w:hAnsi="Cambria Math"/>
                                  <w:sz w:val="16"/>
                                </w:rPr>
                                <m:t>2 L</m:t>
                              </m:r>
                            </m:e>
                            <m:sub>
                              <m:r>
                                <w:rPr>
                                  <w:rFonts w:ascii="Cambria Math" w:eastAsiaTheme="minorEastAsia" w:hAnsi="Cambria Math"/>
                                  <w:sz w:val="16"/>
                                </w:rPr>
                                <m:t>r</m:t>
                              </m:r>
                            </m:sub>
                            <m:sup>
                              <m:r>
                                <w:rPr>
                                  <w:rFonts w:ascii="Cambria Math" w:eastAsiaTheme="minorEastAsia" w:hAnsi="Cambria Math"/>
                                  <w:sz w:val="16"/>
                                </w:rPr>
                                <m:t>2</m:t>
                              </m:r>
                            </m:sup>
                          </m:sSubSup>
                        </m:e>
                        <m:e>
                          <m:r>
                            <w:rPr>
                              <w:rFonts w:ascii="Cambria Math" w:hAnsi="Cambria Math"/>
                              <w:sz w:val="16"/>
                            </w:rPr>
                            <m:t>-</m:t>
                          </m:r>
                          <m:d>
                            <m:dPr>
                              <m:ctrlPr>
                                <w:rPr>
                                  <w:rFonts w:ascii="Cambria Math" w:hAnsi="Cambria Math"/>
                                  <w:i/>
                                  <w:sz w:val="16"/>
                                </w:rPr>
                              </m:ctrlPr>
                            </m:dPr>
                            <m:e>
                              <m:sSubSup>
                                <m:sSubSupPr>
                                  <m:ctrlPr>
                                    <w:rPr>
                                      <w:rFonts w:ascii="Cambria Math" w:hAnsi="Cambria Math"/>
                                      <w:i/>
                                      <w:sz w:val="16"/>
                                    </w:rPr>
                                  </m:ctrlPr>
                                </m:sSubSupPr>
                                <m:e>
                                  <m:r>
                                    <w:rPr>
                                      <w:rFonts w:ascii="Cambria Math" w:hAnsi="Cambria Math"/>
                                      <w:sz w:val="16"/>
                                    </w:rPr>
                                    <m:t>L</m:t>
                                  </m:r>
                                </m:e>
                                <m:sub>
                                  <m:r>
                                    <w:rPr>
                                      <w:rFonts w:ascii="Cambria Math" w:hAnsi="Cambria Math"/>
                                      <w:sz w:val="16"/>
                                    </w:rPr>
                                    <m:t>s</m:t>
                                  </m:r>
                                </m:sub>
                                <m:sup>
                                  <m:r>
                                    <w:rPr>
                                      <w:rFonts w:ascii="Cambria Math" w:hAnsi="Cambria Math"/>
                                      <w:sz w:val="16"/>
                                    </w:rPr>
                                    <m:t>2</m:t>
                                  </m:r>
                                </m:sup>
                              </m:sSubSup>
                              <m:r>
                                <w:rPr>
                                  <w:rFonts w:ascii="Cambria Math" w:hAnsi="Cambria Math"/>
                                  <w:sz w:val="16"/>
                                </w:rPr>
                                <m:t>-</m:t>
                              </m:r>
                              <m:sSubSup>
                                <m:sSubSupPr>
                                  <m:ctrlPr>
                                    <w:rPr>
                                      <w:rFonts w:ascii="Cambria Math" w:hAnsi="Cambria Math"/>
                                      <w:i/>
                                      <w:sz w:val="16"/>
                                    </w:rPr>
                                  </m:ctrlPr>
                                </m:sSubSupPr>
                                <m:e>
                                  <m:r>
                                    <w:rPr>
                                      <w:rFonts w:ascii="Cambria Math" w:hAnsi="Cambria Math"/>
                                      <w:sz w:val="16"/>
                                    </w:rPr>
                                    <m:t>W</m:t>
                                  </m:r>
                                </m:e>
                                <m:sub>
                                  <m:r>
                                    <w:rPr>
                                      <w:rFonts w:ascii="Cambria Math" w:hAnsi="Cambria Math"/>
                                      <w:sz w:val="16"/>
                                    </w:rPr>
                                    <m:t>s</m:t>
                                  </m:r>
                                </m:sub>
                                <m:sup>
                                  <m:r>
                                    <w:rPr>
                                      <w:rFonts w:ascii="Cambria Math" w:hAnsi="Cambria Math"/>
                                      <w:sz w:val="16"/>
                                    </w:rPr>
                                    <m:t>2</m:t>
                                  </m:r>
                                </m:sup>
                              </m:sSubSup>
                            </m:e>
                          </m:d>
                          <m:r>
                            <w:rPr>
                              <w:rFonts w:ascii="Cambria Math" w:hAnsi="Cambria Math"/>
                              <w:sz w:val="16"/>
                            </w:rPr>
                            <m:t xml:space="preserve"> </m:t>
                          </m:r>
                          <m:func>
                            <m:funcPr>
                              <m:ctrlPr>
                                <w:rPr>
                                  <w:rFonts w:ascii="Cambria Math" w:hAnsi="Cambria Math"/>
                                  <w:i/>
                                  <w:sz w:val="16"/>
                                </w:rPr>
                              </m:ctrlPr>
                            </m:funcPr>
                            <m:fName>
                              <m:r>
                                <m:rPr>
                                  <m:sty m:val="p"/>
                                </m:rPr>
                                <w:rPr>
                                  <w:rFonts w:ascii="Cambria Math" w:hAnsi="Cambria Math"/>
                                  <w:sz w:val="16"/>
                                </w:rPr>
                                <m:t>sin</m:t>
                              </m:r>
                            </m:fName>
                            <m:e>
                              <m:r>
                                <w:rPr>
                                  <w:rFonts w:ascii="Cambria Math" w:hAnsi="Cambria Math"/>
                                  <w:sz w:val="16"/>
                                </w:rPr>
                                <m:t>2</m:t>
                              </m:r>
                              <m:sSub>
                                <m:sSubPr>
                                  <m:ctrlPr>
                                    <w:rPr>
                                      <w:rFonts w:ascii="Cambria Math" w:hAnsi="Cambria Math"/>
                                      <w:i/>
                                      <w:sz w:val="16"/>
                                    </w:rPr>
                                  </m:ctrlPr>
                                </m:sSubPr>
                                <m:e>
                                  <m:r>
                                    <w:rPr>
                                      <w:rFonts w:ascii="Cambria Math" w:hAnsi="Cambria Math"/>
                                      <w:sz w:val="16"/>
                                    </w:rPr>
                                    <m:t>α</m:t>
                                  </m:r>
                                </m:e>
                                <m:sub>
                                  <m:r>
                                    <w:rPr>
                                      <w:rFonts w:ascii="Cambria Math" w:hAnsi="Cambria Math"/>
                                      <w:sz w:val="16"/>
                                    </w:rPr>
                                    <m:t>s</m:t>
                                  </m:r>
                                </m:sub>
                              </m:sSub>
                            </m:e>
                          </m:func>
                        </m:e>
                      </m:mr>
                      <m:mr>
                        <m:e>
                          <m:r>
                            <w:rPr>
                              <w:rFonts w:ascii="Cambria Math" w:hAnsi="Cambria Math"/>
                              <w:sz w:val="16"/>
                            </w:rPr>
                            <m:t>-</m:t>
                          </m:r>
                          <m:d>
                            <m:dPr>
                              <m:ctrlPr>
                                <w:rPr>
                                  <w:rFonts w:ascii="Cambria Math" w:hAnsi="Cambria Math"/>
                                  <w:i/>
                                  <w:sz w:val="16"/>
                                </w:rPr>
                              </m:ctrlPr>
                            </m:dPr>
                            <m:e>
                              <m:sSubSup>
                                <m:sSubSupPr>
                                  <m:ctrlPr>
                                    <w:rPr>
                                      <w:rFonts w:ascii="Cambria Math" w:hAnsi="Cambria Math"/>
                                      <w:i/>
                                      <w:sz w:val="16"/>
                                    </w:rPr>
                                  </m:ctrlPr>
                                </m:sSubSupPr>
                                <m:e>
                                  <m:r>
                                    <w:rPr>
                                      <w:rFonts w:ascii="Cambria Math" w:hAnsi="Cambria Math"/>
                                      <w:sz w:val="16"/>
                                    </w:rPr>
                                    <m:t>L</m:t>
                                  </m:r>
                                </m:e>
                                <m:sub>
                                  <m:r>
                                    <w:rPr>
                                      <w:rFonts w:ascii="Cambria Math" w:hAnsi="Cambria Math"/>
                                      <w:sz w:val="16"/>
                                    </w:rPr>
                                    <m:t>s</m:t>
                                  </m:r>
                                </m:sub>
                                <m:sup>
                                  <m:r>
                                    <w:rPr>
                                      <w:rFonts w:ascii="Cambria Math" w:hAnsi="Cambria Math"/>
                                      <w:sz w:val="16"/>
                                    </w:rPr>
                                    <m:t>2</m:t>
                                  </m:r>
                                </m:sup>
                              </m:sSubSup>
                              <m:r>
                                <w:rPr>
                                  <w:rFonts w:ascii="Cambria Math" w:hAnsi="Cambria Math"/>
                                  <w:sz w:val="16"/>
                                </w:rPr>
                                <m:t>-</m:t>
                              </m:r>
                              <m:sSubSup>
                                <m:sSubSupPr>
                                  <m:ctrlPr>
                                    <w:rPr>
                                      <w:rFonts w:ascii="Cambria Math" w:hAnsi="Cambria Math"/>
                                      <w:i/>
                                      <w:sz w:val="16"/>
                                    </w:rPr>
                                  </m:ctrlPr>
                                </m:sSubSupPr>
                                <m:e>
                                  <m:r>
                                    <w:rPr>
                                      <w:rFonts w:ascii="Cambria Math" w:hAnsi="Cambria Math"/>
                                      <w:sz w:val="16"/>
                                    </w:rPr>
                                    <m:t>W</m:t>
                                  </m:r>
                                </m:e>
                                <m:sub>
                                  <m:r>
                                    <w:rPr>
                                      <w:rFonts w:ascii="Cambria Math" w:hAnsi="Cambria Math"/>
                                      <w:sz w:val="16"/>
                                    </w:rPr>
                                    <m:t>s</m:t>
                                  </m:r>
                                </m:sub>
                                <m:sup>
                                  <m:r>
                                    <w:rPr>
                                      <w:rFonts w:ascii="Cambria Math" w:hAnsi="Cambria Math"/>
                                      <w:sz w:val="16"/>
                                    </w:rPr>
                                    <m:t>2</m:t>
                                  </m:r>
                                </m:sup>
                              </m:sSubSup>
                            </m:e>
                          </m:d>
                          <m:r>
                            <w:rPr>
                              <w:rFonts w:ascii="Cambria Math" w:hAnsi="Cambria Math"/>
                              <w:sz w:val="16"/>
                            </w:rPr>
                            <m:t xml:space="preserve"> </m:t>
                          </m:r>
                          <m:func>
                            <m:funcPr>
                              <m:ctrlPr>
                                <w:rPr>
                                  <w:rFonts w:ascii="Cambria Math" w:hAnsi="Cambria Math"/>
                                  <w:i/>
                                  <w:sz w:val="16"/>
                                </w:rPr>
                              </m:ctrlPr>
                            </m:funcPr>
                            <m:fName>
                              <m:r>
                                <m:rPr>
                                  <m:sty m:val="p"/>
                                </m:rPr>
                                <w:rPr>
                                  <w:rFonts w:ascii="Cambria Math" w:hAnsi="Cambria Math"/>
                                  <w:sz w:val="16"/>
                                </w:rPr>
                                <m:t>sin</m:t>
                              </m:r>
                            </m:fName>
                            <m:e>
                              <m:r>
                                <w:rPr>
                                  <w:rFonts w:ascii="Cambria Math" w:hAnsi="Cambria Math"/>
                                  <w:sz w:val="16"/>
                                </w:rPr>
                                <m:t>2</m:t>
                              </m:r>
                              <m:sSub>
                                <m:sSubPr>
                                  <m:ctrlPr>
                                    <w:rPr>
                                      <w:rFonts w:ascii="Cambria Math" w:hAnsi="Cambria Math"/>
                                      <w:i/>
                                      <w:sz w:val="16"/>
                                    </w:rPr>
                                  </m:ctrlPr>
                                </m:sSubPr>
                                <m:e>
                                  <m:r>
                                    <w:rPr>
                                      <w:rFonts w:ascii="Cambria Math" w:hAnsi="Cambria Math"/>
                                      <w:sz w:val="16"/>
                                    </w:rPr>
                                    <m:t>α</m:t>
                                  </m:r>
                                </m:e>
                                <m:sub>
                                  <m:r>
                                    <w:rPr>
                                      <w:rFonts w:ascii="Cambria Math" w:hAnsi="Cambria Math"/>
                                      <w:sz w:val="16"/>
                                    </w:rPr>
                                    <m:t>s</m:t>
                                  </m:r>
                                </m:sub>
                              </m:sSub>
                            </m:e>
                          </m:func>
                        </m:e>
                        <m:e>
                          <m:d>
                            <m:dPr>
                              <m:ctrlPr>
                                <w:rPr>
                                  <w:rFonts w:ascii="Cambria Math" w:hAnsi="Cambria Math"/>
                                  <w:i/>
                                  <w:sz w:val="16"/>
                                </w:rPr>
                              </m:ctrlPr>
                            </m:dPr>
                            <m:e>
                              <m:sSubSup>
                                <m:sSubSupPr>
                                  <m:ctrlPr>
                                    <w:rPr>
                                      <w:rFonts w:ascii="Cambria Math" w:hAnsi="Cambria Math"/>
                                      <w:i/>
                                      <w:sz w:val="16"/>
                                    </w:rPr>
                                  </m:ctrlPr>
                                </m:sSubSupPr>
                                <m:e>
                                  <m:sSubSup>
                                    <m:sSubSupPr>
                                      <m:ctrlPr>
                                        <w:rPr>
                                          <w:rFonts w:ascii="Cambria Math" w:hAnsi="Cambria Math"/>
                                          <w:i/>
                                          <w:sz w:val="16"/>
                                        </w:rPr>
                                      </m:ctrlPr>
                                    </m:sSubSupPr>
                                    <m:e>
                                      <m:r>
                                        <w:rPr>
                                          <w:rFonts w:ascii="Cambria Math" w:hAnsi="Cambria Math"/>
                                          <w:sz w:val="16"/>
                                        </w:rPr>
                                        <m:t>L</m:t>
                                      </m:r>
                                    </m:e>
                                    <m:sub>
                                      <m:r>
                                        <w:rPr>
                                          <w:rFonts w:ascii="Cambria Math" w:hAnsi="Cambria Math"/>
                                          <w:sz w:val="16"/>
                                        </w:rPr>
                                        <m:t>s</m:t>
                                      </m:r>
                                    </m:sub>
                                    <m:sup>
                                      <m:r>
                                        <w:rPr>
                                          <w:rFonts w:ascii="Cambria Math" w:hAnsi="Cambria Math"/>
                                          <w:sz w:val="16"/>
                                        </w:rPr>
                                        <m:t>2</m:t>
                                      </m:r>
                                    </m:sup>
                                  </m:sSubSup>
                                  <m:r>
                                    <w:rPr>
                                      <w:rFonts w:ascii="Cambria Math" w:hAnsi="Cambria Math"/>
                                      <w:sz w:val="16"/>
                                    </w:rPr>
                                    <m:t>+W</m:t>
                                  </m:r>
                                </m:e>
                                <m:sub>
                                  <m:r>
                                    <w:rPr>
                                      <w:rFonts w:ascii="Cambria Math" w:hAnsi="Cambria Math"/>
                                      <w:sz w:val="16"/>
                                    </w:rPr>
                                    <m:t>s</m:t>
                                  </m:r>
                                </m:sub>
                                <m:sup>
                                  <m:r>
                                    <w:rPr>
                                      <w:rFonts w:ascii="Cambria Math" w:hAnsi="Cambria Math"/>
                                      <w:sz w:val="16"/>
                                    </w:rPr>
                                    <m:t>2</m:t>
                                  </m:r>
                                </m:sup>
                              </m:sSubSup>
                            </m:e>
                          </m:d>
                          <m:r>
                            <w:rPr>
                              <w:rFonts w:ascii="Cambria Math" w:hAnsi="Cambria Math"/>
                              <w:sz w:val="16"/>
                            </w:rPr>
                            <m:t>-</m:t>
                          </m:r>
                          <m:d>
                            <m:dPr>
                              <m:ctrlPr>
                                <w:rPr>
                                  <w:rFonts w:ascii="Cambria Math" w:hAnsi="Cambria Math"/>
                                  <w:i/>
                                  <w:sz w:val="16"/>
                                </w:rPr>
                              </m:ctrlPr>
                            </m:dPr>
                            <m:e>
                              <m:sSubSup>
                                <m:sSubSupPr>
                                  <m:ctrlPr>
                                    <w:rPr>
                                      <w:rFonts w:ascii="Cambria Math" w:hAnsi="Cambria Math"/>
                                      <w:i/>
                                      <w:sz w:val="16"/>
                                    </w:rPr>
                                  </m:ctrlPr>
                                </m:sSubSupPr>
                                <m:e>
                                  <m:r>
                                    <w:rPr>
                                      <w:rFonts w:ascii="Cambria Math" w:hAnsi="Cambria Math"/>
                                      <w:sz w:val="16"/>
                                    </w:rPr>
                                    <m:t>L</m:t>
                                  </m:r>
                                </m:e>
                                <m:sub>
                                  <m:r>
                                    <w:rPr>
                                      <w:rFonts w:ascii="Cambria Math" w:hAnsi="Cambria Math"/>
                                      <w:sz w:val="16"/>
                                    </w:rPr>
                                    <m:t>s</m:t>
                                  </m:r>
                                </m:sub>
                                <m:sup>
                                  <m:r>
                                    <w:rPr>
                                      <w:rFonts w:ascii="Cambria Math" w:hAnsi="Cambria Math"/>
                                      <w:sz w:val="16"/>
                                    </w:rPr>
                                    <m:t>2</m:t>
                                  </m:r>
                                </m:sup>
                              </m:sSubSup>
                              <m:r>
                                <w:rPr>
                                  <w:rFonts w:ascii="Cambria Math" w:hAnsi="Cambria Math"/>
                                  <w:sz w:val="16"/>
                                </w:rPr>
                                <m:t>-</m:t>
                              </m:r>
                              <m:sSubSup>
                                <m:sSubSupPr>
                                  <m:ctrlPr>
                                    <w:rPr>
                                      <w:rFonts w:ascii="Cambria Math" w:hAnsi="Cambria Math"/>
                                      <w:i/>
                                      <w:sz w:val="16"/>
                                    </w:rPr>
                                  </m:ctrlPr>
                                </m:sSubSupPr>
                                <m:e>
                                  <m:r>
                                    <w:rPr>
                                      <w:rFonts w:ascii="Cambria Math" w:hAnsi="Cambria Math"/>
                                      <w:sz w:val="16"/>
                                    </w:rPr>
                                    <m:t>W</m:t>
                                  </m:r>
                                </m:e>
                                <m:sub>
                                  <m:r>
                                    <w:rPr>
                                      <w:rFonts w:ascii="Cambria Math" w:hAnsi="Cambria Math"/>
                                      <w:sz w:val="16"/>
                                    </w:rPr>
                                    <m:t>s</m:t>
                                  </m:r>
                                </m:sub>
                                <m:sup>
                                  <m:r>
                                    <w:rPr>
                                      <w:rFonts w:ascii="Cambria Math" w:hAnsi="Cambria Math"/>
                                      <w:sz w:val="16"/>
                                    </w:rPr>
                                    <m:t>2</m:t>
                                  </m:r>
                                </m:sup>
                              </m:sSubSup>
                            </m:e>
                          </m:d>
                          <m:func>
                            <m:funcPr>
                              <m:ctrlPr>
                                <w:rPr>
                                  <w:rFonts w:ascii="Cambria Math" w:hAnsi="Cambria Math"/>
                                  <w:i/>
                                  <w:sz w:val="16"/>
                                </w:rPr>
                              </m:ctrlPr>
                            </m:funcPr>
                            <m:fName>
                              <m:r>
                                <m:rPr>
                                  <m:sty m:val="p"/>
                                </m:rPr>
                                <w:rPr>
                                  <w:rFonts w:ascii="Cambria Math" w:hAnsi="Cambria Math"/>
                                  <w:sz w:val="16"/>
                                </w:rPr>
                                <m:t xml:space="preserve"> cos</m:t>
                              </m:r>
                            </m:fName>
                            <m:e>
                              <m:r>
                                <w:rPr>
                                  <w:rFonts w:ascii="Cambria Math" w:hAnsi="Cambria Math"/>
                                  <w:sz w:val="16"/>
                                </w:rPr>
                                <m:t>2</m:t>
                              </m:r>
                              <m:sSub>
                                <m:sSubPr>
                                  <m:ctrlPr>
                                    <w:rPr>
                                      <w:rFonts w:ascii="Cambria Math" w:hAnsi="Cambria Math"/>
                                      <w:i/>
                                      <w:sz w:val="16"/>
                                    </w:rPr>
                                  </m:ctrlPr>
                                </m:sSubPr>
                                <m:e>
                                  <m:r>
                                    <w:rPr>
                                      <w:rFonts w:ascii="Cambria Math" w:hAnsi="Cambria Math"/>
                                      <w:sz w:val="16"/>
                                    </w:rPr>
                                    <m:t>α</m:t>
                                  </m:r>
                                </m:e>
                                <m:sub>
                                  <m:r>
                                    <w:rPr>
                                      <w:rFonts w:ascii="Cambria Math" w:hAnsi="Cambria Math"/>
                                      <w:sz w:val="16"/>
                                    </w:rPr>
                                    <m:t>s</m:t>
                                  </m:r>
                                </m:sub>
                              </m:sSub>
                            </m:e>
                          </m:func>
                          <m:r>
                            <w:rPr>
                              <w:rFonts w:ascii="Cambria Math" w:hAnsi="Cambria Math"/>
                              <w:sz w:val="16"/>
                            </w:rPr>
                            <m:t>+</m:t>
                          </m:r>
                          <m:sSubSup>
                            <m:sSubSupPr>
                              <m:ctrlPr>
                                <w:rPr>
                                  <w:rFonts w:ascii="Cambria Math" w:eastAsiaTheme="minorEastAsia" w:hAnsi="Cambria Math"/>
                                  <w:i/>
                                  <w:sz w:val="16"/>
                                </w:rPr>
                              </m:ctrlPr>
                            </m:sSubSupPr>
                            <m:e>
                              <m:r>
                                <w:rPr>
                                  <w:rFonts w:ascii="Cambria Math" w:eastAsiaTheme="minorEastAsia" w:hAnsi="Cambria Math"/>
                                  <w:sz w:val="16"/>
                                </w:rPr>
                                <m:t>2 W</m:t>
                              </m:r>
                            </m:e>
                            <m:sub>
                              <m:r>
                                <w:rPr>
                                  <w:rFonts w:ascii="Cambria Math" w:eastAsiaTheme="minorEastAsia" w:hAnsi="Cambria Math"/>
                                  <w:sz w:val="16"/>
                                </w:rPr>
                                <m:t>r</m:t>
                              </m:r>
                            </m:sub>
                            <m:sup>
                              <m:r>
                                <w:rPr>
                                  <w:rFonts w:ascii="Cambria Math" w:eastAsiaTheme="minorEastAsia" w:hAnsi="Cambria Math"/>
                                  <w:sz w:val="16"/>
                                </w:rPr>
                                <m:t>2</m:t>
                              </m:r>
                            </m:sup>
                          </m:sSubSup>
                        </m:e>
                      </m:mr>
                    </m:m>
                  </m:e>
                </m:d>
                <m:r>
                  <w:rPr>
                    <w:rFonts w:ascii="Cambria Math" w:hAnsi="Cambria Math"/>
                    <w:sz w:val="16"/>
                  </w:rPr>
                  <m:t xml:space="preserve"> .</m:t>
                </m:r>
              </m:oMath>
            </m:oMathPara>
          </w:p>
        </w:tc>
        <w:tc>
          <w:tcPr>
            <w:tcW w:w="633" w:type="dxa"/>
          </w:tcPr>
          <w:p w:rsidR="007822A5" w:rsidRPr="00AE0321" w:rsidRDefault="007822A5" w:rsidP="00402B67">
            <w:pPr>
              <w:pStyle w:val="NoSpacing"/>
            </w:pPr>
            <w:r w:rsidRPr="00AE0321">
              <w:t>(</w:t>
            </w:r>
            <w:fldSimple w:instr=" SEQ Equation \* MERGEFORMAT ">
              <w:r w:rsidR="001B49B6">
                <w:rPr>
                  <w:noProof/>
                </w:rPr>
                <w:t>27</w:t>
              </w:r>
            </w:fldSimple>
            <w:r w:rsidRPr="00AE0321">
              <w:t>)</w:t>
            </w:r>
          </w:p>
        </w:tc>
      </w:tr>
    </w:tbl>
    <w:p w:rsidR="007822A5" w:rsidRDefault="007822A5" w:rsidP="00402B67">
      <w:pPr>
        <w:pStyle w:val="NoSpacing"/>
      </w:pPr>
    </w:p>
    <w:p w:rsidR="007A37BC" w:rsidRDefault="00E77221" w:rsidP="00AE0321">
      <w:r>
        <w:t>T</w:t>
      </w:r>
      <w:r w:rsidR="00267100">
        <w:t xml:space="preserve">he </w:t>
      </w:r>
      <w:r w:rsidR="006050D9">
        <w:t xml:space="preserve">analytic </w:t>
      </w:r>
      <w:r w:rsidR="00402B67">
        <w:t>solution</w:t>
      </w:r>
      <w:r w:rsidR="003C4496">
        <w:t xml:space="preserve"> </w:t>
      </w:r>
      <w:r w:rsidR="00402B67">
        <w:t xml:space="preserve">for </w:t>
      </w:r>
      <w:r w:rsidR="00845719">
        <w:t>energy</w:t>
      </w:r>
      <w:r w:rsidR="009D1F6F">
        <w:t xml:space="preserve"> </w:t>
      </w:r>
      <w:r>
        <w:t xml:space="preserve">of the </w:t>
      </w:r>
      <w:proofErr w:type="spellStart"/>
      <w:r>
        <w:t>bist</w:t>
      </w:r>
      <w:r w:rsidR="00845719">
        <w:t>atic</w:t>
      </w:r>
      <w:proofErr w:type="spellEnd"/>
      <w:r w:rsidR="00845719">
        <w:t xml:space="preserve"> reverberation contribution </w:t>
      </w:r>
      <w:r>
        <w:t xml:space="preserve">for a single source/receiver </w:t>
      </w:r>
      <w:r w:rsidR="00486F83">
        <w:t>reflection</w:t>
      </w:r>
      <w:r w:rsidR="00267100">
        <w:t xml:space="preserve"> </w:t>
      </w:r>
      <w:r>
        <w:t>combination becomes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8"/>
        <w:gridCol w:w="8280"/>
        <w:gridCol w:w="648"/>
      </w:tblGrid>
      <w:tr w:rsidR="0040790C" w:rsidRPr="006050D9" w:rsidTr="00C30B35">
        <w:tc>
          <w:tcPr>
            <w:tcW w:w="648" w:type="dxa"/>
          </w:tcPr>
          <w:p w:rsidR="0040790C" w:rsidRPr="006050D9" w:rsidRDefault="0040790C" w:rsidP="00B1362A">
            <w:pPr>
              <w:pStyle w:val="NoSpacing"/>
              <w:keepNext/>
            </w:pPr>
          </w:p>
        </w:tc>
        <w:tc>
          <w:tcPr>
            <w:tcW w:w="8280" w:type="dxa"/>
          </w:tcPr>
          <w:p w:rsidR="0040790C" w:rsidRPr="00AE0321" w:rsidRDefault="00054A12" w:rsidP="00BC31F4">
            <w:pPr>
              <w:pStyle w:val="NoSpacing"/>
              <w:keepNext/>
              <w:rPr>
                <w:sz w:val="18"/>
                <w:szCs w:val="18"/>
              </w:rPr>
            </w:pPr>
            <m:oMathPara>
              <m:oMathParaPr>
                <m:jc m:val="left"/>
              </m:oMathParaPr>
              <m:oMath>
                <m:sSub>
                  <m:sSubPr>
                    <m:ctrlPr>
                      <w:rPr>
                        <w:rFonts w:ascii="Cambria Math" w:hAnsi="Cambria Math"/>
                        <w:i/>
                      </w:rPr>
                    </m:ctrlPr>
                  </m:sSubPr>
                  <m:e>
                    <m:r>
                      <w:rPr>
                        <w:rFonts w:ascii="Cambria Math" w:hAnsi="Cambria Math"/>
                      </w:rPr>
                      <m:t>E</m:t>
                    </m:r>
                  </m:e>
                  <m:sub>
                    <m:r>
                      <w:rPr>
                        <w:rFonts w:ascii="Cambria Math" w:hAnsi="Cambria Math"/>
                      </w:rPr>
                      <m:t>sr</m:t>
                    </m:r>
                  </m:sub>
                </m:sSub>
                <m:r>
                  <w:rPr>
                    <w:rFonts w:ascii="Cambria Math" w:eastAsiaTheme="minorEastAsia" w:hAnsi="Cambria Math"/>
                    <w:szCs w:val="18"/>
                  </w:rPr>
                  <m:t xml:space="preserve">≈ </m:t>
                </m:r>
                <m:f>
                  <m:fPr>
                    <m:ctrlPr>
                      <w:rPr>
                        <w:rFonts w:ascii="Cambria Math" w:eastAsiaTheme="minorEastAsia" w:hAnsi="Cambria Math"/>
                        <w:i/>
                        <w:szCs w:val="18"/>
                      </w:rPr>
                    </m:ctrlPr>
                  </m:fPr>
                  <m:num>
                    <m:r>
                      <w:rPr>
                        <w:rFonts w:ascii="Cambria Math" w:eastAsiaTheme="minorEastAsia" w:hAnsi="Cambria Math"/>
                        <w:szCs w:val="18"/>
                      </w:rPr>
                      <m:t xml:space="preserve">2π </m:t>
                    </m:r>
                    <m:sSub>
                      <m:sSubPr>
                        <m:ctrlPr>
                          <w:rPr>
                            <w:rFonts w:ascii="Cambria Math" w:hAnsi="Cambria Math"/>
                            <w:i/>
                          </w:rPr>
                        </m:ctrlPr>
                      </m:sSubPr>
                      <m:e>
                        <m:r>
                          <w:rPr>
                            <w:rFonts w:ascii="Cambria Math" w:hAnsi="Cambria Math"/>
                          </w:rPr>
                          <m:t>I</m:t>
                        </m:r>
                      </m:e>
                      <m:sub>
                        <m:r>
                          <w:rPr>
                            <w:rFonts w:ascii="Cambria Math" w:hAnsi="Cambria Math"/>
                          </w:rPr>
                          <m:t>0</m:t>
                        </m:r>
                      </m:sub>
                    </m:sSub>
                    <m:sSub>
                      <m:sSubPr>
                        <m:ctrlPr>
                          <w:rPr>
                            <w:rFonts w:ascii="Cambria Math" w:hAnsi="Cambria Math"/>
                            <w:i/>
                          </w:rPr>
                        </m:ctrlPr>
                      </m:sSubPr>
                      <m:e>
                        <m:r>
                          <w:rPr>
                            <w:rFonts w:ascii="Cambria Math" w:hAnsi="Cambria Math"/>
                          </w:rPr>
                          <m:t>T</m:t>
                        </m:r>
                      </m:e>
                      <m:sub>
                        <m:r>
                          <w:rPr>
                            <w:rFonts w:ascii="Cambria Math" w:hAnsi="Cambria Math"/>
                          </w:rPr>
                          <m:t>0</m:t>
                        </m:r>
                      </m:sub>
                    </m:sSub>
                    <m:sSub>
                      <m:sSubPr>
                        <m:ctrlPr>
                          <w:rPr>
                            <w:rFonts w:ascii="Cambria Math" w:eastAsiaTheme="minorEastAsia" w:hAnsi="Cambria Math"/>
                            <w:i/>
                          </w:rPr>
                        </m:ctrlPr>
                      </m:sSubPr>
                      <m:e>
                        <m:r>
                          <m:rPr>
                            <m:scr m:val="script"/>
                          </m:rPr>
                          <w:rPr>
                            <w:rFonts w:ascii="Cambria Math" w:eastAsiaTheme="minorEastAsia" w:hAnsi="Cambria Math"/>
                          </w:rPr>
                          <m:t>l</m:t>
                        </m:r>
                      </m:e>
                      <m:sub>
                        <m:r>
                          <w:rPr>
                            <w:rFonts w:ascii="Cambria Math" w:eastAsiaTheme="minorEastAsia" w:hAnsi="Cambria Math"/>
                          </w:rPr>
                          <m:t>s</m:t>
                        </m:r>
                      </m:sub>
                    </m:sSub>
                    <m:sSub>
                      <m:sSubPr>
                        <m:ctrlPr>
                          <w:rPr>
                            <w:rFonts w:ascii="Cambria Math" w:eastAsiaTheme="minorEastAsia" w:hAnsi="Cambria Math"/>
                            <w:i/>
                          </w:rPr>
                        </m:ctrlPr>
                      </m:sSubPr>
                      <m:e>
                        <m:r>
                          <m:rPr>
                            <m:scr m:val="script"/>
                          </m:rPr>
                          <w:rPr>
                            <w:rFonts w:ascii="Cambria Math" w:eastAsiaTheme="minorEastAsia" w:hAnsi="Cambria Math"/>
                          </w:rPr>
                          <m:t>l</m:t>
                        </m:r>
                      </m:e>
                      <m:sub>
                        <m:r>
                          <w:rPr>
                            <w:rFonts w:ascii="Cambria Math" w:eastAsiaTheme="minorEastAsia" w:hAnsi="Cambria Math"/>
                          </w:rPr>
                          <m:t>r</m:t>
                        </m:r>
                      </m:sub>
                    </m:s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s</m:t>
                        </m:r>
                      </m:sub>
                    </m:s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r</m:t>
                        </m:r>
                      </m:sub>
                    </m:s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s</m:t>
                        </m:r>
                      </m:sub>
                    </m:s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r</m:t>
                        </m:r>
                      </m:sub>
                    </m:sSub>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sr</m:t>
                        </m:r>
                      </m:sub>
                    </m:sSub>
                  </m:num>
                  <m:den>
                    <m:rad>
                      <m:radPr>
                        <m:degHide m:val="1"/>
                        <m:ctrlPr>
                          <w:rPr>
                            <w:rFonts w:ascii="Cambria Math" w:eastAsiaTheme="minorEastAsia" w:hAnsi="Cambria Math"/>
                            <w:i/>
                            <w:szCs w:val="18"/>
                          </w:rPr>
                        </m:ctrlPr>
                      </m:radPr>
                      <m:deg/>
                      <m:e>
                        <m:func>
                          <m:funcPr>
                            <m:ctrlPr>
                              <w:rPr>
                                <w:rFonts w:ascii="Cambria Math" w:eastAsiaTheme="minorEastAsia" w:hAnsi="Cambria Math"/>
                                <w:szCs w:val="18"/>
                              </w:rPr>
                            </m:ctrlPr>
                          </m:funcPr>
                          <m:fName>
                            <m:r>
                              <m:rPr>
                                <m:sty m:val="p"/>
                              </m:rPr>
                              <w:rPr>
                                <w:rFonts w:ascii="Cambria Math" w:eastAsiaTheme="minorEastAsia" w:hAnsi="Cambria Math"/>
                                <w:szCs w:val="18"/>
                              </w:rPr>
                              <m:t>det</m:t>
                            </m:r>
                            <m:ctrlPr>
                              <w:rPr>
                                <w:rFonts w:ascii="Cambria Math" w:hAnsi="Cambria Math"/>
                                <w:i/>
                                <w:szCs w:val="18"/>
                              </w:rPr>
                            </m:ctrlPr>
                          </m:fName>
                          <m:e>
                            <m:d>
                              <m:dPr>
                                <m:ctrlPr>
                                  <w:rPr>
                                    <w:rFonts w:ascii="Cambria Math" w:eastAsiaTheme="minorEastAsia" w:hAnsi="Cambria Math"/>
                                    <w:i/>
                                    <w:szCs w:val="18"/>
                                  </w:rPr>
                                </m:ctrlPr>
                              </m:dPr>
                              <m:e>
                                <m:sSub>
                                  <m:sSubPr>
                                    <m:ctrlPr>
                                      <w:rPr>
                                        <w:rFonts w:ascii="Cambria Math" w:hAnsi="Cambria Math"/>
                                        <w:b/>
                                        <w:szCs w:val="18"/>
                                      </w:rPr>
                                    </m:ctrlPr>
                                  </m:sSubPr>
                                  <m:e>
                                    <m:r>
                                      <m:rPr>
                                        <m:sty m:val="b"/>
                                      </m:rPr>
                                      <w:rPr>
                                        <w:rFonts w:ascii="Cambria Math" w:hAnsi="Cambria Math"/>
                                        <w:szCs w:val="18"/>
                                      </w:rPr>
                                      <m:t>Σ</m:t>
                                    </m:r>
                                    <m:ctrlPr>
                                      <w:rPr>
                                        <w:rFonts w:ascii="Cambria Math" w:hAnsi="Cambria Math"/>
                                        <w:i/>
                                        <w:szCs w:val="18"/>
                                      </w:rPr>
                                    </m:ctrlPr>
                                  </m:e>
                                  <m:sub>
                                    <m:r>
                                      <w:rPr>
                                        <w:rFonts w:ascii="Cambria Math" w:hAnsi="Cambria Math"/>
                                        <w:szCs w:val="18"/>
                                      </w:rPr>
                                      <m:t>s</m:t>
                                    </m:r>
                                  </m:sub>
                                </m:sSub>
                                <m:r>
                                  <m:rPr>
                                    <m:sty m:val="bi"/>
                                  </m:rPr>
                                  <w:rPr>
                                    <w:rFonts w:ascii="Cambria Math" w:hAnsi="Cambria Math"/>
                                    <w:szCs w:val="18"/>
                                  </w:rPr>
                                  <m:t>+</m:t>
                                </m:r>
                                <m:sSub>
                                  <m:sSubPr>
                                    <m:ctrlPr>
                                      <w:rPr>
                                        <w:rFonts w:ascii="Cambria Math" w:hAnsi="Cambria Math"/>
                                        <w:b/>
                                        <w:szCs w:val="18"/>
                                      </w:rPr>
                                    </m:ctrlPr>
                                  </m:sSubPr>
                                  <m:e>
                                    <m:r>
                                      <m:rPr>
                                        <m:sty m:val="b"/>
                                      </m:rPr>
                                      <w:rPr>
                                        <w:rFonts w:ascii="Cambria Math" w:hAnsi="Cambria Math"/>
                                        <w:szCs w:val="18"/>
                                      </w:rPr>
                                      <m:t>Σ</m:t>
                                    </m:r>
                                    <m:ctrlPr>
                                      <w:rPr>
                                        <w:rFonts w:ascii="Cambria Math" w:hAnsi="Cambria Math"/>
                                        <w:i/>
                                        <w:szCs w:val="18"/>
                                      </w:rPr>
                                    </m:ctrlPr>
                                  </m:e>
                                  <m:sub>
                                    <m:r>
                                      <w:rPr>
                                        <w:rFonts w:ascii="Cambria Math" w:hAnsi="Cambria Math"/>
                                        <w:szCs w:val="18"/>
                                      </w:rPr>
                                      <m:t>r</m:t>
                                    </m:r>
                                  </m:sub>
                                </m:sSub>
                              </m:e>
                            </m:d>
                          </m:e>
                        </m:func>
                      </m:e>
                    </m:rad>
                  </m:den>
                </m:f>
              </m:oMath>
            </m:oMathPara>
          </w:p>
        </w:tc>
        <w:tc>
          <w:tcPr>
            <w:tcW w:w="648" w:type="dxa"/>
          </w:tcPr>
          <w:p w:rsidR="0040790C" w:rsidRPr="006050D9" w:rsidRDefault="0040790C" w:rsidP="00B1362A">
            <w:pPr>
              <w:pStyle w:val="NoSpacing"/>
              <w:keepNext/>
            </w:pPr>
            <w:bookmarkStart w:id="32" w:name="_Ref389498039"/>
            <w:r w:rsidRPr="006050D9">
              <w:t>(</w:t>
            </w:r>
            <w:fldSimple w:instr=" SEQ Equation \* MERGEFORMAT ">
              <w:r w:rsidR="001B49B6">
                <w:rPr>
                  <w:noProof/>
                </w:rPr>
                <w:t>28</w:t>
              </w:r>
            </w:fldSimple>
            <w:r w:rsidRPr="006050D9">
              <w:t>)</w:t>
            </w:r>
            <w:bookmarkEnd w:id="32"/>
          </w:p>
        </w:tc>
      </w:tr>
      <w:tr w:rsidR="00AE0321" w:rsidRPr="006050D9" w:rsidTr="00C30B35">
        <w:tc>
          <w:tcPr>
            <w:tcW w:w="648" w:type="dxa"/>
          </w:tcPr>
          <w:p w:rsidR="00AE0321" w:rsidRPr="006050D9" w:rsidRDefault="00AE0321" w:rsidP="00C30B35">
            <w:pPr>
              <w:pStyle w:val="NoSpacing"/>
            </w:pPr>
          </w:p>
        </w:tc>
        <w:tc>
          <w:tcPr>
            <w:tcW w:w="8280" w:type="dxa"/>
          </w:tcPr>
          <w:p w:rsidR="00AE0321" w:rsidRPr="00AE0321" w:rsidRDefault="00AE0321" w:rsidP="000507EB">
            <w:pPr>
              <w:pStyle w:val="NoSpacing"/>
              <w:rPr>
                <w:rFonts w:ascii="Calibri" w:eastAsia="Calibri" w:hAnsi="Calibri" w:cs="Times New Roman"/>
                <w:szCs w:val="18"/>
              </w:rPr>
            </w:pPr>
            <m:oMathPara>
              <m:oMath>
                <m:r>
                  <w:rPr>
                    <w:rFonts w:ascii="Cambria Math" w:eastAsiaTheme="minorEastAsia" w:hAnsi="Cambria Math"/>
                    <w:szCs w:val="18"/>
                  </w:rPr>
                  <m:t>exp</m:t>
                </m:r>
                <m:d>
                  <m:dPr>
                    <m:begChr m:val="["/>
                    <m:endChr m:val="]"/>
                    <m:ctrlPr>
                      <w:rPr>
                        <w:rFonts w:ascii="Cambria Math" w:eastAsiaTheme="minorEastAsia" w:hAnsi="Cambria Math"/>
                        <w:i/>
                        <w:szCs w:val="18"/>
                      </w:rPr>
                    </m:ctrlPr>
                  </m:dPr>
                  <m:e>
                    <m:r>
                      <w:rPr>
                        <w:rFonts w:ascii="Cambria Math" w:eastAsiaTheme="minorEastAsia" w:hAnsi="Cambria Math"/>
                        <w:szCs w:val="18"/>
                      </w:rPr>
                      <m:t>-</m:t>
                    </m:r>
                    <m:f>
                      <m:fPr>
                        <m:ctrlPr>
                          <w:rPr>
                            <w:rFonts w:ascii="Cambria Math" w:hAnsi="Cambria Math"/>
                            <w:i/>
                            <w:szCs w:val="18"/>
                          </w:rPr>
                        </m:ctrlPr>
                      </m:fPr>
                      <m:num>
                        <m:r>
                          <w:rPr>
                            <w:rFonts w:ascii="Cambria Math" w:hAnsi="Cambria Math"/>
                            <w:szCs w:val="18"/>
                          </w:rPr>
                          <m:t>1</m:t>
                        </m:r>
                      </m:num>
                      <m:den>
                        <m:r>
                          <w:rPr>
                            <w:rFonts w:ascii="Cambria Math" w:hAnsi="Cambria Math"/>
                            <w:szCs w:val="18"/>
                          </w:rPr>
                          <m:t xml:space="preserve">4 </m:t>
                        </m:r>
                        <m:func>
                          <m:funcPr>
                            <m:ctrlPr>
                              <w:rPr>
                                <w:rFonts w:ascii="Cambria Math" w:eastAsiaTheme="minorEastAsia" w:hAnsi="Cambria Math"/>
                                <w:szCs w:val="18"/>
                              </w:rPr>
                            </m:ctrlPr>
                          </m:funcPr>
                          <m:fName>
                            <m:r>
                              <m:rPr>
                                <m:sty m:val="p"/>
                              </m:rPr>
                              <w:rPr>
                                <w:rFonts w:ascii="Cambria Math" w:eastAsiaTheme="minorEastAsia" w:hAnsi="Cambria Math"/>
                                <w:szCs w:val="18"/>
                              </w:rPr>
                              <m:t>det</m:t>
                            </m:r>
                            <m:ctrlPr>
                              <w:rPr>
                                <w:rFonts w:ascii="Cambria Math" w:hAnsi="Cambria Math"/>
                                <w:i/>
                                <w:szCs w:val="18"/>
                              </w:rPr>
                            </m:ctrlPr>
                          </m:fName>
                          <m:e>
                            <m:d>
                              <m:dPr>
                                <m:ctrlPr>
                                  <w:rPr>
                                    <w:rFonts w:ascii="Cambria Math" w:eastAsiaTheme="minorEastAsia" w:hAnsi="Cambria Math"/>
                                    <w:i/>
                                    <w:szCs w:val="18"/>
                                  </w:rPr>
                                </m:ctrlPr>
                              </m:dPr>
                              <m:e>
                                <m:sSub>
                                  <m:sSubPr>
                                    <m:ctrlPr>
                                      <w:rPr>
                                        <w:rFonts w:ascii="Cambria Math" w:hAnsi="Cambria Math"/>
                                        <w:b/>
                                        <w:szCs w:val="18"/>
                                      </w:rPr>
                                    </m:ctrlPr>
                                  </m:sSubPr>
                                  <m:e>
                                    <m:r>
                                      <m:rPr>
                                        <m:sty m:val="b"/>
                                      </m:rPr>
                                      <w:rPr>
                                        <w:rFonts w:ascii="Cambria Math" w:hAnsi="Cambria Math"/>
                                        <w:szCs w:val="18"/>
                                      </w:rPr>
                                      <m:t>Σ</m:t>
                                    </m:r>
                                    <m:ctrlPr>
                                      <w:rPr>
                                        <w:rFonts w:ascii="Cambria Math" w:hAnsi="Cambria Math"/>
                                        <w:i/>
                                        <w:szCs w:val="18"/>
                                      </w:rPr>
                                    </m:ctrlPr>
                                  </m:e>
                                  <m:sub>
                                    <m:r>
                                      <w:rPr>
                                        <w:rFonts w:ascii="Cambria Math" w:hAnsi="Cambria Math"/>
                                        <w:szCs w:val="18"/>
                                      </w:rPr>
                                      <m:t>s</m:t>
                                    </m:r>
                                  </m:sub>
                                </m:sSub>
                                <m:r>
                                  <m:rPr>
                                    <m:sty m:val="bi"/>
                                  </m:rPr>
                                  <w:rPr>
                                    <w:rFonts w:ascii="Cambria Math" w:hAnsi="Cambria Math"/>
                                    <w:szCs w:val="18"/>
                                  </w:rPr>
                                  <m:t>+</m:t>
                                </m:r>
                                <m:sSub>
                                  <m:sSubPr>
                                    <m:ctrlPr>
                                      <w:rPr>
                                        <w:rFonts w:ascii="Cambria Math" w:hAnsi="Cambria Math"/>
                                        <w:b/>
                                        <w:szCs w:val="18"/>
                                      </w:rPr>
                                    </m:ctrlPr>
                                  </m:sSubPr>
                                  <m:e>
                                    <m:r>
                                      <m:rPr>
                                        <m:sty m:val="b"/>
                                      </m:rPr>
                                      <w:rPr>
                                        <w:rFonts w:ascii="Cambria Math" w:hAnsi="Cambria Math"/>
                                        <w:szCs w:val="18"/>
                                      </w:rPr>
                                      <m:t>Σ</m:t>
                                    </m:r>
                                    <m:ctrlPr>
                                      <w:rPr>
                                        <w:rFonts w:ascii="Cambria Math" w:hAnsi="Cambria Math"/>
                                        <w:i/>
                                        <w:szCs w:val="18"/>
                                      </w:rPr>
                                    </m:ctrlPr>
                                  </m:e>
                                  <m:sub>
                                    <m:r>
                                      <w:rPr>
                                        <w:rFonts w:ascii="Cambria Math" w:hAnsi="Cambria Math"/>
                                        <w:szCs w:val="18"/>
                                      </w:rPr>
                                      <m:t>r</m:t>
                                    </m:r>
                                  </m:sub>
                                </m:sSub>
                              </m:e>
                            </m:d>
                          </m:e>
                        </m:func>
                      </m:den>
                    </m:f>
                    <m:d>
                      <m:dPr>
                        <m:begChr m:val="{"/>
                        <m:endChr m:val="}"/>
                        <m:ctrlPr>
                          <w:rPr>
                            <w:rFonts w:ascii="Cambria Math" w:hAnsi="Cambria Math"/>
                            <w:i/>
                            <w:szCs w:val="18"/>
                          </w:rPr>
                        </m:ctrlPr>
                      </m:dPr>
                      <m:e>
                        <m:eqArr>
                          <m:eqArrPr>
                            <m:ctrlPr>
                              <w:rPr>
                                <w:rFonts w:ascii="Cambria Math" w:hAnsi="Cambria Math"/>
                                <w:i/>
                                <w:szCs w:val="18"/>
                              </w:rPr>
                            </m:ctrlPr>
                          </m:eqArrPr>
                          <m:e>
                            <m:r>
                              <w:rPr>
                                <w:rFonts w:ascii="Cambria Math" w:hAnsi="Cambria Math"/>
                                <w:szCs w:val="18"/>
                              </w:rPr>
                              <m:t>+</m:t>
                            </m:r>
                            <m:sSubSup>
                              <m:sSubSupPr>
                                <m:ctrlPr>
                                  <w:rPr>
                                    <w:rFonts w:ascii="Cambria Math" w:hAnsi="Cambria Math"/>
                                    <w:i/>
                                    <w:szCs w:val="18"/>
                                  </w:rPr>
                                </m:ctrlPr>
                              </m:sSubSupPr>
                              <m:e>
                                <m:r>
                                  <w:rPr>
                                    <w:rFonts w:ascii="Cambria Math" w:hAnsi="Cambria Math"/>
                                    <w:szCs w:val="18"/>
                                  </w:rPr>
                                  <m:t>x</m:t>
                                </m:r>
                              </m:e>
                              <m:sub>
                                <m:r>
                                  <w:rPr>
                                    <w:rFonts w:ascii="Cambria Math" w:hAnsi="Cambria Math"/>
                                    <w:szCs w:val="18"/>
                                  </w:rPr>
                                  <m:t>s</m:t>
                                </m:r>
                              </m:sub>
                              <m:sup>
                                <m:r>
                                  <w:rPr>
                                    <w:rFonts w:ascii="Cambria Math" w:hAnsi="Cambria Math"/>
                                    <w:szCs w:val="18"/>
                                  </w:rPr>
                                  <m:t>2</m:t>
                                </m:r>
                              </m:sup>
                            </m:sSubSup>
                            <m:d>
                              <m:dPr>
                                <m:begChr m:val="{"/>
                                <m:endChr m:val="}"/>
                                <m:ctrlPr>
                                  <w:rPr>
                                    <w:rFonts w:ascii="Cambria Math" w:hAnsi="Cambria Math"/>
                                    <w:i/>
                                    <w:szCs w:val="18"/>
                                  </w:rPr>
                                </m:ctrlPr>
                              </m:dPr>
                              <m:e>
                                <m:d>
                                  <m:dPr>
                                    <m:ctrlPr>
                                      <w:rPr>
                                        <w:rFonts w:ascii="Cambria Math" w:hAnsi="Cambria Math"/>
                                        <w:i/>
                                        <w:szCs w:val="18"/>
                                      </w:rPr>
                                    </m:ctrlPr>
                                  </m:dPr>
                                  <m:e>
                                    <m:sSubSup>
                                      <m:sSubSupPr>
                                        <m:ctrlPr>
                                          <w:rPr>
                                            <w:rFonts w:ascii="Cambria Math" w:hAnsi="Cambria Math"/>
                                            <w:i/>
                                            <w:szCs w:val="18"/>
                                          </w:rPr>
                                        </m:ctrlPr>
                                      </m:sSubSupPr>
                                      <m:e>
                                        <m:sSubSup>
                                          <m:sSubSupPr>
                                            <m:ctrlPr>
                                              <w:rPr>
                                                <w:rFonts w:ascii="Cambria Math" w:hAnsi="Cambria Math"/>
                                                <w:i/>
                                                <w:szCs w:val="18"/>
                                              </w:rPr>
                                            </m:ctrlPr>
                                          </m:sSubSupPr>
                                          <m:e>
                                            <m:r>
                                              <w:rPr>
                                                <w:rFonts w:ascii="Cambria Math" w:hAnsi="Cambria Math"/>
                                                <w:szCs w:val="18"/>
                                              </w:rPr>
                                              <m:t>L</m:t>
                                            </m:r>
                                          </m:e>
                                          <m:sub>
                                            <m:r>
                                              <w:rPr>
                                                <w:rFonts w:ascii="Cambria Math" w:hAnsi="Cambria Math"/>
                                                <w:szCs w:val="18"/>
                                              </w:rPr>
                                              <m:t>s</m:t>
                                            </m:r>
                                          </m:sub>
                                          <m:sup>
                                            <m:r>
                                              <w:rPr>
                                                <w:rFonts w:ascii="Cambria Math" w:hAnsi="Cambria Math"/>
                                                <w:szCs w:val="18"/>
                                              </w:rPr>
                                              <m:t>2</m:t>
                                            </m:r>
                                          </m:sup>
                                        </m:sSubSup>
                                        <m:r>
                                          <w:rPr>
                                            <w:rFonts w:ascii="Cambria Math" w:hAnsi="Cambria Math"/>
                                            <w:szCs w:val="18"/>
                                          </w:rPr>
                                          <m:t>+W</m:t>
                                        </m:r>
                                      </m:e>
                                      <m:sub>
                                        <m:r>
                                          <w:rPr>
                                            <w:rFonts w:ascii="Cambria Math" w:hAnsi="Cambria Math"/>
                                            <w:szCs w:val="18"/>
                                          </w:rPr>
                                          <m:t>s</m:t>
                                        </m:r>
                                      </m:sub>
                                      <m:sup>
                                        <m:r>
                                          <w:rPr>
                                            <w:rFonts w:ascii="Cambria Math" w:hAnsi="Cambria Math"/>
                                            <w:szCs w:val="18"/>
                                          </w:rPr>
                                          <m:t>2</m:t>
                                        </m:r>
                                      </m:sup>
                                    </m:sSubSup>
                                  </m:e>
                                </m:d>
                                <m:r>
                                  <w:rPr>
                                    <w:rFonts w:ascii="Cambria Math" w:hAnsi="Cambria Math"/>
                                    <w:szCs w:val="18"/>
                                  </w:rPr>
                                  <m:t>+</m:t>
                                </m:r>
                                <m:d>
                                  <m:dPr>
                                    <m:ctrlPr>
                                      <w:rPr>
                                        <w:rFonts w:ascii="Cambria Math" w:hAnsi="Cambria Math"/>
                                        <w:i/>
                                        <w:szCs w:val="18"/>
                                      </w:rPr>
                                    </m:ctrlPr>
                                  </m:dPr>
                                  <m:e>
                                    <m:sSubSup>
                                      <m:sSubSupPr>
                                        <m:ctrlPr>
                                          <w:rPr>
                                            <w:rFonts w:ascii="Cambria Math" w:hAnsi="Cambria Math"/>
                                            <w:i/>
                                            <w:szCs w:val="18"/>
                                          </w:rPr>
                                        </m:ctrlPr>
                                      </m:sSubSupPr>
                                      <m:e>
                                        <m:r>
                                          <w:rPr>
                                            <w:rFonts w:ascii="Cambria Math" w:hAnsi="Cambria Math"/>
                                            <w:szCs w:val="18"/>
                                          </w:rPr>
                                          <m:t>L</m:t>
                                        </m:r>
                                      </m:e>
                                      <m:sub>
                                        <m:r>
                                          <w:rPr>
                                            <w:rFonts w:ascii="Cambria Math" w:hAnsi="Cambria Math"/>
                                            <w:szCs w:val="18"/>
                                          </w:rPr>
                                          <m:t>s</m:t>
                                        </m:r>
                                      </m:sub>
                                      <m:sup>
                                        <m:r>
                                          <w:rPr>
                                            <w:rFonts w:ascii="Cambria Math" w:hAnsi="Cambria Math"/>
                                            <w:szCs w:val="18"/>
                                          </w:rPr>
                                          <m:t>2</m:t>
                                        </m:r>
                                      </m:sup>
                                    </m:sSubSup>
                                    <m:r>
                                      <w:rPr>
                                        <w:rFonts w:ascii="Cambria Math" w:hAnsi="Cambria Math"/>
                                        <w:szCs w:val="18"/>
                                      </w:rPr>
                                      <m:t>-</m:t>
                                    </m:r>
                                    <m:sSubSup>
                                      <m:sSubSupPr>
                                        <m:ctrlPr>
                                          <w:rPr>
                                            <w:rFonts w:ascii="Cambria Math" w:hAnsi="Cambria Math"/>
                                            <w:i/>
                                            <w:szCs w:val="18"/>
                                          </w:rPr>
                                        </m:ctrlPr>
                                      </m:sSubSupPr>
                                      <m:e>
                                        <m:r>
                                          <w:rPr>
                                            <w:rFonts w:ascii="Cambria Math" w:hAnsi="Cambria Math"/>
                                            <w:szCs w:val="18"/>
                                          </w:rPr>
                                          <m:t>W</m:t>
                                        </m:r>
                                      </m:e>
                                      <m:sub>
                                        <m:r>
                                          <w:rPr>
                                            <w:rFonts w:ascii="Cambria Math" w:hAnsi="Cambria Math"/>
                                            <w:szCs w:val="18"/>
                                          </w:rPr>
                                          <m:t>s</m:t>
                                        </m:r>
                                      </m:sub>
                                      <m:sup>
                                        <m:r>
                                          <w:rPr>
                                            <w:rFonts w:ascii="Cambria Math" w:hAnsi="Cambria Math"/>
                                            <w:szCs w:val="18"/>
                                          </w:rPr>
                                          <m:t>2</m:t>
                                        </m:r>
                                      </m:sup>
                                    </m:sSubSup>
                                  </m:e>
                                </m:d>
                                <m:func>
                                  <m:funcPr>
                                    <m:ctrlPr>
                                      <w:rPr>
                                        <w:rFonts w:ascii="Cambria Math" w:hAnsi="Cambria Math"/>
                                        <w:i/>
                                        <w:szCs w:val="18"/>
                                      </w:rPr>
                                    </m:ctrlPr>
                                  </m:funcPr>
                                  <m:fName>
                                    <m:r>
                                      <m:rPr>
                                        <m:sty m:val="p"/>
                                      </m:rPr>
                                      <w:rPr>
                                        <w:rFonts w:ascii="Cambria Math" w:hAnsi="Cambria Math"/>
                                        <w:szCs w:val="18"/>
                                      </w:rPr>
                                      <m:t xml:space="preserve"> cos</m:t>
                                    </m:r>
                                  </m:fName>
                                  <m:e>
                                    <m:r>
                                      <w:rPr>
                                        <w:rFonts w:ascii="Cambria Math" w:hAnsi="Cambria Math"/>
                                        <w:szCs w:val="18"/>
                                      </w:rPr>
                                      <m:t>2</m:t>
                                    </m:r>
                                    <m:sSub>
                                      <m:sSubPr>
                                        <m:ctrlPr>
                                          <w:rPr>
                                            <w:rFonts w:ascii="Cambria Math" w:hAnsi="Cambria Math"/>
                                            <w:i/>
                                            <w:szCs w:val="18"/>
                                          </w:rPr>
                                        </m:ctrlPr>
                                      </m:sSubPr>
                                      <m:e>
                                        <m:r>
                                          <w:rPr>
                                            <w:rFonts w:ascii="Cambria Math" w:hAnsi="Cambria Math"/>
                                            <w:szCs w:val="18"/>
                                          </w:rPr>
                                          <m:t>α</m:t>
                                        </m:r>
                                      </m:e>
                                      <m:sub>
                                        <m:r>
                                          <w:rPr>
                                            <w:rFonts w:ascii="Cambria Math" w:hAnsi="Cambria Math"/>
                                            <w:szCs w:val="18"/>
                                          </w:rPr>
                                          <m:t>s</m:t>
                                        </m:r>
                                      </m:sub>
                                    </m:sSub>
                                  </m:e>
                                </m:func>
                                <m:r>
                                  <w:rPr>
                                    <w:rFonts w:ascii="Cambria Math" w:hAnsi="Cambria Math"/>
                                    <w:szCs w:val="18"/>
                                  </w:rPr>
                                  <m:t>+</m:t>
                                </m:r>
                                <m:sSubSup>
                                  <m:sSubSupPr>
                                    <m:ctrlPr>
                                      <w:rPr>
                                        <w:rFonts w:ascii="Cambria Math" w:eastAsiaTheme="minorEastAsia" w:hAnsi="Cambria Math"/>
                                        <w:i/>
                                        <w:szCs w:val="18"/>
                                      </w:rPr>
                                    </m:ctrlPr>
                                  </m:sSubSupPr>
                                  <m:e>
                                    <m:r>
                                      <w:rPr>
                                        <w:rFonts w:ascii="Cambria Math" w:eastAsiaTheme="minorEastAsia" w:hAnsi="Cambria Math"/>
                                        <w:szCs w:val="18"/>
                                      </w:rPr>
                                      <m:t>2 L</m:t>
                                    </m:r>
                                  </m:e>
                                  <m:sub>
                                    <m:r>
                                      <w:rPr>
                                        <w:rFonts w:ascii="Cambria Math" w:eastAsiaTheme="minorEastAsia" w:hAnsi="Cambria Math"/>
                                        <w:szCs w:val="18"/>
                                      </w:rPr>
                                      <m:t>r</m:t>
                                    </m:r>
                                  </m:sub>
                                  <m:sup>
                                    <m:r>
                                      <w:rPr>
                                        <w:rFonts w:ascii="Cambria Math" w:eastAsiaTheme="minorEastAsia" w:hAnsi="Cambria Math"/>
                                        <w:szCs w:val="18"/>
                                      </w:rPr>
                                      <m:t>2</m:t>
                                    </m:r>
                                  </m:sup>
                                </m:sSubSup>
                              </m:e>
                            </m:d>
                          </m:e>
                          <m:e>
                            <m:r>
                              <w:rPr>
                                <w:rFonts w:ascii="Cambria Math" w:hAnsi="Cambria Math"/>
                                <w:szCs w:val="18"/>
                              </w:rPr>
                              <m:t xml:space="preserve"> +</m:t>
                            </m:r>
                            <m:sSubSup>
                              <m:sSubSupPr>
                                <m:ctrlPr>
                                  <w:rPr>
                                    <w:rFonts w:ascii="Cambria Math" w:hAnsi="Cambria Math"/>
                                    <w:i/>
                                    <w:szCs w:val="18"/>
                                  </w:rPr>
                                </m:ctrlPr>
                              </m:sSubSupPr>
                              <m:e>
                                <m:r>
                                  <w:rPr>
                                    <w:rFonts w:ascii="Cambria Math" w:hAnsi="Cambria Math"/>
                                    <w:szCs w:val="18"/>
                                  </w:rPr>
                                  <m:t>y</m:t>
                                </m:r>
                              </m:e>
                              <m:sub>
                                <m:r>
                                  <w:rPr>
                                    <w:rFonts w:ascii="Cambria Math" w:hAnsi="Cambria Math"/>
                                    <w:szCs w:val="18"/>
                                  </w:rPr>
                                  <m:t>s</m:t>
                                </m:r>
                              </m:sub>
                              <m:sup>
                                <m:r>
                                  <w:rPr>
                                    <w:rFonts w:ascii="Cambria Math" w:hAnsi="Cambria Math"/>
                                    <w:szCs w:val="18"/>
                                  </w:rPr>
                                  <m:t>2</m:t>
                                </m:r>
                              </m:sup>
                            </m:sSubSup>
                            <m:d>
                              <m:dPr>
                                <m:begChr m:val="{"/>
                                <m:endChr m:val="}"/>
                                <m:ctrlPr>
                                  <w:rPr>
                                    <w:rFonts w:ascii="Cambria Math" w:hAnsi="Cambria Math"/>
                                    <w:i/>
                                    <w:szCs w:val="18"/>
                                  </w:rPr>
                                </m:ctrlPr>
                              </m:dPr>
                              <m:e>
                                <m:d>
                                  <m:dPr>
                                    <m:ctrlPr>
                                      <w:rPr>
                                        <w:rFonts w:ascii="Cambria Math" w:hAnsi="Cambria Math"/>
                                        <w:i/>
                                        <w:szCs w:val="18"/>
                                      </w:rPr>
                                    </m:ctrlPr>
                                  </m:dPr>
                                  <m:e>
                                    <m:sSubSup>
                                      <m:sSubSupPr>
                                        <m:ctrlPr>
                                          <w:rPr>
                                            <w:rFonts w:ascii="Cambria Math" w:hAnsi="Cambria Math"/>
                                            <w:i/>
                                            <w:szCs w:val="18"/>
                                          </w:rPr>
                                        </m:ctrlPr>
                                      </m:sSubSupPr>
                                      <m:e>
                                        <m:sSubSup>
                                          <m:sSubSupPr>
                                            <m:ctrlPr>
                                              <w:rPr>
                                                <w:rFonts w:ascii="Cambria Math" w:hAnsi="Cambria Math"/>
                                                <w:i/>
                                                <w:szCs w:val="18"/>
                                              </w:rPr>
                                            </m:ctrlPr>
                                          </m:sSubSupPr>
                                          <m:e>
                                            <m:r>
                                              <w:rPr>
                                                <w:rFonts w:ascii="Cambria Math" w:hAnsi="Cambria Math"/>
                                                <w:szCs w:val="18"/>
                                              </w:rPr>
                                              <m:t>L</m:t>
                                            </m:r>
                                          </m:e>
                                          <m:sub>
                                            <m:r>
                                              <w:rPr>
                                                <w:rFonts w:ascii="Cambria Math" w:hAnsi="Cambria Math"/>
                                                <w:szCs w:val="18"/>
                                              </w:rPr>
                                              <m:t>s</m:t>
                                            </m:r>
                                          </m:sub>
                                          <m:sup>
                                            <m:r>
                                              <w:rPr>
                                                <w:rFonts w:ascii="Cambria Math" w:hAnsi="Cambria Math"/>
                                                <w:szCs w:val="18"/>
                                              </w:rPr>
                                              <m:t>2</m:t>
                                            </m:r>
                                          </m:sup>
                                        </m:sSubSup>
                                        <m:r>
                                          <w:rPr>
                                            <w:rFonts w:ascii="Cambria Math" w:hAnsi="Cambria Math"/>
                                            <w:szCs w:val="18"/>
                                          </w:rPr>
                                          <m:t>+W</m:t>
                                        </m:r>
                                      </m:e>
                                      <m:sub>
                                        <m:r>
                                          <w:rPr>
                                            <w:rFonts w:ascii="Cambria Math" w:hAnsi="Cambria Math"/>
                                            <w:szCs w:val="18"/>
                                          </w:rPr>
                                          <m:t>s</m:t>
                                        </m:r>
                                      </m:sub>
                                      <m:sup>
                                        <m:r>
                                          <w:rPr>
                                            <w:rFonts w:ascii="Cambria Math" w:hAnsi="Cambria Math"/>
                                            <w:szCs w:val="18"/>
                                          </w:rPr>
                                          <m:t>2</m:t>
                                        </m:r>
                                      </m:sup>
                                    </m:sSubSup>
                                  </m:e>
                                </m:d>
                                <m:r>
                                  <w:rPr>
                                    <w:rFonts w:ascii="Cambria Math" w:hAnsi="Cambria Math"/>
                                    <w:szCs w:val="18"/>
                                  </w:rPr>
                                  <m:t>-</m:t>
                                </m:r>
                                <m:d>
                                  <m:dPr>
                                    <m:ctrlPr>
                                      <w:rPr>
                                        <w:rFonts w:ascii="Cambria Math" w:hAnsi="Cambria Math"/>
                                        <w:i/>
                                        <w:szCs w:val="18"/>
                                      </w:rPr>
                                    </m:ctrlPr>
                                  </m:dPr>
                                  <m:e>
                                    <m:sSubSup>
                                      <m:sSubSupPr>
                                        <m:ctrlPr>
                                          <w:rPr>
                                            <w:rFonts w:ascii="Cambria Math" w:hAnsi="Cambria Math"/>
                                            <w:i/>
                                            <w:szCs w:val="18"/>
                                          </w:rPr>
                                        </m:ctrlPr>
                                      </m:sSubSupPr>
                                      <m:e>
                                        <m:r>
                                          <w:rPr>
                                            <w:rFonts w:ascii="Cambria Math" w:hAnsi="Cambria Math"/>
                                            <w:szCs w:val="18"/>
                                          </w:rPr>
                                          <m:t>L</m:t>
                                        </m:r>
                                      </m:e>
                                      <m:sub>
                                        <m:r>
                                          <w:rPr>
                                            <w:rFonts w:ascii="Cambria Math" w:hAnsi="Cambria Math"/>
                                            <w:szCs w:val="18"/>
                                          </w:rPr>
                                          <m:t>s</m:t>
                                        </m:r>
                                      </m:sub>
                                      <m:sup>
                                        <m:r>
                                          <w:rPr>
                                            <w:rFonts w:ascii="Cambria Math" w:hAnsi="Cambria Math"/>
                                            <w:szCs w:val="18"/>
                                          </w:rPr>
                                          <m:t>2</m:t>
                                        </m:r>
                                      </m:sup>
                                    </m:sSubSup>
                                    <m:r>
                                      <w:rPr>
                                        <w:rFonts w:ascii="Cambria Math" w:hAnsi="Cambria Math"/>
                                        <w:szCs w:val="18"/>
                                      </w:rPr>
                                      <m:t>-</m:t>
                                    </m:r>
                                    <m:sSubSup>
                                      <m:sSubSupPr>
                                        <m:ctrlPr>
                                          <w:rPr>
                                            <w:rFonts w:ascii="Cambria Math" w:hAnsi="Cambria Math"/>
                                            <w:i/>
                                            <w:szCs w:val="18"/>
                                          </w:rPr>
                                        </m:ctrlPr>
                                      </m:sSubSupPr>
                                      <m:e>
                                        <m:r>
                                          <w:rPr>
                                            <w:rFonts w:ascii="Cambria Math" w:hAnsi="Cambria Math"/>
                                            <w:szCs w:val="18"/>
                                          </w:rPr>
                                          <m:t>W</m:t>
                                        </m:r>
                                      </m:e>
                                      <m:sub>
                                        <m:r>
                                          <w:rPr>
                                            <w:rFonts w:ascii="Cambria Math" w:hAnsi="Cambria Math"/>
                                            <w:szCs w:val="18"/>
                                          </w:rPr>
                                          <m:t>s</m:t>
                                        </m:r>
                                      </m:sub>
                                      <m:sup>
                                        <m:r>
                                          <w:rPr>
                                            <w:rFonts w:ascii="Cambria Math" w:hAnsi="Cambria Math"/>
                                            <w:szCs w:val="18"/>
                                          </w:rPr>
                                          <m:t>2</m:t>
                                        </m:r>
                                      </m:sup>
                                    </m:sSubSup>
                                  </m:e>
                                </m:d>
                                <m:func>
                                  <m:funcPr>
                                    <m:ctrlPr>
                                      <w:rPr>
                                        <w:rFonts w:ascii="Cambria Math" w:hAnsi="Cambria Math"/>
                                        <w:i/>
                                        <w:szCs w:val="18"/>
                                      </w:rPr>
                                    </m:ctrlPr>
                                  </m:funcPr>
                                  <m:fName>
                                    <m:r>
                                      <m:rPr>
                                        <m:sty m:val="p"/>
                                      </m:rPr>
                                      <w:rPr>
                                        <w:rFonts w:ascii="Cambria Math" w:hAnsi="Cambria Math"/>
                                        <w:szCs w:val="18"/>
                                      </w:rPr>
                                      <m:t xml:space="preserve"> cos</m:t>
                                    </m:r>
                                  </m:fName>
                                  <m:e>
                                    <m:r>
                                      <w:rPr>
                                        <w:rFonts w:ascii="Cambria Math" w:hAnsi="Cambria Math"/>
                                        <w:szCs w:val="18"/>
                                      </w:rPr>
                                      <m:t>2</m:t>
                                    </m:r>
                                    <m:sSub>
                                      <m:sSubPr>
                                        <m:ctrlPr>
                                          <w:rPr>
                                            <w:rFonts w:ascii="Cambria Math" w:hAnsi="Cambria Math"/>
                                            <w:i/>
                                            <w:szCs w:val="18"/>
                                          </w:rPr>
                                        </m:ctrlPr>
                                      </m:sSubPr>
                                      <m:e>
                                        <m:r>
                                          <w:rPr>
                                            <w:rFonts w:ascii="Cambria Math" w:hAnsi="Cambria Math"/>
                                            <w:szCs w:val="18"/>
                                          </w:rPr>
                                          <m:t>α</m:t>
                                        </m:r>
                                      </m:e>
                                      <m:sub>
                                        <m:r>
                                          <w:rPr>
                                            <w:rFonts w:ascii="Cambria Math" w:hAnsi="Cambria Math"/>
                                            <w:szCs w:val="18"/>
                                          </w:rPr>
                                          <m:t>s</m:t>
                                        </m:r>
                                      </m:sub>
                                    </m:sSub>
                                  </m:e>
                                </m:func>
                                <m:r>
                                  <w:rPr>
                                    <w:rFonts w:ascii="Cambria Math" w:hAnsi="Cambria Math"/>
                                    <w:szCs w:val="18"/>
                                  </w:rPr>
                                  <m:t>+</m:t>
                                </m:r>
                                <m:sSubSup>
                                  <m:sSubSupPr>
                                    <m:ctrlPr>
                                      <w:rPr>
                                        <w:rFonts w:ascii="Cambria Math" w:eastAsiaTheme="minorEastAsia" w:hAnsi="Cambria Math"/>
                                        <w:i/>
                                        <w:szCs w:val="18"/>
                                      </w:rPr>
                                    </m:ctrlPr>
                                  </m:sSubSupPr>
                                  <m:e>
                                    <m:r>
                                      <w:rPr>
                                        <w:rFonts w:ascii="Cambria Math" w:eastAsiaTheme="minorEastAsia" w:hAnsi="Cambria Math"/>
                                        <w:szCs w:val="18"/>
                                      </w:rPr>
                                      <m:t>2 W</m:t>
                                    </m:r>
                                  </m:e>
                                  <m:sub>
                                    <m:r>
                                      <w:rPr>
                                        <w:rFonts w:ascii="Cambria Math" w:eastAsiaTheme="minorEastAsia" w:hAnsi="Cambria Math"/>
                                        <w:szCs w:val="18"/>
                                      </w:rPr>
                                      <m:t>r</m:t>
                                    </m:r>
                                  </m:sub>
                                  <m:sup>
                                    <m:r>
                                      <w:rPr>
                                        <w:rFonts w:ascii="Cambria Math" w:eastAsiaTheme="minorEastAsia" w:hAnsi="Cambria Math"/>
                                        <w:szCs w:val="18"/>
                                      </w:rPr>
                                      <m:t>2</m:t>
                                    </m:r>
                                  </m:sup>
                                </m:sSubSup>
                              </m:e>
                            </m:d>
                            <m:ctrlPr>
                              <w:rPr>
                                <w:rFonts w:ascii="Cambria Math" w:eastAsia="Cambria Math" w:hAnsi="Cambria Math" w:cs="Cambria Math"/>
                                <w:i/>
                                <w:szCs w:val="18"/>
                              </w:rPr>
                            </m:ctrlPr>
                          </m:e>
                          <m:e>
                            <m:r>
                              <w:rPr>
                                <w:rFonts w:ascii="Cambria Math" w:eastAsia="Cambria Math" w:hAnsi="Cambria Math" w:cs="Cambria Math"/>
                                <w:szCs w:val="18"/>
                              </w:rPr>
                              <m:t>-2</m:t>
                            </m:r>
                            <m:sSub>
                              <m:sSubPr>
                                <m:ctrlPr>
                                  <w:rPr>
                                    <w:rFonts w:ascii="Cambria Math" w:eastAsia="Cambria Math" w:hAnsi="Cambria Math" w:cs="Cambria Math"/>
                                    <w:i/>
                                    <w:szCs w:val="18"/>
                                  </w:rPr>
                                </m:ctrlPr>
                              </m:sSubPr>
                              <m:e>
                                <m:r>
                                  <w:rPr>
                                    <w:rFonts w:ascii="Cambria Math" w:eastAsia="Cambria Math" w:hAnsi="Cambria Math" w:cs="Cambria Math"/>
                                    <w:szCs w:val="18"/>
                                  </w:rPr>
                                  <m:t>x</m:t>
                                </m:r>
                              </m:e>
                              <m:sub>
                                <m:r>
                                  <w:rPr>
                                    <w:rFonts w:ascii="Cambria Math" w:eastAsia="Cambria Math" w:hAnsi="Cambria Math" w:cs="Cambria Math"/>
                                    <w:szCs w:val="18"/>
                                  </w:rPr>
                                  <m:t>s</m:t>
                                </m:r>
                              </m:sub>
                            </m:sSub>
                            <m:sSub>
                              <m:sSubPr>
                                <m:ctrlPr>
                                  <w:rPr>
                                    <w:rFonts w:ascii="Cambria Math" w:eastAsia="Cambria Math" w:hAnsi="Cambria Math" w:cs="Cambria Math"/>
                                    <w:i/>
                                    <w:szCs w:val="18"/>
                                  </w:rPr>
                                </m:ctrlPr>
                              </m:sSubPr>
                              <m:e>
                                <m:r>
                                  <w:rPr>
                                    <w:rFonts w:ascii="Cambria Math" w:eastAsia="Cambria Math" w:hAnsi="Cambria Math" w:cs="Cambria Math"/>
                                    <w:szCs w:val="18"/>
                                  </w:rPr>
                                  <m:t>y</m:t>
                                </m:r>
                              </m:e>
                              <m:sub>
                                <m:r>
                                  <w:rPr>
                                    <w:rFonts w:ascii="Cambria Math" w:eastAsia="Cambria Math" w:hAnsi="Cambria Math" w:cs="Cambria Math"/>
                                    <w:szCs w:val="18"/>
                                  </w:rPr>
                                  <m:t>s</m:t>
                                </m:r>
                              </m:sub>
                            </m:sSub>
                            <m:r>
                              <w:rPr>
                                <w:rFonts w:ascii="Cambria Math" w:eastAsia="Cambria Math" w:hAnsi="Cambria Math" w:cs="Cambria Math"/>
                                <w:szCs w:val="18"/>
                              </w:rPr>
                              <m:t xml:space="preserve"> </m:t>
                            </m:r>
                            <m:d>
                              <m:dPr>
                                <m:ctrlPr>
                                  <w:rPr>
                                    <w:rFonts w:ascii="Cambria Math" w:hAnsi="Cambria Math"/>
                                    <w:i/>
                                    <w:szCs w:val="18"/>
                                  </w:rPr>
                                </m:ctrlPr>
                              </m:dPr>
                              <m:e>
                                <m:sSubSup>
                                  <m:sSubSupPr>
                                    <m:ctrlPr>
                                      <w:rPr>
                                        <w:rFonts w:ascii="Cambria Math" w:hAnsi="Cambria Math"/>
                                        <w:i/>
                                        <w:szCs w:val="18"/>
                                      </w:rPr>
                                    </m:ctrlPr>
                                  </m:sSubSupPr>
                                  <m:e>
                                    <m:r>
                                      <w:rPr>
                                        <w:rFonts w:ascii="Cambria Math" w:hAnsi="Cambria Math"/>
                                        <w:szCs w:val="18"/>
                                      </w:rPr>
                                      <m:t>L</m:t>
                                    </m:r>
                                  </m:e>
                                  <m:sub>
                                    <m:r>
                                      <w:rPr>
                                        <w:rFonts w:ascii="Cambria Math" w:hAnsi="Cambria Math"/>
                                        <w:szCs w:val="18"/>
                                      </w:rPr>
                                      <m:t>s</m:t>
                                    </m:r>
                                  </m:sub>
                                  <m:sup>
                                    <m:r>
                                      <w:rPr>
                                        <w:rFonts w:ascii="Cambria Math" w:hAnsi="Cambria Math"/>
                                        <w:szCs w:val="18"/>
                                      </w:rPr>
                                      <m:t>2</m:t>
                                    </m:r>
                                  </m:sup>
                                </m:sSubSup>
                                <m:r>
                                  <w:rPr>
                                    <w:rFonts w:ascii="Cambria Math" w:hAnsi="Cambria Math"/>
                                    <w:szCs w:val="18"/>
                                  </w:rPr>
                                  <m:t>-</m:t>
                                </m:r>
                                <m:sSubSup>
                                  <m:sSubSupPr>
                                    <m:ctrlPr>
                                      <w:rPr>
                                        <w:rFonts w:ascii="Cambria Math" w:hAnsi="Cambria Math"/>
                                        <w:i/>
                                        <w:szCs w:val="18"/>
                                      </w:rPr>
                                    </m:ctrlPr>
                                  </m:sSubSupPr>
                                  <m:e>
                                    <m:r>
                                      <w:rPr>
                                        <w:rFonts w:ascii="Cambria Math" w:hAnsi="Cambria Math"/>
                                        <w:szCs w:val="18"/>
                                      </w:rPr>
                                      <m:t>W</m:t>
                                    </m:r>
                                  </m:e>
                                  <m:sub>
                                    <m:r>
                                      <w:rPr>
                                        <w:rFonts w:ascii="Cambria Math" w:hAnsi="Cambria Math"/>
                                        <w:szCs w:val="18"/>
                                      </w:rPr>
                                      <m:t>s</m:t>
                                    </m:r>
                                  </m:sub>
                                  <m:sup>
                                    <m:r>
                                      <w:rPr>
                                        <w:rFonts w:ascii="Cambria Math" w:hAnsi="Cambria Math"/>
                                        <w:szCs w:val="18"/>
                                      </w:rPr>
                                      <m:t>2</m:t>
                                    </m:r>
                                  </m:sup>
                                </m:sSubSup>
                              </m:e>
                            </m:d>
                            <m:r>
                              <w:rPr>
                                <w:rFonts w:ascii="Cambria Math" w:hAnsi="Cambria Math"/>
                                <w:szCs w:val="18"/>
                              </w:rPr>
                              <m:t xml:space="preserve"> </m:t>
                            </m:r>
                            <m:func>
                              <m:funcPr>
                                <m:ctrlPr>
                                  <w:rPr>
                                    <w:rFonts w:ascii="Cambria Math" w:hAnsi="Cambria Math"/>
                                    <w:i/>
                                    <w:szCs w:val="18"/>
                                  </w:rPr>
                                </m:ctrlPr>
                              </m:funcPr>
                              <m:fName>
                                <m:r>
                                  <m:rPr>
                                    <m:sty m:val="p"/>
                                  </m:rPr>
                                  <w:rPr>
                                    <w:rFonts w:ascii="Cambria Math" w:hAnsi="Cambria Math"/>
                                    <w:szCs w:val="18"/>
                                  </w:rPr>
                                  <m:t>sin</m:t>
                                </m:r>
                              </m:fName>
                              <m:e>
                                <m:r>
                                  <w:rPr>
                                    <w:rFonts w:ascii="Cambria Math" w:hAnsi="Cambria Math"/>
                                    <w:szCs w:val="18"/>
                                  </w:rPr>
                                  <m:t>2</m:t>
                                </m:r>
                                <m:sSub>
                                  <m:sSubPr>
                                    <m:ctrlPr>
                                      <w:rPr>
                                        <w:rFonts w:ascii="Cambria Math" w:hAnsi="Cambria Math"/>
                                        <w:i/>
                                        <w:szCs w:val="18"/>
                                      </w:rPr>
                                    </m:ctrlPr>
                                  </m:sSubPr>
                                  <m:e>
                                    <m:r>
                                      <w:rPr>
                                        <w:rFonts w:ascii="Cambria Math" w:hAnsi="Cambria Math"/>
                                        <w:szCs w:val="18"/>
                                      </w:rPr>
                                      <m:t>α</m:t>
                                    </m:r>
                                  </m:e>
                                  <m:sub>
                                    <m:r>
                                      <w:rPr>
                                        <w:rFonts w:ascii="Cambria Math" w:hAnsi="Cambria Math"/>
                                        <w:szCs w:val="18"/>
                                      </w:rPr>
                                      <m:t>s</m:t>
                                    </m:r>
                                  </m:sub>
                                </m:sSub>
                              </m:e>
                            </m:func>
                          </m:e>
                        </m:eqArr>
                      </m:e>
                    </m:d>
                  </m:e>
                </m:d>
                <m:r>
                  <w:rPr>
                    <w:rFonts w:ascii="Cambria Math" w:eastAsiaTheme="minorEastAsia" w:hAnsi="Cambria Math"/>
                    <w:szCs w:val="18"/>
                  </w:rPr>
                  <m:t xml:space="preserve"> .</m:t>
                </m:r>
              </m:oMath>
            </m:oMathPara>
          </w:p>
        </w:tc>
        <w:tc>
          <w:tcPr>
            <w:tcW w:w="648" w:type="dxa"/>
          </w:tcPr>
          <w:p w:rsidR="00AE0321" w:rsidRPr="006050D9" w:rsidRDefault="00AE0321" w:rsidP="00C30B35">
            <w:pPr>
              <w:pStyle w:val="NoSpacing"/>
            </w:pPr>
          </w:p>
        </w:tc>
      </w:tr>
    </w:tbl>
    <w:p w:rsidR="001A7810" w:rsidRDefault="001A7810" w:rsidP="00AE0321">
      <w:pPr>
        <w:pStyle w:val="NoSpacing"/>
      </w:pPr>
    </w:p>
    <w:p w:rsidR="00E82877" w:rsidRDefault="00EE48C4" w:rsidP="00E82877">
      <w:pPr>
        <w:pStyle w:val="NoSpacing"/>
        <w:rPr>
          <w:rStyle w:val="Strong"/>
          <w:rFonts w:eastAsiaTheme="minorEastAsia"/>
          <w:b w:val="0"/>
          <w:bCs w:val="0"/>
        </w:rPr>
      </w:pPr>
      <w:proofErr w:type="gramStart"/>
      <w:r>
        <w:t>where</w:t>
      </w:r>
      <w:proofErr w:type="gramEnd"/>
      <w:r>
        <w:t xml:space="preserve"> the term in the outer {} brackets is the scalar sum of all three lines and not a vector.  </w:t>
      </w:r>
      <w:r w:rsidR="00E82877">
        <w:t xml:space="preserve">Note that </w:t>
      </w:r>
      <w:proofErr w:type="gramStart"/>
      <w:r w:rsidR="00C31951">
        <w:t xml:space="preserve">when </w:t>
      </w:r>
      <w:proofErr w:type="gramEnd"/>
      <m:oMath>
        <m:sSub>
          <m:sSubPr>
            <m:ctrlPr>
              <w:rPr>
                <w:rStyle w:val="Strong"/>
                <w:rFonts w:ascii="Cambria Math" w:hAnsi="Cambria Math"/>
                <w:b w:val="0"/>
                <w:bCs w:val="0"/>
                <w:i/>
              </w:rPr>
            </m:ctrlPr>
          </m:sSubPr>
          <m:e>
            <m:r>
              <w:rPr>
                <w:rStyle w:val="Strong"/>
                <w:rFonts w:ascii="Cambria Math" w:hAnsi="Cambria Math"/>
              </w:rPr>
              <m:t>x</m:t>
            </m:r>
          </m:e>
          <m:sub>
            <m:r>
              <w:rPr>
                <w:rStyle w:val="Strong"/>
                <w:rFonts w:ascii="Cambria Math" w:hAnsi="Cambria Math"/>
              </w:rPr>
              <m:t>s</m:t>
            </m:r>
          </m:sub>
        </m:sSub>
        <m:r>
          <w:rPr>
            <w:rStyle w:val="Strong"/>
            <w:rFonts w:ascii="Cambria Math" w:hAnsi="Cambria Math"/>
          </w:rPr>
          <m:t>=α=0</m:t>
        </m:r>
      </m:oMath>
      <w:r w:rsidR="00C31951">
        <w:rPr>
          <w:rStyle w:val="Strong"/>
          <w:rFonts w:eastAsiaTheme="minorEastAsia"/>
          <w:b w:val="0"/>
          <w:bCs w:val="0"/>
        </w:rPr>
        <w:t xml:space="preserve">, </w:t>
      </w:r>
      <w:r w:rsidR="00E82877">
        <w:rPr>
          <w:rStyle w:val="Strong"/>
          <w:rFonts w:eastAsiaTheme="minorEastAsia"/>
          <w:b w:val="0"/>
          <w:bCs w:val="0"/>
        </w:rPr>
        <w:t xml:space="preserve">Eqn. </w:t>
      </w:r>
      <w:r w:rsidR="00E82877">
        <w:rPr>
          <w:rStyle w:val="Strong"/>
          <w:rFonts w:eastAsiaTheme="minorEastAsia"/>
          <w:b w:val="0"/>
          <w:bCs w:val="0"/>
        </w:rPr>
        <w:fldChar w:fldCharType="begin"/>
      </w:r>
      <w:r w:rsidR="00E82877">
        <w:rPr>
          <w:rStyle w:val="Strong"/>
          <w:rFonts w:eastAsiaTheme="minorEastAsia"/>
          <w:b w:val="0"/>
          <w:bCs w:val="0"/>
        </w:rPr>
        <w:instrText xml:space="preserve"> REF _Ref389498039 \h </w:instrText>
      </w:r>
      <w:r w:rsidR="00E82877">
        <w:rPr>
          <w:rStyle w:val="Strong"/>
          <w:rFonts w:eastAsiaTheme="minorEastAsia"/>
          <w:b w:val="0"/>
          <w:bCs w:val="0"/>
        </w:rPr>
      </w:r>
      <w:r w:rsidR="00E82877">
        <w:rPr>
          <w:rStyle w:val="Strong"/>
          <w:rFonts w:eastAsiaTheme="minorEastAsia"/>
          <w:b w:val="0"/>
          <w:bCs w:val="0"/>
        </w:rPr>
        <w:fldChar w:fldCharType="separate"/>
      </w:r>
      <w:r w:rsidR="001B49B6" w:rsidRPr="006050D9">
        <w:t>(</w:t>
      </w:r>
      <w:r w:rsidR="001B49B6">
        <w:rPr>
          <w:noProof/>
        </w:rPr>
        <w:t>28</w:t>
      </w:r>
      <w:r w:rsidR="001B49B6" w:rsidRPr="006050D9">
        <w:t>)</w:t>
      </w:r>
      <w:r w:rsidR="00E82877">
        <w:rPr>
          <w:rStyle w:val="Strong"/>
          <w:rFonts w:eastAsiaTheme="minorEastAsia"/>
          <w:b w:val="0"/>
          <w:bCs w:val="0"/>
        </w:rPr>
        <w:fldChar w:fldCharType="end"/>
      </w:r>
      <w:r w:rsidR="00E82877">
        <w:rPr>
          <w:rStyle w:val="Strong"/>
          <w:rFonts w:eastAsiaTheme="minorEastAsia"/>
          <w:b w:val="0"/>
          <w:bCs w:val="0"/>
        </w:rPr>
        <w:t xml:space="preserve"> can be simplified to</w:t>
      </w:r>
    </w:p>
    <w:p w:rsidR="00E82877" w:rsidRPr="00E91DDB" w:rsidRDefault="00E82877" w:rsidP="00E82877">
      <w:pPr>
        <w:pStyle w:val="NoSpacing"/>
        <w:rPr>
          <w:rStyle w:val="Strong"/>
          <w:b w:val="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5"/>
        <w:gridCol w:w="8378"/>
        <w:gridCol w:w="633"/>
      </w:tblGrid>
      <w:tr w:rsidR="00E82877" w:rsidRPr="00E91DDB" w:rsidTr="00656A01">
        <w:tc>
          <w:tcPr>
            <w:tcW w:w="565" w:type="dxa"/>
          </w:tcPr>
          <w:p w:rsidR="00E82877" w:rsidRPr="00E91DDB" w:rsidRDefault="00E82877" w:rsidP="00656A01">
            <w:pPr>
              <w:pStyle w:val="NoSpacing"/>
            </w:pPr>
          </w:p>
        </w:tc>
        <w:tc>
          <w:tcPr>
            <w:tcW w:w="8378" w:type="dxa"/>
          </w:tcPr>
          <w:p w:rsidR="00E82877" w:rsidRPr="00E91DDB" w:rsidRDefault="00054A12" w:rsidP="00656A01">
            <w:pPr>
              <w:pStyle w:val="NoSpacing"/>
            </w:pPr>
            <m:oMathPara>
              <m:oMath>
                <m:sSub>
                  <m:sSubPr>
                    <m:ctrlPr>
                      <w:rPr>
                        <w:rFonts w:ascii="Cambria Math" w:hAnsi="Cambria Math"/>
                        <w:b/>
                      </w:rPr>
                    </m:ctrlPr>
                  </m:sSubPr>
                  <m:e>
                    <m:r>
                      <m:rPr>
                        <m:sty m:val="b"/>
                      </m:rPr>
                      <w:rPr>
                        <w:rFonts w:ascii="Cambria Math" w:hAnsi="Cambria Math"/>
                      </w:rPr>
                      <m:t>Σ</m:t>
                    </m:r>
                    <m:ctrlPr>
                      <w:rPr>
                        <w:rFonts w:ascii="Cambria Math" w:hAnsi="Cambria Math"/>
                        <w:i/>
                      </w:rPr>
                    </m:ctrlPr>
                  </m:e>
                  <m:sub>
                    <m:r>
                      <m:rPr>
                        <m:sty m:val="b"/>
                      </m:rPr>
                      <w:rPr>
                        <w:rFonts w:ascii="Cambria Math" w:hAnsi="Cambria Math"/>
                      </w:rPr>
                      <m:t>s</m:t>
                    </m:r>
                  </m:sub>
                </m:sSub>
                <m:r>
                  <m:rPr>
                    <m:sty m:val="bi"/>
                  </m:rPr>
                  <w:rPr>
                    <w:rFonts w:ascii="Cambria Math" w:hAnsi="Cambria Math"/>
                  </w:rPr>
                  <m:t>+</m:t>
                </m:r>
                <m:sSub>
                  <m:sSubPr>
                    <m:ctrlPr>
                      <w:rPr>
                        <w:rFonts w:ascii="Cambria Math" w:hAnsi="Cambria Math"/>
                        <w:b/>
                      </w:rPr>
                    </m:ctrlPr>
                  </m:sSubPr>
                  <m:e>
                    <m:r>
                      <m:rPr>
                        <m:sty m:val="b"/>
                      </m:rPr>
                      <w:rPr>
                        <w:rFonts w:ascii="Cambria Math" w:hAnsi="Cambria Math"/>
                      </w:rPr>
                      <m:t>Σ</m:t>
                    </m:r>
                    <m:ctrlPr>
                      <w:rPr>
                        <w:rFonts w:ascii="Cambria Math" w:hAnsi="Cambria Math"/>
                        <w:i/>
                      </w:rPr>
                    </m:ctrlPr>
                  </m:e>
                  <m:sub>
                    <m:r>
                      <m:rPr>
                        <m:sty m:val="b"/>
                      </m:rPr>
                      <w:rPr>
                        <w:rFonts w:ascii="Cambria Math" w:hAnsi="Cambria Math"/>
                      </w:rPr>
                      <m:t>r</m:t>
                    </m:r>
                  </m:sub>
                </m:sSub>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 xml:space="preserve"> </m:t>
                          </m:r>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s</m:t>
                              </m:r>
                            </m:sub>
                            <m:sup>
                              <m:r>
                                <w:rPr>
                                  <w:rFonts w:ascii="Cambria Math" w:eastAsiaTheme="minorEastAsia" w:hAnsi="Cambria Math"/>
                                </w:rPr>
                                <m:t>2</m:t>
                              </m:r>
                            </m:sup>
                          </m:sSubSup>
                          <m:r>
                            <w:rPr>
                              <w:rFonts w:ascii="Cambria Math" w:hAnsi="Cambria Math"/>
                            </w:rPr>
                            <m:t>+</m:t>
                          </m:r>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r</m:t>
                              </m:r>
                            </m:sub>
                            <m:sup>
                              <m:r>
                                <w:rPr>
                                  <w:rFonts w:ascii="Cambria Math" w:eastAsiaTheme="minorEastAsia" w:hAnsi="Cambria Math"/>
                                </w:rPr>
                                <m:t>2</m:t>
                              </m:r>
                            </m:sup>
                          </m:sSubSup>
                        </m:e>
                        <m:e>
                          <m:r>
                            <w:rPr>
                              <w:rFonts w:ascii="Cambria Math" w:hAnsi="Cambria Math"/>
                            </w:rPr>
                            <m:t>0</m:t>
                          </m:r>
                        </m:e>
                      </m:mr>
                      <m:mr>
                        <m:e>
                          <m:r>
                            <w:rPr>
                              <w:rFonts w:ascii="Cambria Math" w:hAnsi="Cambria Math"/>
                            </w:rPr>
                            <m:t>0</m:t>
                          </m:r>
                        </m:e>
                        <m:e>
                          <m:sSubSup>
                            <m:sSubSupPr>
                              <m:ctrlPr>
                                <w:rPr>
                                  <w:rFonts w:ascii="Cambria Math" w:eastAsiaTheme="minorEastAsia" w:hAnsi="Cambria Math"/>
                                  <w:i/>
                                </w:rPr>
                              </m:ctrlPr>
                            </m:sSubSupPr>
                            <m:e>
                              <m:r>
                                <w:rPr>
                                  <w:rFonts w:ascii="Cambria Math" w:eastAsiaTheme="minorEastAsia" w:hAnsi="Cambria Math"/>
                                </w:rPr>
                                <m:t>L</m:t>
                              </m:r>
                            </m:e>
                            <m:sub>
                              <m:r>
                                <w:rPr>
                                  <w:rFonts w:ascii="Cambria Math" w:eastAsiaTheme="minorEastAsia" w:hAnsi="Cambria Math"/>
                                </w:rPr>
                                <m:t>s</m:t>
                              </m:r>
                            </m:sub>
                            <m:sup>
                              <m:r>
                                <w:rPr>
                                  <w:rFonts w:ascii="Cambria Math" w:eastAsiaTheme="minorEastAsia" w:hAnsi="Cambria Math"/>
                                </w:rPr>
                                <m:t>2</m:t>
                              </m:r>
                            </m:sup>
                          </m:sSubSup>
                          <m:r>
                            <w:rPr>
                              <w:rFonts w:ascii="Cambria Math" w:hAnsi="Cambria Math"/>
                            </w:rPr>
                            <m:t>+</m:t>
                          </m:r>
                          <m:sSubSup>
                            <m:sSubSupPr>
                              <m:ctrlPr>
                                <w:rPr>
                                  <w:rFonts w:ascii="Cambria Math" w:eastAsiaTheme="minorEastAsia" w:hAnsi="Cambria Math"/>
                                  <w:i/>
                                </w:rPr>
                              </m:ctrlPr>
                            </m:sSubSupPr>
                            <m:e>
                              <m:r>
                                <w:rPr>
                                  <w:rFonts w:ascii="Cambria Math" w:eastAsiaTheme="minorEastAsia" w:hAnsi="Cambria Math"/>
                                </w:rPr>
                                <m:t>L</m:t>
                              </m:r>
                            </m:e>
                            <m:sub>
                              <m:r>
                                <w:rPr>
                                  <w:rFonts w:ascii="Cambria Math" w:eastAsiaTheme="minorEastAsia" w:hAnsi="Cambria Math"/>
                                </w:rPr>
                                <m:t>r</m:t>
                              </m:r>
                            </m:sub>
                            <m:sup>
                              <m:r>
                                <w:rPr>
                                  <w:rFonts w:ascii="Cambria Math" w:eastAsiaTheme="minorEastAsia" w:hAnsi="Cambria Math"/>
                                </w:rPr>
                                <m:t>2</m:t>
                              </m:r>
                            </m:sup>
                          </m:sSubSup>
                        </m:e>
                      </m:mr>
                    </m:m>
                  </m:e>
                </m:d>
              </m:oMath>
            </m:oMathPara>
          </w:p>
        </w:tc>
        <w:tc>
          <w:tcPr>
            <w:tcW w:w="633" w:type="dxa"/>
          </w:tcPr>
          <w:p w:rsidR="00E82877" w:rsidRPr="00E91DDB" w:rsidRDefault="00E82877" w:rsidP="00656A01">
            <w:pPr>
              <w:pStyle w:val="NoSpacing"/>
            </w:pPr>
            <w:r w:rsidRPr="00E91DDB">
              <w:t>(</w:t>
            </w:r>
            <w:fldSimple w:instr=" SEQ Equation \* MERGEFORMAT ">
              <w:r w:rsidR="001B49B6">
                <w:rPr>
                  <w:noProof/>
                </w:rPr>
                <w:t>29</w:t>
              </w:r>
            </w:fldSimple>
            <w:r w:rsidRPr="00E91DDB">
              <w:t>)</w:t>
            </w:r>
          </w:p>
        </w:tc>
      </w:tr>
    </w:tbl>
    <w:p w:rsidR="00E82877" w:rsidRPr="00E91DDB" w:rsidRDefault="00E82877" w:rsidP="00E82877">
      <w:pPr>
        <w:pStyle w:val="NoSpacing"/>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5"/>
        <w:gridCol w:w="8550"/>
        <w:gridCol w:w="611"/>
      </w:tblGrid>
      <w:tr w:rsidR="00E82877" w:rsidRPr="00E91DDB" w:rsidTr="00656A01">
        <w:tc>
          <w:tcPr>
            <w:tcW w:w="415" w:type="dxa"/>
          </w:tcPr>
          <w:p w:rsidR="00E82877" w:rsidRPr="00E91DDB" w:rsidRDefault="00E82877" w:rsidP="00656A01">
            <w:pPr>
              <w:pStyle w:val="NoSpacing"/>
            </w:pPr>
          </w:p>
        </w:tc>
        <w:tc>
          <w:tcPr>
            <w:tcW w:w="8550" w:type="dxa"/>
          </w:tcPr>
          <w:p w:rsidR="00E82877" w:rsidRPr="00E91DDB" w:rsidRDefault="00054A12" w:rsidP="00656A01">
            <w:pPr>
              <w:pStyle w:val="NoSpacing"/>
            </w:pPr>
            <m:oMathPara>
              <m:oMath>
                <m:func>
                  <m:funcPr>
                    <m:ctrlPr>
                      <w:rPr>
                        <w:rFonts w:ascii="Cambria Math" w:eastAsiaTheme="minorEastAsia" w:hAnsi="Cambria Math"/>
                      </w:rPr>
                    </m:ctrlPr>
                  </m:funcPr>
                  <m:fName>
                    <m:r>
                      <m:rPr>
                        <m:sty m:val="p"/>
                      </m:rPr>
                      <w:rPr>
                        <w:rFonts w:ascii="Cambria Math" w:eastAsiaTheme="minorEastAsia" w:hAnsi="Cambria Math"/>
                      </w:rPr>
                      <m:t>det</m:t>
                    </m:r>
                    <m:ctrlPr>
                      <w:rPr>
                        <w:rFonts w:ascii="Cambria Math" w:hAnsi="Cambria Math"/>
                        <w:i/>
                      </w:rPr>
                    </m:ctrlPr>
                  </m:fName>
                  <m:e>
                    <m:d>
                      <m:dPr>
                        <m:ctrlPr>
                          <w:rPr>
                            <w:rFonts w:ascii="Cambria Math" w:eastAsiaTheme="minorEastAsia" w:hAnsi="Cambria Math"/>
                            <w:i/>
                          </w:rPr>
                        </m:ctrlPr>
                      </m:dPr>
                      <m:e>
                        <m:sSub>
                          <m:sSubPr>
                            <m:ctrlPr>
                              <w:rPr>
                                <w:rFonts w:ascii="Cambria Math" w:hAnsi="Cambria Math"/>
                                <w:b/>
                              </w:rPr>
                            </m:ctrlPr>
                          </m:sSubPr>
                          <m:e>
                            <m:r>
                              <m:rPr>
                                <m:sty m:val="b"/>
                              </m:rPr>
                              <w:rPr>
                                <w:rFonts w:ascii="Cambria Math" w:hAnsi="Cambria Math"/>
                              </w:rPr>
                              <m:t>Σ</m:t>
                            </m:r>
                            <m:ctrlPr>
                              <w:rPr>
                                <w:rFonts w:ascii="Cambria Math" w:hAnsi="Cambria Math"/>
                                <w:i/>
                              </w:rPr>
                            </m:ctrlPr>
                          </m:e>
                          <m:sub>
                            <m:r>
                              <m:rPr>
                                <m:sty m:val="b"/>
                              </m:rPr>
                              <w:rPr>
                                <w:rFonts w:ascii="Cambria Math" w:hAnsi="Cambria Math"/>
                              </w:rPr>
                              <m:t>s</m:t>
                            </m:r>
                          </m:sub>
                        </m:sSub>
                        <m:r>
                          <m:rPr>
                            <m:sty m:val="bi"/>
                          </m:rPr>
                          <w:rPr>
                            <w:rFonts w:ascii="Cambria Math" w:hAnsi="Cambria Math"/>
                          </w:rPr>
                          <m:t>+</m:t>
                        </m:r>
                        <m:sSub>
                          <m:sSubPr>
                            <m:ctrlPr>
                              <w:rPr>
                                <w:rFonts w:ascii="Cambria Math" w:hAnsi="Cambria Math"/>
                                <w:b/>
                              </w:rPr>
                            </m:ctrlPr>
                          </m:sSubPr>
                          <m:e>
                            <m:r>
                              <m:rPr>
                                <m:sty m:val="b"/>
                              </m:rPr>
                              <w:rPr>
                                <w:rFonts w:ascii="Cambria Math" w:hAnsi="Cambria Math"/>
                              </w:rPr>
                              <m:t>Σ</m:t>
                            </m:r>
                            <m:ctrlPr>
                              <w:rPr>
                                <w:rFonts w:ascii="Cambria Math" w:hAnsi="Cambria Math"/>
                                <w:i/>
                              </w:rPr>
                            </m:ctrlPr>
                          </m:e>
                          <m:sub>
                            <m:r>
                              <m:rPr>
                                <m:sty m:val="b"/>
                              </m:rPr>
                              <w:rPr>
                                <w:rFonts w:ascii="Cambria Math" w:hAnsi="Cambria Math"/>
                              </w:rPr>
                              <m:t>r</m:t>
                            </m:r>
                          </m:sub>
                        </m:sSub>
                      </m:e>
                    </m:d>
                  </m:e>
                </m:func>
                <m:r>
                  <w:rPr>
                    <w:rFonts w:ascii="Cambria Math" w:eastAsiaTheme="minorEastAsia" w:hAnsi="Cambria Math"/>
                  </w:rPr>
                  <m:t>=</m:t>
                </m:r>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L</m:t>
                        </m:r>
                      </m:e>
                      <m:sub>
                        <m:r>
                          <w:rPr>
                            <w:rFonts w:ascii="Cambria Math" w:eastAsiaTheme="minorEastAsia" w:hAnsi="Cambria Math"/>
                          </w:rPr>
                          <m:t>s</m:t>
                        </m:r>
                      </m:sub>
                      <m:sup>
                        <m:r>
                          <w:rPr>
                            <w:rFonts w:ascii="Cambria Math" w:eastAsiaTheme="minorEastAsia" w:hAnsi="Cambria Math"/>
                          </w:rPr>
                          <m:t>2</m:t>
                        </m:r>
                      </m:sup>
                    </m:sSubSup>
                    <m:r>
                      <w:rPr>
                        <w:rFonts w:ascii="Cambria Math" w:hAnsi="Cambria Math"/>
                      </w:rPr>
                      <m:t>+</m:t>
                    </m:r>
                    <m:sSubSup>
                      <m:sSubSupPr>
                        <m:ctrlPr>
                          <w:rPr>
                            <w:rFonts w:ascii="Cambria Math" w:eastAsiaTheme="minorEastAsia" w:hAnsi="Cambria Math"/>
                            <w:i/>
                          </w:rPr>
                        </m:ctrlPr>
                      </m:sSubSupPr>
                      <m:e>
                        <m:r>
                          <w:rPr>
                            <w:rFonts w:ascii="Cambria Math" w:eastAsiaTheme="minorEastAsia" w:hAnsi="Cambria Math"/>
                          </w:rPr>
                          <m:t>L</m:t>
                        </m:r>
                      </m:e>
                      <m:sub>
                        <m:r>
                          <w:rPr>
                            <w:rFonts w:ascii="Cambria Math" w:eastAsiaTheme="minorEastAsia" w:hAnsi="Cambria Math"/>
                          </w:rPr>
                          <m:t>r</m:t>
                        </m:r>
                      </m:sub>
                      <m:sup>
                        <m:r>
                          <w:rPr>
                            <w:rFonts w:ascii="Cambria Math" w:eastAsiaTheme="minorEastAsia" w:hAnsi="Cambria Math"/>
                          </w:rPr>
                          <m:t>2</m:t>
                        </m:r>
                      </m:sup>
                    </m:sSubSup>
                  </m:e>
                </m:d>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s</m:t>
                        </m:r>
                      </m:sub>
                      <m:sup>
                        <m:r>
                          <w:rPr>
                            <w:rFonts w:ascii="Cambria Math" w:eastAsiaTheme="minorEastAsia" w:hAnsi="Cambria Math"/>
                          </w:rPr>
                          <m:t>2</m:t>
                        </m:r>
                      </m:sup>
                    </m:sSubSup>
                    <m:r>
                      <w:rPr>
                        <w:rFonts w:ascii="Cambria Math" w:hAnsi="Cambria Math"/>
                      </w:rPr>
                      <m:t>+</m:t>
                    </m:r>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r</m:t>
                        </m:r>
                      </m:sub>
                      <m:sup>
                        <m:r>
                          <w:rPr>
                            <w:rFonts w:ascii="Cambria Math" w:eastAsiaTheme="minorEastAsia" w:hAnsi="Cambria Math"/>
                          </w:rPr>
                          <m:t>2</m:t>
                        </m:r>
                      </m:sup>
                    </m:sSubSup>
                  </m:e>
                </m:d>
              </m:oMath>
            </m:oMathPara>
          </w:p>
        </w:tc>
        <w:tc>
          <w:tcPr>
            <w:tcW w:w="611" w:type="dxa"/>
          </w:tcPr>
          <w:p w:rsidR="00E82877" w:rsidRPr="00E91DDB" w:rsidRDefault="00E82877" w:rsidP="00656A01">
            <w:pPr>
              <w:pStyle w:val="NoSpacing"/>
            </w:pPr>
            <w:r w:rsidRPr="00E91DDB">
              <w:t>(</w:t>
            </w:r>
            <w:fldSimple w:instr=" SEQ Equation \* MERGEFORMAT ">
              <w:r w:rsidR="001B49B6">
                <w:rPr>
                  <w:noProof/>
                </w:rPr>
                <w:t>30</w:t>
              </w:r>
            </w:fldSimple>
            <w:r w:rsidRPr="00E91DDB">
              <w:t>)</w:t>
            </w:r>
          </w:p>
        </w:tc>
      </w:tr>
    </w:tbl>
    <w:p w:rsidR="00E82877" w:rsidRPr="00E91DDB" w:rsidRDefault="00E82877" w:rsidP="00E82877">
      <w:pPr>
        <w:pStyle w:val="NoSpacing"/>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8"/>
        <w:gridCol w:w="8280"/>
        <w:gridCol w:w="648"/>
      </w:tblGrid>
      <w:tr w:rsidR="00E82877" w:rsidRPr="00E91DDB" w:rsidTr="00656A01">
        <w:tc>
          <w:tcPr>
            <w:tcW w:w="648" w:type="dxa"/>
          </w:tcPr>
          <w:p w:rsidR="00E82877" w:rsidRPr="00E91DDB" w:rsidRDefault="00E82877" w:rsidP="00656A01">
            <w:pPr>
              <w:pStyle w:val="NoSpacing"/>
              <w:keepNext/>
            </w:pPr>
          </w:p>
        </w:tc>
        <w:tc>
          <w:tcPr>
            <w:tcW w:w="8280" w:type="dxa"/>
          </w:tcPr>
          <w:p w:rsidR="00E82877" w:rsidRPr="00E91DDB" w:rsidRDefault="00054A12" w:rsidP="00E82877">
            <w:pPr>
              <w:pStyle w:val="NoSpacing"/>
              <w:keepNext/>
              <w:rPr>
                <w:sz w:val="18"/>
                <w:szCs w:val="18"/>
              </w:rPr>
            </w:pPr>
            <m:oMathPara>
              <m:oMathParaPr>
                <m:jc m:val="center"/>
              </m:oMathParaPr>
              <m:oMath>
                <m:sSub>
                  <m:sSubPr>
                    <m:ctrlPr>
                      <w:rPr>
                        <w:rFonts w:ascii="Cambria Math" w:eastAsiaTheme="minorEastAsia" w:hAnsi="Cambria Math"/>
                        <w:i/>
                        <w:szCs w:val="18"/>
                      </w:rPr>
                    </m:ctrlPr>
                  </m:sSubPr>
                  <m:e>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sr</m:t>
                            </m:r>
                          </m:sub>
                        </m:sSub>
                      </m:e>
                    </m:d>
                  </m:e>
                  <m:sub>
                    <m:r>
                      <w:rPr>
                        <w:rFonts w:ascii="Cambria Math" w:eastAsiaTheme="minorEastAsia" w:hAnsi="Cambria Math"/>
                        <w:szCs w:val="18"/>
                      </w:rPr>
                      <m:t>monostatic</m:t>
                    </m:r>
                  </m:sub>
                </m:sSub>
                <m:r>
                  <w:rPr>
                    <w:rFonts w:ascii="Cambria Math" w:eastAsiaTheme="minorEastAsia" w:hAnsi="Cambria Math"/>
                    <w:szCs w:val="18"/>
                  </w:rPr>
                  <m:t xml:space="preserve">≈ </m:t>
                </m:r>
                <m:f>
                  <m:fPr>
                    <m:ctrlPr>
                      <w:rPr>
                        <w:rFonts w:ascii="Cambria Math" w:eastAsiaTheme="minorEastAsia" w:hAnsi="Cambria Math"/>
                        <w:i/>
                        <w:szCs w:val="18"/>
                      </w:rPr>
                    </m:ctrlPr>
                  </m:fPr>
                  <m:num>
                    <m:r>
                      <w:rPr>
                        <w:rFonts w:ascii="Cambria Math" w:eastAsiaTheme="minorEastAsia" w:hAnsi="Cambria Math"/>
                        <w:szCs w:val="18"/>
                      </w:rPr>
                      <m:t xml:space="preserve">2π </m:t>
                    </m:r>
                    <m:sSub>
                      <m:sSubPr>
                        <m:ctrlPr>
                          <w:rPr>
                            <w:rFonts w:ascii="Cambria Math" w:hAnsi="Cambria Math"/>
                            <w:i/>
                          </w:rPr>
                        </m:ctrlPr>
                      </m:sSubPr>
                      <m:e>
                        <m:r>
                          <w:rPr>
                            <w:rFonts w:ascii="Cambria Math" w:hAnsi="Cambria Math"/>
                          </w:rPr>
                          <m:t>I</m:t>
                        </m:r>
                      </m:e>
                      <m:sub>
                        <m:r>
                          <w:rPr>
                            <w:rFonts w:ascii="Cambria Math" w:hAnsi="Cambria Math"/>
                          </w:rPr>
                          <m:t>0</m:t>
                        </m:r>
                      </m:sub>
                    </m:sSub>
                    <m:sSub>
                      <m:sSubPr>
                        <m:ctrlPr>
                          <w:rPr>
                            <w:rFonts w:ascii="Cambria Math" w:hAnsi="Cambria Math"/>
                            <w:i/>
                          </w:rPr>
                        </m:ctrlPr>
                      </m:sSubPr>
                      <m:e>
                        <m:r>
                          <w:rPr>
                            <w:rFonts w:ascii="Cambria Math" w:hAnsi="Cambria Math"/>
                          </w:rPr>
                          <m:t>T</m:t>
                        </m:r>
                      </m:e>
                      <m:sub>
                        <m:r>
                          <w:rPr>
                            <w:rFonts w:ascii="Cambria Math" w:hAnsi="Cambria Math"/>
                          </w:rPr>
                          <m:t>0</m:t>
                        </m:r>
                      </m:sub>
                    </m:sSub>
                    <m:d>
                      <m:dPr>
                        <m:ctrlPr>
                          <w:rPr>
                            <w:rFonts w:ascii="Cambria Math" w:eastAsiaTheme="minorEastAsia" w:hAnsi="Cambria Math"/>
                            <w:i/>
                          </w:rPr>
                        </m:ctrlPr>
                      </m:dPr>
                      <m:e>
                        <m:sSub>
                          <m:sSubPr>
                            <m:ctrlPr>
                              <w:rPr>
                                <w:rFonts w:ascii="Cambria Math" w:eastAsiaTheme="minorEastAsia" w:hAnsi="Cambria Math"/>
                                <w:i/>
                              </w:rPr>
                            </m:ctrlPr>
                          </m:sSubPr>
                          <m:e>
                            <m:r>
                              <m:rPr>
                                <m:scr m:val="script"/>
                              </m:rPr>
                              <w:rPr>
                                <w:rFonts w:ascii="Cambria Math" w:eastAsiaTheme="minorEastAsia" w:hAnsi="Cambria Math"/>
                              </w:rPr>
                              <m:t>l</m:t>
                            </m:r>
                          </m:e>
                          <m:sub>
                            <m:r>
                              <w:rPr>
                                <w:rFonts w:ascii="Cambria Math" w:eastAsiaTheme="minorEastAsia" w:hAnsi="Cambria Math"/>
                              </w:rPr>
                              <m:t>s</m:t>
                            </m:r>
                          </m:sub>
                        </m:s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s</m:t>
                            </m:r>
                          </m:sub>
                        </m:s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s</m:t>
                            </m:r>
                          </m:sub>
                        </m:sSub>
                      </m:e>
                    </m:d>
                    <m:d>
                      <m:dPr>
                        <m:ctrlPr>
                          <w:rPr>
                            <w:rFonts w:ascii="Cambria Math" w:eastAsiaTheme="minorEastAsia" w:hAnsi="Cambria Math"/>
                            <w:i/>
                          </w:rPr>
                        </m:ctrlPr>
                      </m:dPr>
                      <m:e>
                        <m:sSub>
                          <m:sSubPr>
                            <m:ctrlPr>
                              <w:rPr>
                                <w:rFonts w:ascii="Cambria Math" w:eastAsiaTheme="minorEastAsia" w:hAnsi="Cambria Math"/>
                                <w:i/>
                              </w:rPr>
                            </m:ctrlPr>
                          </m:sSubPr>
                          <m:e>
                            <m:r>
                              <m:rPr>
                                <m:scr m:val="script"/>
                              </m:rPr>
                              <w:rPr>
                                <w:rFonts w:ascii="Cambria Math" w:eastAsiaTheme="minorEastAsia" w:hAnsi="Cambria Math"/>
                              </w:rPr>
                              <m:t>l</m:t>
                            </m:r>
                          </m:e>
                          <m:sub>
                            <m:r>
                              <w:rPr>
                                <w:rFonts w:ascii="Cambria Math" w:eastAsiaTheme="minorEastAsia" w:hAnsi="Cambria Math"/>
                              </w:rPr>
                              <m:t>r</m:t>
                            </m:r>
                          </m:sub>
                        </m:s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r</m:t>
                            </m:r>
                          </m:sub>
                        </m:s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r</m:t>
                            </m:r>
                          </m:sub>
                        </m:sSub>
                      </m:e>
                    </m:d>
                    <m:r>
                      <w:rPr>
                        <w:rFonts w:ascii="Cambria Math" w:hAnsi="Cambria Math"/>
                      </w:rPr>
                      <m:t xml:space="preserve"> σ</m:t>
                    </m:r>
                    <m:d>
                      <m:dPr>
                        <m:ctrlPr>
                          <w:rPr>
                            <w:rFonts w:ascii="Cambria Math" w:hAnsi="Cambria Math"/>
                          </w:rPr>
                        </m:ctrlPr>
                      </m:dPr>
                      <m:e>
                        <m:sSub>
                          <m:sSubPr>
                            <m:ctrlPr>
                              <w:rPr>
                                <w:rFonts w:ascii="Cambria Math" w:hAnsi="Cambria Math"/>
                              </w:rPr>
                            </m:ctrlPr>
                          </m:sSubPr>
                          <m:e>
                            <m:r>
                              <w:rPr>
                                <w:rFonts w:ascii="Cambria Math" w:hAnsi="Cambria Math"/>
                              </w:rPr>
                              <m:t>γ</m:t>
                            </m:r>
                          </m:e>
                          <m:sub>
                            <m:r>
                              <w:rPr>
                                <w:rFonts w:ascii="Cambria Math" w:hAnsi="Cambria Math"/>
                              </w:rPr>
                              <m:t>s</m:t>
                            </m:r>
                          </m:sub>
                        </m:sSub>
                        <m:r>
                          <m:rPr>
                            <m:sty m:val="p"/>
                          </m:rP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r</m:t>
                            </m:r>
                          </m:sub>
                        </m:sSub>
                      </m:e>
                    </m:d>
                  </m:num>
                  <m:den>
                    <m:rad>
                      <m:radPr>
                        <m:degHide m:val="1"/>
                        <m:ctrlPr>
                          <w:rPr>
                            <w:rFonts w:ascii="Cambria Math" w:eastAsiaTheme="minorEastAsia" w:hAnsi="Cambria Math"/>
                            <w:i/>
                            <w:szCs w:val="18"/>
                          </w:rPr>
                        </m:ctrlPr>
                      </m:radPr>
                      <m:deg/>
                      <m:e>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L</m:t>
                                </m:r>
                              </m:e>
                              <m:sub>
                                <m:r>
                                  <w:rPr>
                                    <w:rFonts w:ascii="Cambria Math" w:eastAsiaTheme="minorEastAsia" w:hAnsi="Cambria Math"/>
                                  </w:rPr>
                                  <m:t>s</m:t>
                                </m:r>
                              </m:sub>
                              <m:sup>
                                <m:r>
                                  <w:rPr>
                                    <w:rFonts w:ascii="Cambria Math" w:eastAsiaTheme="minorEastAsia" w:hAnsi="Cambria Math"/>
                                  </w:rPr>
                                  <m:t>2</m:t>
                                </m:r>
                              </m:sup>
                            </m:sSubSup>
                            <m:r>
                              <w:rPr>
                                <w:rFonts w:ascii="Cambria Math" w:hAnsi="Cambria Math"/>
                              </w:rPr>
                              <m:t>+</m:t>
                            </m:r>
                            <m:sSubSup>
                              <m:sSubSupPr>
                                <m:ctrlPr>
                                  <w:rPr>
                                    <w:rFonts w:ascii="Cambria Math" w:eastAsiaTheme="minorEastAsia" w:hAnsi="Cambria Math"/>
                                    <w:i/>
                                  </w:rPr>
                                </m:ctrlPr>
                              </m:sSubSupPr>
                              <m:e>
                                <m:r>
                                  <w:rPr>
                                    <w:rFonts w:ascii="Cambria Math" w:eastAsiaTheme="minorEastAsia" w:hAnsi="Cambria Math"/>
                                  </w:rPr>
                                  <m:t>L</m:t>
                                </m:r>
                              </m:e>
                              <m:sub>
                                <m:r>
                                  <w:rPr>
                                    <w:rFonts w:ascii="Cambria Math" w:eastAsiaTheme="minorEastAsia" w:hAnsi="Cambria Math"/>
                                  </w:rPr>
                                  <m:t>r</m:t>
                                </m:r>
                              </m:sub>
                              <m:sup>
                                <m:r>
                                  <w:rPr>
                                    <w:rFonts w:ascii="Cambria Math" w:eastAsiaTheme="minorEastAsia" w:hAnsi="Cambria Math"/>
                                  </w:rPr>
                                  <m:t>2</m:t>
                                </m:r>
                              </m:sup>
                            </m:sSubSup>
                          </m:e>
                        </m:d>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s</m:t>
                                </m:r>
                              </m:sub>
                              <m:sup>
                                <m:r>
                                  <w:rPr>
                                    <w:rFonts w:ascii="Cambria Math" w:eastAsiaTheme="minorEastAsia" w:hAnsi="Cambria Math"/>
                                  </w:rPr>
                                  <m:t>2</m:t>
                                </m:r>
                              </m:sup>
                            </m:sSubSup>
                            <m:r>
                              <w:rPr>
                                <w:rFonts w:ascii="Cambria Math" w:hAnsi="Cambria Math"/>
                              </w:rPr>
                              <m:t>+</m:t>
                            </m:r>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r</m:t>
                                </m:r>
                              </m:sub>
                              <m:sup>
                                <m:r>
                                  <w:rPr>
                                    <w:rFonts w:ascii="Cambria Math" w:eastAsiaTheme="minorEastAsia" w:hAnsi="Cambria Math"/>
                                  </w:rPr>
                                  <m:t>2</m:t>
                                </m:r>
                              </m:sup>
                            </m:sSubSup>
                          </m:e>
                        </m:d>
                      </m:e>
                    </m:rad>
                  </m:den>
                </m:f>
                <m:func>
                  <m:funcPr>
                    <m:ctrlPr>
                      <w:rPr>
                        <w:rFonts w:ascii="Cambria Math" w:hAnsi="Cambria Math"/>
                      </w:rPr>
                    </m:ctrlPr>
                  </m:funcPr>
                  <m:fName>
                    <m:r>
                      <m:rPr>
                        <m:sty m:val="p"/>
                      </m:rPr>
                      <w:rPr>
                        <w:rFonts w:ascii="Cambria Math" w:hAnsi="Cambria Math"/>
                      </w:rPr>
                      <m:t>exp</m:t>
                    </m:r>
                  </m:fName>
                  <m:e>
                    <m:d>
                      <m:dPr>
                        <m:begChr m:val="["/>
                        <m:endChr m:val="]"/>
                        <m:ctrlPr>
                          <w:rPr>
                            <w:rFonts w:ascii="Cambria Math" w:hAnsi="Cambria Math"/>
                          </w:rPr>
                        </m:ctrlPr>
                      </m:dPr>
                      <m:e>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f>
                          <m:fPr>
                            <m:ctrlPr>
                              <w:rPr>
                                <w:rFonts w:ascii="Cambria Math" w:hAnsi="Cambria Math"/>
                              </w:rPr>
                            </m:ctrlPr>
                          </m:fPr>
                          <m:num>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s</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r</m:t>
                                        </m:r>
                                      </m:sub>
                                    </m:sSub>
                                  </m:e>
                                </m:d>
                              </m:e>
                              <m:sup>
                                <m:r>
                                  <m:rPr>
                                    <m:sty m:val="p"/>
                                  </m:rPr>
                                  <w:rPr>
                                    <w:rFonts w:ascii="Cambria Math" w:hAnsi="Cambria Math"/>
                                  </w:rPr>
                                  <m:t>2</m:t>
                                </m:r>
                              </m:sup>
                            </m:sSup>
                          </m:num>
                          <m:den>
                            <m:sSubSup>
                              <m:sSubSupPr>
                                <m:ctrlPr>
                                  <w:rPr>
                                    <w:rFonts w:ascii="Cambria Math" w:hAnsi="Cambria Math"/>
                                  </w:rPr>
                                </m:ctrlPr>
                              </m:sSubSupPr>
                              <m:e>
                                <m:r>
                                  <w:rPr>
                                    <w:rFonts w:ascii="Cambria Math" w:hAnsi="Cambria Math"/>
                                  </w:rPr>
                                  <m:t>L</m:t>
                                </m:r>
                              </m:e>
                              <m:sub>
                                <m:r>
                                  <w:rPr>
                                    <w:rFonts w:ascii="Cambria Math" w:hAnsi="Cambria Math"/>
                                  </w:rPr>
                                  <m:t>s</m:t>
                                </m:r>
                              </m:sub>
                              <m:sup>
                                <m:r>
                                  <m:rPr>
                                    <m:sty m:val="p"/>
                                  </m:rPr>
                                  <w:rPr>
                                    <w:rFonts w:ascii="Cambria Math" w:hAnsi="Cambria Math"/>
                                  </w:rPr>
                                  <m:t>2</m:t>
                                </m:r>
                              </m:sup>
                            </m:sSubSup>
                            <m:r>
                              <m:rPr>
                                <m:sty m:val="p"/>
                              </m:rPr>
                              <w:rPr>
                                <w:rFonts w:ascii="Cambria Math" w:hAnsi="Cambria Math"/>
                              </w:rPr>
                              <m:t>+</m:t>
                            </m:r>
                            <m:sSubSup>
                              <m:sSubSupPr>
                                <m:ctrlPr>
                                  <w:rPr>
                                    <w:rFonts w:ascii="Cambria Math" w:hAnsi="Cambria Math"/>
                                  </w:rPr>
                                </m:ctrlPr>
                              </m:sSubSupPr>
                              <m:e>
                                <m:r>
                                  <w:rPr>
                                    <w:rFonts w:ascii="Cambria Math" w:hAnsi="Cambria Math"/>
                                  </w:rPr>
                                  <m:t>L</m:t>
                                </m:r>
                              </m:e>
                              <m:sub>
                                <m:r>
                                  <w:rPr>
                                    <w:rFonts w:ascii="Cambria Math" w:hAnsi="Cambria Math"/>
                                  </w:rPr>
                                  <m:t>r</m:t>
                                </m:r>
                              </m:sub>
                              <m:sup>
                                <m:r>
                                  <m:rPr>
                                    <m:sty m:val="p"/>
                                  </m:rPr>
                                  <w:rPr>
                                    <w:rFonts w:ascii="Cambria Math" w:hAnsi="Cambria Math"/>
                                  </w:rPr>
                                  <m:t>2</m:t>
                                </m:r>
                              </m:sup>
                            </m:sSubSup>
                          </m:den>
                        </m:f>
                      </m:e>
                    </m:d>
                  </m:e>
                </m:func>
              </m:oMath>
            </m:oMathPara>
          </w:p>
        </w:tc>
        <w:tc>
          <w:tcPr>
            <w:tcW w:w="648" w:type="dxa"/>
          </w:tcPr>
          <w:p w:rsidR="00E82877" w:rsidRPr="00E91DDB" w:rsidRDefault="00E82877" w:rsidP="00656A01">
            <w:pPr>
              <w:pStyle w:val="NoSpacing"/>
              <w:keepNext/>
            </w:pPr>
            <w:bookmarkStart w:id="33" w:name="_Ref393116076"/>
            <w:r w:rsidRPr="00E91DDB">
              <w:t>(</w:t>
            </w:r>
            <w:fldSimple w:instr=" SEQ Equation \* MERGEFORMAT ">
              <w:r w:rsidR="001B49B6">
                <w:rPr>
                  <w:noProof/>
                </w:rPr>
                <w:t>31</w:t>
              </w:r>
            </w:fldSimple>
            <w:r w:rsidRPr="00E91DDB">
              <w:t>)</w:t>
            </w:r>
            <w:bookmarkEnd w:id="33"/>
          </w:p>
        </w:tc>
      </w:tr>
    </w:tbl>
    <w:p w:rsidR="00E82877" w:rsidRDefault="00E82877" w:rsidP="00AE0321">
      <w:pPr>
        <w:pStyle w:val="NoSpacing"/>
      </w:pPr>
    </w:p>
    <w:p w:rsidR="00E82877" w:rsidRDefault="00E82877" w:rsidP="00E82877">
      <w:proofErr w:type="gramStart"/>
      <w:r w:rsidRPr="00E91DDB">
        <w:t>where</w:t>
      </w:r>
      <w:proofErr w:type="gramEnd"/>
      <w:r w:rsidRPr="00E91DDB">
        <w:t xml:space="preserve"> </w:t>
      </w:r>
      <m:oMath>
        <m:sSub>
          <m:sSubPr>
            <m:ctrlPr>
              <w:rPr>
                <w:rFonts w:ascii="Cambria Math" w:hAnsi="Cambria Math"/>
              </w:rPr>
            </m:ctrlPr>
          </m:sSubPr>
          <m:e>
            <m:r>
              <m:rPr>
                <m:sty m:val="p"/>
              </m:rPr>
              <w:rPr>
                <w:rFonts w:ascii="Cambria Math" w:hAnsi="Cambria Math"/>
              </w:rPr>
              <m:t>R</m:t>
            </m:r>
          </m:e>
          <m:sub>
            <m:r>
              <m:rPr>
                <m:sty m:val="p"/>
              </m:rPr>
              <w:rPr>
                <w:rFonts w:ascii="Cambria Math" w:hAnsi="Cambria Math"/>
              </w:rPr>
              <m:t>s</m:t>
            </m:r>
          </m:sub>
        </m:sSub>
      </m:oMath>
      <w:r>
        <w:rPr>
          <w:rFonts w:eastAsiaTheme="minorEastAsia"/>
        </w:rPr>
        <w:t xml:space="preserve">and </w:t>
      </w:r>
      <m:oMath>
        <m:sSub>
          <m:sSubPr>
            <m:ctrlPr>
              <w:rPr>
                <w:rFonts w:ascii="Cambria Math" w:hAnsi="Cambria Math"/>
              </w:rPr>
            </m:ctrlPr>
          </m:sSubPr>
          <m:e>
            <m:r>
              <m:rPr>
                <m:sty m:val="p"/>
              </m:rPr>
              <w:rPr>
                <w:rFonts w:ascii="Cambria Math" w:hAnsi="Cambria Math"/>
              </w:rPr>
              <m:t>R</m:t>
            </m:r>
          </m:e>
          <m:sub>
            <m:r>
              <m:rPr>
                <m:sty m:val="p"/>
              </m:rPr>
              <w:rPr>
                <w:rFonts w:ascii="Cambria Math" w:hAnsi="Cambria Math"/>
              </w:rPr>
              <m:t>r</m:t>
            </m:r>
          </m:sub>
        </m:sSub>
      </m:oMath>
      <w:r>
        <w:rPr>
          <w:rFonts w:eastAsiaTheme="minorEastAsia"/>
        </w:rPr>
        <w:t xml:space="preserve"> are</w:t>
      </w:r>
      <w:r w:rsidRPr="00E91DDB">
        <w:t xml:space="preserve"> the horizontal range </w:t>
      </w:r>
      <w:r>
        <w:t xml:space="preserve">to </w:t>
      </w:r>
      <w:r w:rsidRPr="00E91DDB">
        <w:t xml:space="preserve">the center of each patch, and </w:t>
      </w:r>
      <w:r>
        <w:t>the scattering strength dependence</w:t>
      </w:r>
      <w:r w:rsidRPr="00E91DDB">
        <w:t xml:space="preserve"> on grazing angle has been made explicit.</w:t>
      </w:r>
    </w:p>
    <w:p w:rsidR="00C07F95" w:rsidRDefault="002E4B54" w:rsidP="00C07F95">
      <w:pPr>
        <w:pStyle w:val="Heading2"/>
      </w:pPr>
      <w:bookmarkStart w:id="34" w:name="_Toc401566031"/>
      <w:r>
        <w:t xml:space="preserve">Duration </w:t>
      </w:r>
      <w:r w:rsidR="008208A3">
        <w:t>of</w:t>
      </w:r>
      <w:r>
        <w:t xml:space="preserve"> </w:t>
      </w:r>
      <w:r w:rsidR="00960AA5">
        <w:t>reverberation</w:t>
      </w:r>
      <w:r>
        <w:t xml:space="preserve"> contribution</w:t>
      </w:r>
      <w:r w:rsidR="00960AA5">
        <w:t>s</w:t>
      </w:r>
      <w:bookmarkEnd w:id="34"/>
      <w:r>
        <w:rPr>
          <w:rFonts w:eastAsiaTheme="minorEastAsia"/>
        </w:rPr>
        <w:t xml:space="preserve"> </w:t>
      </w:r>
    </w:p>
    <w:p w:rsidR="00931A9E" w:rsidRDefault="00CF59C5" w:rsidP="00CF59C5">
      <w:r>
        <w:t xml:space="preserve">The </w:t>
      </w:r>
      <w:r w:rsidR="00E94667">
        <w:t>duration of the signal from each ensonified patch can be approximated by treating the echo as the convolution of a Gaussian pulse, with a Gaussian target response.</w:t>
      </w:r>
    </w:p>
    <w:p w:rsidR="006B7321" w:rsidRDefault="006B7321" w:rsidP="00CF59C5"/>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8"/>
        <w:gridCol w:w="8280"/>
        <w:gridCol w:w="648"/>
      </w:tblGrid>
      <w:tr w:rsidR="00931A9E" w:rsidTr="00EE1775">
        <w:tc>
          <w:tcPr>
            <w:tcW w:w="648" w:type="dxa"/>
          </w:tcPr>
          <w:p w:rsidR="00931A9E" w:rsidRDefault="00931A9E" w:rsidP="00EE1775">
            <w:pPr>
              <w:pStyle w:val="NoSpacing"/>
            </w:pPr>
          </w:p>
        </w:tc>
        <w:tc>
          <w:tcPr>
            <w:tcW w:w="8280" w:type="dxa"/>
          </w:tcPr>
          <w:p w:rsidR="00931A9E" w:rsidRPr="00AA0321" w:rsidRDefault="00054A12" w:rsidP="006B7321">
            <w:pPr>
              <w:pStyle w:val="NoSpacing"/>
            </w:pPr>
            <m:oMathPara>
              <m:oMath>
                <m:sSup>
                  <m:sSupPr>
                    <m:ctrlPr>
                      <w:rPr>
                        <w:rFonts w:ascii="Cambria Math" w:eastAsiaTheme="minorEastAsia" w:hAnsi="Cambria Math"/>
                        <w:i/>
                      </w:rPr>
                    </m:ctrlPr>
                  </m:sSupPr>
                  <m:e>
                    <m:d>
                      <m:dPr>
                        <m:ctrlPr>
                          <w:rPr>
                            <w:rFonts w:ascii="Cambria Math" w:hAnsi="Cambria Math"/>
                            <w:i/>
                          </w:rPr>
                        </m:ctrlPr>
                      </m:dPr>
                      <m:e>
                        <m:r>
                          <w:rPr>
                            <w:rFonts w:ascii="Cambria Math" w:hAnsi="Cambria Math"/>
                          </w:rPr>
                          <m:t xml:space="preserve">2 </m:t>
                        </m:r>
                        <m:sSub>
                          <m:sSubPr>
                            <m:ctrlPr>
                              <w:rPr>
                                <w:rFonts w:ascii="Cambria Math" w:hAnsi="Cambria Math"/>
                                <w:i/>
                              </w:rPr>
                            </m:ctrlPr>
                          </m:sSubPr>
                          <m:e>
                            <m:r>
                              <w:rPr>
                                <w:rFonts w:ascii="Cambria Math" w:hAnsi="Cambria Math"/>
                              </w:rPr>
                              <m:t>T</m:t>
                            </m:r>
                          </m:e>
                          <m:sub>
                            <m:r>
                              <w:rPr>
                                <w:rFonts w:ascii="Cambria Math" w:hAnsi="Cambria Math"/>
                              </w:rPr>
                              <m:t>sr</m:t>
                            </m:r>
                          </m:sub>
                        </m:sSub>
                      </m:e>
                    </m:d>
                  </m:e>
                  <m:sup>
                    <m:r>
                      <w:rPr>
                        <w:rFonts w:ascii="Cambria Math" w:eastAsiaTheme="minorEastAsia" w:hAnsi="Cambria Math"/>
                      </w:rPr>
                      <m:t>2</m:t>
                    </m:r>
                  </m:sup>
                </m:s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T</m:t>
                    </m:r>
                  </m:e>
                  <m:sub>
                    <m:r>
                      <w:rPr>
                        <w:rFonts w:ascii="Cambria Math" w:eastAsiaTheme="minorEastAsia" w:hAnsi="Cambria Math"/>
                      </w:rPr>
                      <m:t>0</m:t>
                    </m:r>
                  </m:sub>
                  <m:sup>
                    <m:r>
                      <w:rPr>
                        <w:rFonts w:ascii="Cambria Math" w:eastAsiaTheme="minorEastAsia" w:hAnsi="Cambria Math"/>
                      </w:rPr>
                      <m:t>2</m:t>
                    </m:r>
                  </m:sup>
                </m:sSub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p</m:t>
                                </m:r>
                              </m:sub>
                            </m:sSub>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p</m:t>
                                    </m:r>
                                  </m:sub>
                                </m:sSub>
                              </m:e>
                            </m:func>
                          </m:num>
                          <m:den>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p</m:t>
                                </m:r>
                              </m:sub>
                            </m:sSub>
                          </m:den>
                        </m:f>
                      </m:e>
                    </m:d>
                  </m:e>
                  <m:sup>
                    <m:r>
                      <w:rPr>
                        <w:rFonts w:ascii="Cambria Math" w:eastAsiaTheme="minorEastAsia" w:hAnsi="Cambria Math"/>
                      </w:rPr>
                      <m:t>2</m:t>
                    </m:r>
                  </m:sup>
                </m:sSup>
              </m:oMath>
            </m:oMathPara>
          </w:p>
        </w:tc>
        <w:tc>
          <w:tcPr>
            <w:tcW w:w="648" w:type="dxa"/>
          </w:tcPr>
          <w:p w:rsidR="00931A9E" w:rsidRDefault="00931A9E" w:rsidP="00EE1775">
            <w:pPr>
              <w:pStyle w:val="NoSpacing"/>
            </w:pPr>
            <w:bookmarkStart w:id="35" w:name="_Ref389510809"/>
            <w:r>
              <w:t>(</w:t>
            </w:r>
            <w:fldSimple w:instr=" SEQ Equation \* MERGEFORMAT ">
              <w:r w:rsidR="001B49B6">
                <w:rPr>
                  <w:noProof/>
                </w:rPr>
                <w:t>32</w:t>
              </w:r>
            </w:fldSimple>
            <w:r>
              <w:t>)</w:t>
            </w:r>
            <w:bookmarkEnd w:id="35"/>
          </w:p>
        </w:tc>
      </w:tr>
    </w:tbl>
    <w:p w:rsidR="00931A9E" w:rsidRDefault="00931A9E" w:rsidP="00931A9E">
      <w:pPr>
        <w:keepNext/>
      </w:pPr>
      <w:proofErr w:type="gramStart"/>
      <w:r w:rsidRPr="0038660E">
        <w:t>where</w:t>
      </w:r>
      <w:proofErr w:type="gramEnd"/>
    </w:p>
    <w:p w:rsidR="006B7321" w:rsidRDefault="006B7321" w:rsidP="006B7321">
      <w:pPr>
        <w:pStyle w:val="NoSpacing"/>
        <w:keepNext/>
      </w:pPr>
      <w:r>
        <w:tab/>
      </w:r>
      <m:oMath>
        <m:sSub>
          <m:sSubPr>
            <m:ctrlPr>
              <w:rPr>
                <w:rFonts w:ascii="Cambria Math" w:hAnsi="Cambria Math"/>
                <w:i/>
              </w:rPr>
            </m:ctrlPr>
          </m:sSubPr>
          <m:e>
            <m:r>
              <w:rPr>
                <w:rFonts w:ascii="Cambria Math" w:hAnsi="Cambria Math"/>
              </w:rPr>
              <m:t>T</m:t>
            </m:r>
          </m:e>
          <m:sub>
            <m:r>
              <w:rPr>
                <w:rFonts w:ascii="Cambria Math" w:hAnsi="Cambria Math"/>
              </w:rPr>
              <m:t>0</m:t>
            </m:r>
          </m:sub>
        </m:sSub>
      </m:oMath>
      <w:r>
        <w:tab/>
        <w:t>= duration of the transmitted pulse;</w:t>
      </w:r>
    </w:p>
    <w:p w:rsidR="006B7321" w:rsidRDefault="006B7321" w:rsidP="006B7321">
      <w:pPr>
        <w:pStyle w:val="NoSpacing"/>
        <w:keepNext/>
      </w:pPr>
      <w:r>
        <w:tab/>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p</m:t>
            </m:r>
          </m:sub>
        </m:sSub>
        <m:r>
          <w:rPr>
            <w:rFonts w:ascii="Cambria Math" w:hAnsi="Cambria Math"/>
          </w:rPr>
          <m:t xml:space="preserve"> </m:t>
        </m:r>
      </m:oMath>
      <w:r>
        <w:tab/>
        <w:t xml:space="preserve">= length of the ensonified patch </w:t>
      </w:r>
      <w:r>
        <w:rPr>
          <w:rFonts w:eastAsiaTheme="minorEastAsia"/>
        </w:rPr>
        <w:t xml:space="preserve">along </w:t>
      </w:r>
      <w:r>
        <w:t>the line of sight</w:t>
      </w:r>
      <w:r w:rsidR="00535D6C">
        <w:t xml:space="preserve"> of the receiver</w:t>
      </w:r>
      <w:r>
        <w:t>;</w:t>
      </w:r>
    </w:p>
    <w:p w:rsidR="00931A9E" w:rsidRDefault="00054A12" w:rsidP="00931A9E">
      <w:pPr>
        <w:pStyle w:val="NoSpacing"/>
        <w:keepNext/>
        <w:ind w:left="1440" w:hanging="720"/>
      </w:pPr>
      <m:oMath>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p</m:t>
            </m:r>
          </m:sub>
        </m:sSub>
        <m:r>
          <w:rPr>
            <w:rFonts w:ascii="Cambria Math" w:hAnsi="Cambria Math"/>
          </w:rPr>
          <m:t xml:space="preserve"> </m:t>
        </m:r>
      </m:oMath>
      <w:r w:rsidR="00931A9E">
        <w:tab/>
        <w:t xml:space="preserve">= grazing angle for </w:t>
      </w:r>
      <w:r w:rsidR="006B7321">
        <w:t>the ensonified patch</w:t>
      </w:r>
      <w:r w:rsidR="00931A9E">
        <w:t>; and</w:t>
      </w:r>
    </w:p>
    <w:p w:rsidR="00931A9E" w:rsidRDefault="00931A9E" w:rsidP="00931A9E">
      <w:pPr>
        <w:pStyle w:val="NoSpacing"/>
        <w:keepNext/>
      </w:pPr>
      <w:r>
        <w:tab/>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p</m:t>
            </m:r>
          </m:sub>
        </m:sSub>
        <m:r>
          <w:rPr>
            <w:rFonts w:ascii="Cambria Math" w:hAnsi="Cambria Math"/>
          </w:rPr>
          <m:t xml:space="preserve"> </m:t>
        </m:r>
      </m:oMath>
      <w:r>
        <w:tab/>
        <w:t xml:space="preserve">= speed of sound </w:t>
      </w:r>
      <w:r w:rsidR="006B7321">
        <w:t>at the center of the ensonified patch</w:t>
      </w:r>
      <w:r>
        <w:t>; and</w:t>
      </w:r>
    </w:p>
    <w:p w:rsidR="006B7321" w:rsidRDefault="006B7321" w:rsidP="006B7321">
      <w:pPr>
        <w:pStyle w:val="NoSpacing"/>
        <w:keepNext/>
      </w:pPr>
      <w:r>
        <w:tab/>
      </w:r>
      <m:oMath>
        <m:sSub>
          <m:sSubPr>
            <m:ctrlPr>
              <w:rPr>
                <w:rFonts w:ascii="Cambria Math" w:hAnsi="Cambria Math"/>
                <w:i/>
              </w:rPr>
            </m:ctrlPr>
          </m:sSubPr>
          <m:e>
            <m:r>
              <w:rPr>
                <w:rFonts w:ascii="Cambria Math" w:hAnsi="Cambria Math"/>
              </w:rPr>
              <m:t>T</m:t>
            </m:r>
          </m:e>
          <m:sub>
            <m:r>
              <w:rPr>
                <w:rFonts w:ascii="Cambria Math" w:hAnsi="Cambria Math"/>
              </w:rPr>
              <m:t>sr</m:t>
            </m:r>
          </m:sub>
        </m:sSub>
      </m:oMath>
      <w:r>
        <w:rPr>
          <w:rFonts w:eastAsiaTheme="minorEastAsia"/>
        </w:rPr>
        <w:tab/>
      </w:r>
      <w:r>
        <w:t>= duration for this contribution.</w:t>
      </w:r>
    </w:p>
    <w:p w:rsidR="006B7321" w:rsidRDefault="006B7321" w:rsidP="00931A9E">
      <w:pPr>
        <w:pStyle w:val="NoSpacing"/>
        <w:keepNext/>
      </w:pPr>
    </w:p>
    <w:p w:rsidR="00931A9E" w:rsidRDefault="006B7321" w:rsidP="00931A9E">
      <w:pPr>
        <w:pStyle w:val="NoSpacing"/>
        <w:keepNext/>
        <w:rPr>
          <w:rFonts w:eastAsiaTheme="minorEastAsia"/>
        </w:rPr>
      </w:pPr>
      <w:r>
        <w:t xml:space="preserve">Note that the factor of </w:t>
      </w:r>
      <w:proofErr w:type="gramStart"/>
      <w:r>
        <w:t>2</w:t>
      </w:r>
      <w:proofErr w:type="gramEnd"/>
      <w:r>
        <w:t xml:space="preserve"> in the </w:t>
      </w:r>
      <m:oMath>
        <m:sSub>
          <m:sSubPr>
            <m:ctrlPr>
              <w:rPr>
                <w:rFonts w:ascii="Cambria Math" w:hAnsi="Cambria Math"/>
                <w:i/>
              </w:rPr>
            </m:ctrlPr>
          </m:sSubPr>
          <m:e>
            <m:r>
              <w:rPr>
                <w:rFonts w:ascii="Cambria Math" w:hAnsi="Cambria Math"/>
              </w:rPr>
              <m:t>T</m:t>
            </m:r>
          </m:e>
          <m:sub>
            <m:r>
              <w:rPr>
                <w:rFonts w:ascii="Cambria Math" w:hAnsi="Cambria Math"/>
              </w:rPr>
              <m:t>sr</m:t>
            </m:r>
          </m:sub>
        </m:sSub>
      </m:oMath>
      <w:r>
        <w:rPr>
          <w:rFonts w:eastAsiaTheme="minorEastAsia"/>
        </w:rPr>
        <w:t xml:space="preserve"> term is the result of the fact that duration is measured in terms of two-way travel time, while the other terms are expressed in terms of one way time.</w:t>
      </w:r>
    </w:p>
    <w:p w:rsidR="006B7321" w:rsidRDefault="006B7321" w:rsidP="00931A9E">
      <w:pPr>
        <w:pStyle w:val="NoSpacing"/>
        <w:keepNext/>
        <w:rPr>
          <w:rFonts w:eastAsiaTheme="minorEastAsia"/>
        </w:rPr>
      </w:pPr>
    </w:p>
    <w:p w:rsidR="006B7321" w:rsidRDefault="006B7321" w:rsidP="006B7321">
      <w:pPr>
        <w:pStyle w:val="NoSpacing"/>
        <w:keepNext/>
      </w:pPr>
      <w:r>
        <w:t xml:space="preserve">If we estimate the size of the ensonified patch from the extent of </w:t>
      </w:r>
      <m:oMath>
        <m:r>
          <m:rPr>
            <m:scr m:val="script"/>
          </m:rPr>
          <w:rPr>
            <w:rFonts w:ascii="Cambria Math" w:hAnsi="Cambria Math"/>
          </w:rPr>
          <m:t>N</m:t>
        </m:r>
        <m:d>
          <m:dPr>
            <m:ctrlPr>
              <w:rPr>
                <w:rFonts w:ascii="Cambria Math" w:hAnsi="Cambria Math"/>
                <w:i/>
              </w:rPr>
            </m:ctrlPr>
          </m:dPr>
          <m:e>
            <m:r>
              <m:rPr>
                <m:sty m:val="bi"/>
              </m:rPr>
              <w:rPr>
                <w:rFonts w:ascii="Cambria Math" w:hAnsi="Cambria Math"/>
              </w:rPr>
              <m:t>r</m:t>
            </m:r>
            <m:r>
              <w:rPr>
                <w:rFonts w:ascii="Cambria Math" w:hAnsi="Cambria Math"/>
              </w:rPr>
              <m:t>;</m:t>
            </m:r>
            <m:sSub>
              <m:sSubPr>
                <m:ctrlPr>
                  <w:rPr>
                    <w:rFonts w:ascii="Cambria Math" w:hAnsi="Cambria Math"/>
                    <w:b/>
                    <w:i/>
                  </w:rPr>
                </m:ctrlPr>
              </m:sSubPr>
              <m:e>
                <m:r>
                  <m:rPr>
                    <m:sty m:val="bi"/>
                  </m:rPr>
                  <w:rPr>
                    <w:rFonts w:ascii="Cambria Math" w:hAnsi="Cambria Math"/>
                  </w:rPr>
                  <m:t>μ</m:t>
                </m:r>
              </m:e>
              <m:sub>
                <m:r>
                  <w:rPr>
                    <w:rFonts w:ascii="Cambria Math" w:hAnsi="Cambria Math"/>
                  </w:rPr>
                  <m:t>p</m:t>
                </m:r>
              </m:sub>
            </m:sSub>
            <m:r>
              <w:rPr>
                <w:rFonts w:ascii="Cambria Math" w:hAnsi="Cambria Math"/>
              </w:rPr>
              <m:t>,</m:t>
            </m:r>
            <m:sSub>
              <m:sSubPr>
                <m:ctrlPr>
                  <w:rPr>
                    <w:rFonts w:ascii="Cambria Math" w:hAnsi="Cambria Math"/>
                    <w:b/>
                  </w:rPr>
                </m:ctrlPr>
              </m:sSubPr>
              <m:e>
                <m:r>
                  <m:rPr>
                    <m:sty m:val="b"/>
                  </m:rPr>
                  <w:rPr>
                    <w:rFonts w:ascii="Cambria Math" w:hAnsi="Cambria Math"/>
                  </w:rPr>
                  <m:t>Σ</m:t>
                </m:r>
                <m:ctrlPr>
                  <w:rPr>
                    <w:rFonts w:ascii="Cambria Math" w:hAnsi="Cambria Math"/>
                    <w:i/>
                  </w:rPr>
                </m:ctrlPr>
              </m:e>
              <m:sub>
                <m:r>
                  <w:rPr>
                    <w:rFonts w:ascii="Cambria Math" w:hAnsi="Cambria Math"/>
                  </w:rPr>
                  <m:t>p</m:t>
                </m:r>
              </m:sub>
            </m:sSub>
          </m:e>
        </m:d>
      </m:oMath>
      <w:r>
        <w:rPr>
          <w:rFonts w:eastAsiaTheme="minorEastAsia"/>
        </w:rPr>
        <w:t xml:space="preserve"> in </w:t>
      </w:r>
      <w:r>
        <w:t xml:space="preserve">Eqn. </w:t>
      </w:r>
      <w:r>
        <w:fldChar w:fldCharType="begin"/>
      </w:r>
      <w:r>
        <w:instrText xml:space="preserve"> REF _Ref391044518 \h </w:instrText>
      </w:r>
      <w:r>
        <w:fldChar w:fldCharType="separate"/>
      </w:r>
      <w:r w:rsidR="001B49B6">
        <w:t>(</w:t>
      </w:r>
      <w:r w:rsidR="001B49B6">
        <w:rPr>
          <w:noProof/>
        </w:rPr>
        <w:t>16</w:t>
      </w:r>
      <w:r w:rsidR="001B49B6">
        <w:t>)</w:t>
      </w:r>
      <w:r>
        <w:fldChar w:fldCharType="end"/>
      </w:r>
      <w:r>
        <w:t>, along the length of the receiver reflection</w:t>
      </w:r>
      <w:r w:rsidR="00535D6C">
        <w:t xml:space="preserve"> and solve </w:t>
      </w:r>
      <w:proofErr w:type="gramStart"/>
      <w:r w:rsidR="00535D6C">
        <w:t xml:space="preserve">for </w:t>
      </w:r>
      <w:proofErr w:type="gramEnd"/>
      <m:oMath>
        <m:sSub>
          <m:sSubPr>
            <m:ctrlPr>
              <w:rPr>
                <w:rFonts w:ascii="Cambria Math" w:hAnsi="Cambria Math"/>
                <w:i/>
              </w:rPr>
            </m:ctrlPr>
          </m:sSubPr>
          <m:e>
            <m:r>
              <w:rPr>
                <w:rFonts w:ascii="Cambria Math" w:hAnsi="Cambria Math"/>
              </w:rPr>
              <m:t>T</m:t>
            </m:r>
          </m:e>
          <m:sub>
            <m:r>
              <w:rPr>
                <w:rFonts w:ascii="Cambria Math" w:hAnsi="Cambria Math"/>
              </w:rPr>
              <m:t>sr</m:t>
            </m:r>
          </m:sub>
        </m:sSub>
      </m:oMath>
      <w:r w:rsidR="00535D6C">
        <w:t>,</w:t>
      </w:r>
      <w:r>
        <w:t xml:space="preserve"> Eqn. </w:t>
      </w:r>
      <w:r>
        <w:fldChar w:fldCharType="begin"/>
      </w:r>
      <w:r>
        <w:instrText xml:space="preserve"> REF _Ref389510809 \h </w:instrText>
      </w:r>
      <w:r>
        <w:fldChar w:fldCharType="separate"/>
      </w:r>
      <w:r w:rsidR="001B49B6">
        <w:t>(</w:t>
      </w:r>
      <w:r w:rsidR="001B49B6">
        <w:rPr>
          <w:noProof/>
        </w:rPr>
        <w:t>32</w:t>
      </w:r>
      <w:r w:rsidR="001B49B6">
        <w:t>)</w:t>
      </w:r>
      <w:r>
        <w:fldChar w:fldCharType="end"/>
      </w:r>
      <w:r w:rsidR="00535D6C">
        <w:t xml:space="preserve"> becomes</w:t>
      </w:r>
    </w:p>
    <w:p w:rsidR="006B7321" w:rsidRDefault="006B7321" w:rsidP="006B7321"/>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8"/>
        <w:gridCol w:w="8280"/>
        <w:gridCol w:w="648"/>
      </w:tblGrid>
      <w:tr w:rsidR="006B7321" w:rsidTr="005F493C">
        <w:tc>
          <w:tcPr>
            <w:tcW w:w="648" w:type="dxa"/>
          </w:tcPr>
          <w:p w:rsidR="006B7321" w:rsidRDefault="006B7321" w:rsidP="005F493C">
            <w:pPr>
              <w:pStyle w:val="NoSpacing"/>
            </w:pPr>
          </w:p>
        </w:tc>
        <w:tc>
          <w:tcPr>
            <w:tcW w:w="8280" w:type="dxa"/>
          </w:tcPr>
          <w:p w:rsidR="006B7321" w:rsidRPr="00AA0321" w:rsidRDefault="00054A12" w:rsidP="00093651">
            <w:pPr>
              <w:pStyle w:val="NoSpacing"/>
            </w:pPr>
            <m:oMathPara>
              <m:oMath>
                <m:sSub>
                  <m:sSubPr>
                    <m:ctrlPr>
                      <w:rPr>
                        <w:rFonts w:ascii="Cambria Math" w:hAnsi="Cambria Math"/>
                        <w:i/>
                      </w:rPr>
                    </m:ctrlPr>
                  </m:sSubPr>
                  <m:e>
                    <m:r>
                      <w:rPr>
                        <w:rFonts w:ascii="Cambria Math" w:hAnsi="Cambria Math"/>
                      </w:rPr>
                      <m:t>T</m:t>
                    </m:r>
                  </m:e>
                  <m:sub>
                    <m:r>
                      <w:rPr>
                        <w:rFonts w:ascii="Cambria Math" w:hAnsi="Cambria Math"/>
                      </w:rPr>
                      <m:t>sr</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ad>
                  <m:radPr>
                    <m:degHide m:val="1"/>
                    <m:ctrlPr>
                      <w:rPr>
                        <w:rFonts w:ascii="Cambria Math" w:eastAsiaTheme="minorEastAsia" w:hAnsi="Cambria Math"/>
                        <w:i/>
                      </w:rPr>
                    </m:ctrlPr>
                  </m:radPr>
                  <m:deg/>
                  <m:e>
                    <m:sSubSup>
                      <m:sSubSupPr>
                        <m:ctrlPr>
                          <w:rPr>
                            <w:rFonts w:ascii="Cambria Math" w:eastAsiaTheme="minorEastAsia" w:hAnsi="Cambria Math"/>
                            <w:i/>
                          </w:rPr>
                        </m:ctrlPr>
                      </m:sSubSupPr>
                      <m:e>
                        <m:r>
                          <w:rPr>
                            <w:rFonts w:ascii="Cambria Math" w:eastAsiaTheme="minorEastAsia" w:hAnsi="Cambria Math"/>
                          </w:rPr>
                          <m:t>T</m:t>
                        </m:r>
                      </m:e>
                      <m:sub>
                        <m:r>
                          <w:rPr>
                            <w:rFonts w:ascii="Cambria Math" w:eastAsiaTheme="minorEastAsia" w:hAnsi="Cambria Math"/>
                          </w:rPr>
                          <m:t>0</m:t>
                        </m:r>
                      </m:sub>
                      <m:sup>
                        <m:r>
                          <w:rPr>
                            <w:rFonts w:ascii="Cambria Math" w:eastAsiaTheme="minorEastAsia" w:hAnsi="Cambria Math"/>
                          </w:rPr>
                          <m:t>2</m:t>
                        </m:r>
                      </m:sup>
                    </m:sSub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r</m:t>
                                        </m:r>
                                      </m:sub>
                                    </m:sSub>
                                  </m:e>
                                </m:func>
                              </m:num>
                              <m:den>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r</m:t>
                                    </m:r>
                                  </m:sub>
                                </m:sSub>
                              </m:den>
                            </m:f>
                          </m:e>
                        </m:d>
                      </m:e>
                      <m:sup>
                        <m:r>
                          <w:rPr>
                            <w:rFonts w:ascii="Cambria Math" w:eastAsiaTheme="minorEastAsia" w:hAnsi="Cambria Math"/>
                          </w:rPr>
                          <m:t>2</m:t>
                        </m:r>
                      </m:sup>
                    </m:sSup>
                    <m:sSub>
                      <m:sSubPr>
                        <m:ctrlPr>
                          <w:rPr>
                            <w:rFonts w:ascii="Cambria Math" w:hAnsi="Cambria Math"/>
                            <w:b/>
                            <w:i/>
                          </w:rPr>
                        </m:ctrlPr>
                      </m:sSubPr>
                      <m:e>
                        <m:d>
                          <m:dPr>
                            <m:ctrlPr>
                              <w:rPr>
                                <w:rFonts w:ascii="Cambria Math" w:hAnsi="Cambria Math"/>
                                <w:b/>
                              </w:rPr>
                            </m:ctrlPr>
                          </m:dPr>
                          <m:e>
                            <m:sSub>
                              <m:sSubPr>
                                <m:ctrlPr>
                                  <w:rPr>
                                    <w:rFonts w:ascii="Cambria Math" w:hAnsi="Cambria Math"/>
                                    <w:b/>
                                  </w:rPr>
                                </m:ctrlPr>
                              </m:sSubPr>
                              <m:e>
                                <m:r>
                                  <m:rPr>
                                    <m:sty m:val="b"/>
                                  </m:rPr>
                                  <w:rPr>
                                    <w:rFonts w:ascii="Cambria Math" w:hAnsi="Cambria Math"/>
                                  </w:rPr>
                                  <m:t>Σ</m:t>
                                </m:r>
                              </m:e>
                              <m:sub>
                                <m:r>
                                  <m:rPr>
                                    <m:sty m:val="b"/>
                                  </m:rPr>
                                  <w:rPr>
                                    <w:rFonts w:ascii="Cambria Math" w:hAnsi="Cambria Math"/>
                                  </w:rPr>
                                  <m:t>p</m:t>
                                </m:r>
                              </m:sub>
                            </m:sSub>
                          </m:e>
                        </m:d>
                      </m:e>
                      <m:sub>
                        <m:r>
                          <m:rPr>
                            <m:sty m:val="bi"/>
                          </m:rPr>
                          <w:rPr>
                            <w:rFonts w:ascii="Cambria Math" w:hAnsi="Cambria Math"/>
                          </w:rPr>
                          <m:t>yy</m:t>
                        </m:r>
                      </m:sub>
                    </m:sSub>
                  </m:e>
                </m:rad>
              </m:oMath>
            </m:oMathPara>
          </w:p>
        </w:tc>
        <w:tc>
          <w:tcPr>
            <w:tcW w:w="648" w:type="dxa"/>
          </w:tcPr>
          <w:p w:rsidR="006B7321" w:rsidRDefault="006B7321" w:rsidP="005F493C">
            <w:pPr>
              <w:pStyle w:val="NoSpacing"/>
            </w:pPr>
            <w:r>
              <w:t>(</w:t>
            </w:r>
            <w:fldSimple w:instr=" SEQ Equation \* MERGEFORMAT ">
              <w:r w:rsidR="001B49B6">
                <w:rPr>
                  <w:noProof/>
                </w:rPr>
                <w:t>33</w:t>
              </w:r>
            </w:fldSimple>
            <w:r>
              <w:t>)</w:t>
            </w:r>
          </w:p>
        </w:tc>
      </w:tr>
    </w:tbl>
    <w:p w:rsidR="006B7321" w:rsidRDefault="006B7321" w:rsidP="006B7321">
      <w:pPr>
        <w:keepNext/>
      </w:pPr>
      <w:proofErr w:type="gramStart"/>
      <w:r w:rsidRPr="0038660E">
        <w:t>where</w:t>
      </w:r>
      <w:proofErr w:type="gramEnd"/>
    </w:p>
    <w:p w:rsidR="00093651" w:rsidRDefault="00093651" w:rsidP="00093651">
      <w:pPr>
        <w:pStyle w:val="NoSpacing"/>
        <w:keepNext/>
      </w:pPr>
      <w:r>
        <w:tab/>
      </w:r>
      <m:oMath>
        <m:sSub>
          <m:sSubPr>
            <m:ctrlPr>
              <w:rPr>
                <w:rFonts w:ascii="Cambria Math" w:hAnsi="Cambria Math"/>
                <w:b/>
                <w:i/>
              </w:rPr>
            </m:ctrlPr>
          </m:sSubPr>
          <m:e>
            <m:d>
              <m:dPr>
                <m:ctrlPr>
                  <w:rPr>
                    <w:rFonts w:ascii="Cambria Math" w:hAnsi="Cambria Math"/>
                    <w:b/>
                  </w:rPr>
                </m:ctrlPr>
              </m:dPr>
              <m:e>
                <m:sSub>
                  <m:sSubPr>
                    <m:ctrlPr>
                      <w:rPr>
                        <w:rFonts w:ascii="Cambria Math" w:hAnsi="Cambria Math"/>
                        <w:b/>
                      </w:rPr>
                    </m:ctrlPr>
                  </m:sSubPr>
                  <m:e>
                    <m:r>
                      <m:rPr>
                        <m:sty m:val="b"/>
                      </m:rPr>
                      <w:rPr>
                        <w:rFonts w:ascii="Cambria Math" w:hAnsi="Cambria Math"/>
                      </w:rPr>
                      <m:t>Σ</m:t>
                    </m:r>
                  </m:e>
                  <m:sub>
                    <m:r>
                      <m:rPr>
                        <m:sty m:val="b"/>
                      </m:rPr>
                      <w:rPr>
                        <w:rFonts w:ascii="Cambria Math" w:hAnsi="Cambria Math"/>
                      </w:rPr>
                      <m:t>p</m:t>
                    </m:r>
                  </m:sub>
                </m:sSub>
              </m:e>
            </m:d>
          </m:e>
          <m:sub>
            <m:r>
              <m:rPr>
                <m:sty m:val="bi"/>
              </m:rPr>
              <w:rPr>
                <w:rFonts w:ascii="Cambria Math" w:hAnsi="Cambria Math"/>
              </w:rPr>
              <m:t>yy</m:t>
            </m:r>
          </m:sub>
        </m:sSub>
        <m:r>
          <w:rPr>
            <w:rFonts w:ascii="Cambria Math" w:hAnsi="Cambria Math"/>
          </w:rPr>
          <m:t xml:space="preserve"> </m:t>
        </m:r>
      </m:oMath>
      <w:r>
        <w:tab/>
        <w:t>= variance of the Gaussian overlap along the path to the receiver;</w:t>
      </w:r>
    </w:p>
    <w:p w:rsidR="00093651" w:rsidRDefault="00054A12" w:rsidP="00093651">
      <w:pPr>
        <w:pStyle w:val="NoSpacing"/>
        <w:keepNext/>
        <w:ind w:left="1440" w:hanging="720"/>
      </w:pPr>
      <m:oMath>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r</m:t>
            </m:r>
          </m:sub>
        </m:sSub>
        <m:r>
          <w:rPr>
            <w:rFonts w:ascii="Cambria Math" w:hAnsi="Cambria Math"/>
          </w:rPr>
          <m:t xml:space="preserve"> </m:t>
        </m:r>
      </m:oMath>
      <w:r w:rsidR="00093651">
        <w:tab/>
        <w:t>= grazing angle for the path to the receiver; and</w:t>
      </w:r>
    </w:p>
    <w:p w:rsidR="00093651" w:rsidRDefault="00093651" w:rsidP="00093651">
      <w:pPr>
        <w:pStyle w:val="NoSpacing"/>
        <w:keepNext/>
      </w:pPr>
      <w:r>
        <w:tab/>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r</m:t>
            </m:r>
          </m:sub>
        </m:sSub>
        <m:r>
          <w:rPr>
            <w:rFonts w:ascii="Cambria Math" w:hAnsi="Cambria Math"/>
          </w:rPr>
          <m:t xml:space="preserve"> </m:t>
        </m:r>
      </m:oMath>
      <w:r>
        <w:tab/>
        <w:t>= speed of sound at the receiver path point of reflection;</w:t>
      </w:r>
    </w:p>
    <w:p w:rsidR="006B7321" w:rsidRDefault="006B7321" w:rsidP="00931A9E">
      <w:pPr>
        <w:pStyle w:val="NoSpacing"/>
        <w:keepNext/>
      </w:pPr>
    </w:p>
    <w:p w:rsidR="00931A9E" w:rsidRDefault="00931A9E" w:rsidP="00931A9E">
      <w:pPr>
        <w:keepNext/>
      </w:pPr>
      <w:r>
        <w:t xml:space="preserve">The </w:t>
      </w:r>
      <w:r w:rsidR="00EC01F7">
        <w:t xml:space="preserve">length of </w:t>
      </w:r>
      <m:oMath>
        <m:sSub>
          <m:sSubPr>
            <m:ctrlPr>
              <w:rPr>
                <w:rFonts w:ascii="Cambria Math" w:eastAsiaTheme="minorEastAsia" w:hAnsi="Cambria Math"/>
                <w:i/>
              </w:rPr>
            </m:ctrlPr>
          </m:sSubPr>
          <m:e>
            <m:r>
              <m:rPr>
                <m:sty m:val="b"/>
              </m:rPr>
              <w:rPr>
                <w:rFonts w:ascii="Cambria Math" w:eastAsiaTheme="minorEastAsia" w:hAnsi="Cambria Math"/>
              </w:rPr>
              <m:t>Σ</m:t>
            </m:r>
            <m:ctrlPr>
              <w:rPr>
                <w:rFonts w:ascii="Cambria Math" w:eastAsiaTheme="minorEastAsia" w:hAnsi="Cambria Math"/>
                <w:b/>
              </w:rPr>
            </m:ctrlPr>
          </m:e>
          <m:sub>
            <m:r>
              <w:rPr>
                <w:rFonts w:ascii="Cambria Math" w:eastAsiaTheme="minorEastAsia" w:hAnsi="Cambria Math"/>
              </w:rPr>
              <m:t>p</m:t>
            </m:r>
          </m:sub>
        </m:sSub>
      </m:oMath>
      <w:r>
        <w:rPr>
          <w:rFonts w:eastAsiaTheme="minorEastAsia"/>
        </w:rPr>
        <w:t xml:space="preserve"> along </w:t>
      </w:r>
      <w:r>
        <w:t xml:space="preserve">the receiver </w:t>
      </w:r>
      <w:r w:rsidR="00DD536F">
        <w:t xml:space="preserve">path </w:t>
      </w:r>
      <w:r>
        <w:t xml:space="preserve">is </w:t>
      </w:r>
      <w:r w:rsidR="00143B56">
        <w:t>given by</w:t>
      </w:r>
      <w:r w:rsidR="00A6799B">
        <w:t xml:space="preserve"> Eqn. </w:t>
      </w:r>
      <w:r w:rsidR="00A6799B">
        <w:fldChar w:fldCharType="begin"/>
      </w:r>
      <w:r w:rsidR="00A6799B">
        <w:instrText xml:space="preserve"> REF _Ref393186209 \h </w:instrText>
      </w:r>
      <w:r w:rsidR="00A6799B">
        <w:fldChar w:fldCharType="separate"/>
      </w:r>
      <w:r w:rsidR="001B49B6">
        <w:t>(</w:t>
      </w:r>
      <w:r w:rsidR="001B49B6">
        <w:rPr>
          <w:noProof/>
        </w:rPr>
        <w:t>17</w:t>
      </w:r>
      <w:r w:rsidR="001B49B6">
        <w:t>)</w:t>
      </w:r>
      <w:r w:rsidR="00A6799B">
        <w:fldChar w:fldCharType="end"/>
      </w:r>
      <w:r w:rsidR="00A6799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8"/>
        <w:gridCol w:w="8280"/>
        <w:gridCol w:w="648"/>
      </w:tblGrid>
      <w:tr w:rsidR="00931A9E" w:rsidTr="00EE1775">
        <w:tc>
          <w:tcPr>
            <w:tcW w:w="648" w:type="dxa"/>
          </w:tcPr>
          <w:p w:rsidR="00931A9E" w:rsidRDefault="00931A9E" w:rsidP="00EE1775">
            <w:pPr>
              <w:pStyle w:val="NoSpacing"/>
            </w:pPr>
          </w:p>
        </w:tc>
        <w:tc>
          <w:tcPr>
            <w:tcW w:w="8280" w:type="dxa"/>
          </w:tcPr>
          <w:p w:rsidR="00931A9E" w:rsidRPr="00FC5C2C" w:rsidRDefault="00054A12" w:rsidP="00EE1775">
            <w:pPr>
              <w:pStyle w:val="NoSpacing"/>
            </w:pPr>
            <m:oMathPara>
              <m:oMath>
                <m:sSubSup>
                  <m:sSubSupPr>
                    <m:ctrlPr>
                      <w:rPr>
                        <w:rFonts w:ascii="Cambria Math" w:hAnsi="Cambria Math"/>
                        <w:b/>
                      </w:rPr>
                    </m:ctrlPr>
                  </m:sSubSupPr>
                  <m:e>
                    <m:r>
                      <m:rPr>
                        <m:sty m:val="b"/>
                      </m:rPr>
                      <w:rPr>
                        <w:rFonts w:ascii="Cambria Math" w:hAnsi="Cambria Math"/>
                      </w:rPr>
                      <m:t>Σ</m:t>
                    </m:r>
                  </m:e>
                  <m:sub>
                    <m:r>
                      <w:rPr>
                        <w:rFonts w:ascii="Cambria Math" w:hAnsi="Cambria Math"/>
                      </w:rPr>
                      <m:t>r</m:t>
                    </m:r>
                  </m:sub>
                  <m:sup>
                    <m:r>
                      <m:rPr>
                        <m:sty m:val="p"/>
                      </m:rPr>
                      <w:rPr>
                        <w:rFonts w:ascii="Cambria Math" w:hAnsi="Cambria Math"/>
                      </w:rPr>
                      <m:t>-1</m:t>
                    </m:r>
                  </m:sup>
                </m:sSubSup>
                <m:r>
                  <w:rPr>
                    <w:rFonts w:ascii="Cambria Math" w:eastAsiaTheme="minorEastAsia" w:hAnsi="Cambria Math"/>
                  </w:rPr>
                  <m:t>=</m:t>
                </m:r>
                <m:d>
                  <m:dPr>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f>
                            <m:fPr>
                              <m:ctrlPr>
                                <w:rPr>
                                  <w:rFonts w:ascii="Cambria Math" w:eastAsiaTheme="minorEastAsia" w:hAnsi="Cambria Math"/>
                                  <w:i/>
                                </w:rPr>
                              </m:ctrlPr>
                            </m:fPr>
                            <m:num>
                              <m:r>
                                <w:rPr>
                                  <w:rFonts w:ascii="Cambria Math" w:eastAsiaTheme="minorEastAsia" w:hAnsi="Cambria Math"/>
                                </w:rPr>
                                <m:t>1</m:t>
                              </m:r>
                            </m:num>
                            <m:den>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r</m:t>
                                  </m:r>
                                </m:sub>
                                <m:sup>
                                  <m:r>
                                    <w:rPr>
                                      <w:rFonts w:ascii="Cambria Math" w:eastAsiaTheme="minorEastAsia" w:hAnsi="Cambria Math"/>
                                    </w:rPr>
                                    <m:t>2</m:t>
                                  </m:r>
                                </m:sup>
                              </m:sSubSup>
                            </m:den>
                          </m:f>
                        </m:e>
                        <m:e>
                          <m:r>
                            <w:rPr>
                              <w:rFonts w:ascii="Cambria Math" w:eastAsiaTheme="minorEastAsia" w:hAnsi="Cambria Math"/>
                            </w:rPr>
                            <m:t>0</m:t>
                          </m:r>
                        </m:e>
                      </m:mr>
                      <m:mr>
                        <m:e>
                          <m:r>
                            <w:rPr>
                              <w:rFonts w:ascii="Cambria Math" w:eastAsiaTheme="minorEastAsia" w:hAnsi="Cambria Math"/>
                            </w:rPr>
                            <m:t>0</m:t>
                          </m:r>
                        </m:e>
                        <m:e>
                          <m:f>
                            <m:fPr>
                              <m:ctrlPr>
                                <w:rPr>
                                  <w:rFonts w:ascii="Cambria Math" w:eastAsiaTheme="minorEastAsia" w:hAnsi="Cambria Math"/>
                                  <w:i/>
                                </w:rPr>
                              </m:ctrlPr>
                            </m:fPr>
                            <m:num>
                              <m:r>
                                <w:rPr>
                                  <w:rFonts w:ascii="Cambria Math" w:eastAsiaTheme="minorEastAsia" w:hAnsi="Cambria Math"/>
                                </w:rPr>
                                <m:t>1</m:t>
                              </m:r>
                            </m:num>
                            <m:den>
                              <m:sSubSup>
                                <m:sSubSupPr>
                                  <m:ctrlPr>
                                    <w:rPr>
                                      <w:rFonts w:ascii="Cambria Math" w:eastAsiaTheme="minorEastAsia" w:hAnsi="Cambria Math"/>
                                      <w:i/>
                                    </w:rPr>
                                  </m:ctrlPr>
                                </m:sSubSupPr>
                                <m:e>
                                  <m:r>
                                    <w:rPr>
                                      <w:rFonts w:ascii="Cambria Math" w:eastAsiaTheme="minorEastAsia" w:hAnsi="Cambria Math"/>
                                    </w:rPr>
                                    <m:t>L</m:t>
                                  </m:r>
                                </m:e>
                                <m:sub>
                                  <m:r>
                                    <w:rPr>
                                      <w:rFonts w:ascii="Cambria Math" w:eastAsiaTheme="minorEastAsia" w:hAnsi="Cambria Math"/>
                                    </w:rPr>
                                    <m:t>r</m:t>
                                  </m:r>
                                </m:sub>
                                <m:sup>
                                  <m:r>
                                    <w:rPr>
                                      <w:rFonts w:ascii="Cambria Math" w:eastAsiaTheme="minorEastAsia" w:hAnsi="Cambria Math"/>
                                    </w:rPr>
                                    <m:t>2</m:t>
                                  </m:r>
                                </m:sup>
                              </m:sSubSup>
                            </m:den>
                          </m:f>
                        </m:e>
                      </m:mr>
                    </m:m>
                  </m:e>
                </m:d>
              </m:oMath>
            </m:oMathPara>
          </w:p>
        </w:tc>
        <w:tc>
          <w:tcPr>
            <w:tcW w:w="648" w:type="dxa"/>
          </w:tcPr>
          <w:p w:rsidR="00931A9E" w:rsidRDefault="00931A9E" w:rsidP="00EE1775">
            <w:pPr>
              <w:pStyle w:val="NoSpacing"/>
            </w:pPr>
            <w:r>
              <w:t>(</w:t>
            </w:r>
            <w:fldSimple w:instr=" SEQ Equation \* MERGEFORMAT ">
              <w:r w:rsidR="001B49B6">
                <w:rPr>
                  <w:noProof/>
                </w:rPr>
                <w:t>34</w:t>
              </w:r>
            </w:fldSimple>
            <w:r>
              <w:t>)</w:t>
            </w:r>
          </w:p>
        </w:tc>
      </w:tr>
    </w:tbl>
    <w:p w:rsidR="00931A9E" w:rsidRDefault="00931A9E" w:rsidP="00931A9E">
      <w:pPr>
        <w:pStyle w:val="NoSpacing"/>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8"/>
        <w:gridCol w:w="8280"/>
        <w:gridCol w:w="648"/>
      </w:tblGrid>
      <w:tr w:rsidR="00931A9E" w:rsidTr="00EE1775">
        <w:tc>
          <w:tcPr>
            <w:tcW w:w="648" w:type="dxa"/>
          </w:tcPr>
          <w:p w:rsidR="00931A9E" w:rsidRDefault="00931A9E" w:rsidP="00EE1775">
            <w:pPr>
              <w:pStyle w:val="NoSpacing"/>
            </w:pPr>
          </w:p>
        </w:tc>
        <w:tc>
          <w:tcPr>
            <w:tcW w:w="8280" w:type="dxa"/>
          </w:tcPr>
          <w:p w:rsidR="00931A9E" w:rsidRDefault="00054A12" w:rsidP="00EE1775">
            <w:pPr>
              <w:pStyle w:val="NoSpacing"/>
            </w:pPr>
            <m:oMathPara>
              <m:oMath>
                <m:sSubSup>
                  <m:sSubSupPr>
                    <m:ctrlPr>
                      <w:rPr>
                        <w:rFonts w:ascii="Cambria Math" w:hAnsi="Cambria Math"/>
                        <w:b/>
                      </w:rPr>
                    </m:ctrlPr>
                  </m:sSubSupPr>
                  <m:e>
                    <m:r>
                      <m:rPr>
                        <m:sty m:val="b"/>
                      </m:rPr>
                      <w:rPr>
                        <w:rFonts w:ascii="Cambria Math" w:hAnsi="Cambria Math"/>
                      </w:rPr>
                      <m:t>Σ</m:t>
                    </m:r>
                  </m:e>
                  <m:sub>
                    <m:r>
                      <w:rPr>
                        <w:rFonts w:ascii="Cambria Math" w:hAnsi="Cambria Math"/>
                      </w:rPr>
                      <m:t>s</m:t>
                    </m:r>
                  </m:sub>
                  <m:sup>
                    <m:r>
                      <m:rPr>
                        <m:sty m:val="p"/>
                      </m:rPr>
                      <w:rPr>
                        <w:rFonts w:ascii="Cambria Math" w:hAnsi="Cambria Math"/>
                      </w:rPr>
                      <m:t>-1</m:t>
                    </m:r>
                  </m:sup>
                </m:sSubSup>
                <m:r>
                  <w:rPr>
                    <w:rFonts w:ascii="Cambria Math"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 xml:space="preserve">2 </m:t>
                    </m:r>
                  </m:den>
                </m:f>
                <m:r>
                  <w:rPr>
                    <w:rFonts w:ascii="Cambria Math" w:hAnsi="Cambria Math"/>
                  </w:rPr>
                  <m:t xml:space="preserve"> </m:t>
                </m:r>
                <m:d>
                  <m:dPr>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 xml:space="preserve"> </m:t>
                          </m:r>
                          <m:d>
                            <m:dPr>
                              <m:ctrlPr>
                                <w:rPr>
                                  <w:rFonts w:ascii="Cambria Math" w:hAnsi="Cambria Math"/>
                                  <w:i/>
                                </w:rPr>
                              </m:ctrlPr>
                            </m:dPr>
                            <m:e>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L</m:t>
                                      </m:r>
                                    </m:e>
                                    <m:sub>
                                      <m:r>
                                        <w:rPr>
                                          <w:rFonts w:ascii="Cambria Math" w:hAnsi="Cambria Math"/>
                                        </w:rPr>
                                        <m:t>s</m:t>
                                      </m:r>
                                    </m:sub>
                                    <m:sup>
                                      <m:r>
                                        <w:rPr>
                                          <w:rFonts w:ascii="Cambria Math" w:hAnsi="Cambria Math"/>
                                        </w:rPr>
                                        <m:t>2</m:t>
                                      </m:r>
                                    </m:sup>
                                  </m:sSubSup>
                                </m:den>
                              </m:f>
                              <m:r>
                                <w:rPr>
                                  <w:rFonts w:ascii="Cambria Math" w:hAnsi="Cambria Math"/>
                                </w:rPr>
                                <m:t>+</m:t>
                              </m:r>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W</m:t>
                                      </m:r>
                                    </m:e>
                                    <m:sub>
                                      <m:r>
                                        <w:rPr>
                                          <w:rFonts w:ascii="Cambria Math" w:hAnsi="Cambria Math"/>
                                        </w:rPr>
                                        <m:t>s</m:t>
                                      </m:r>
                                    </m:sub>
                                    <m:sup>
                                      <m:r>
                                        <w:rPr>
                                          <w:rFonts w:ascii="Cambria Math" w:hAnsi="Cambria Math"/>
                                        </w:rPr>
                                        <m:t>2</m:t>
                                      </m:r>
                                    </m:sup>
                                  </m:sSubSup>
                                </m:den>
                              </m:f>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L</m:t>
                                      </m:r>
                                    </m:e>
                                    <m:sub>
                                      <m:r>
                                        <w:rPr>
                                          <w:rFonts w:ascii="Cambria Math" w:hAnsi="Cambria Math"/>
                                        </w:rPr>
                                        <m:t>s</m:t>
                                      </m:r>
                                    </m:sub>
                                    <m:sup>
                                      <m:r>
                                        <w:rPr>
                                          <w:rFonts w:ascii="Cambria Math" w:hAnsi="Cambria Math"/>
                                        </w:rPr>
                                        <m:t>2</m:t>
                                      </m:r>
                                    </m:sup>
                                  </m:sSubSup>
                                </m:den>
                              </m:f>
                              <m:r>
                                <w:rPr>
                                  <w:rFonts w:ascii="Cambria Math" w:hAnsi="Cambria Math"/>
                                </w:rPr>
                                <m:t>-</m:t>
                              </m:r>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W</m:t>
                                      </m:r>
                                    </m:e>
                                    <m:sub>
                                      <m:r>
                                        <w:rPr>
                                          <w:rFonts w:ascii="Cambria Math" w:hAnsi="Cambria Math"/>
                                        </w:rPr>
                                        <m:t>s</m:t>
                                      </m:r>
                                    </m:sub>
                                    <m:sup>
                                      <m:r>
                                        <w:rPr>
                                          <w:rFonts w:ascii="Cambria Math" w:hAnsi="Cambria Math"/>
                                        </w:rPr>
                                        <m:t>2</m:t>
                                      </m:r>
                                    </m:sup>
                                  </m:sSubSup>
                                </m:den>
                              </m:f>
                            </m:e>
                          </m:d>
                          <m:func>
                            <m:funcPr>
                              <m:ctrlPr>
                                <w:rPr>
                                  <w:rFonts w:ascii="Cambria Math" w:hAnsi="Cambria Math"/>
                                  <w:i/>
                                </w:rPr>
                              </m:ctrlPr>
                            </m:funcPr>
                            <m:fName>
                              <m:r>
                                <m:rPr>
                                  <m:sty m:val="p"/>
                                </m:rPr>
                                <w:rPr>
                                  <w:rFonts w:ascii="Cambria Math" w:hAnsi="Cambria Math"/>
                                </w:rPr>
                                <m:t xml:space="preserve"> cos</m:t>
                              </m:r>
                            </m:fName>
                            <m:e>
                              <m:r>
                                <w:rPr>
                                  <w:rFonts w:ascii="Cambria Math" w:hAnsi="Cambria Math"/>
                                </w:rPr>
                                <m:t>2</m:t>
                              </m:r>
                              <m:sSub>
                                <m:sSubPr>
                                  <m:ctrlPr>
                                    <w:rPr>
                                      <w:rFonts w:ascii="Cambria Math" w:hAnsi="Cambria Math"/>
                                      <w:i/>
                                    </w:rPr>
                                  </m:ctrlPr>
                                </m:sSubPr>
                                <m:e>
                                  <m:r>
                                    <w:rPr>
                                      <w:rFonts w:ascii="Cambria Math" w:hAnsi="Cambria Math"/>
                                    </w:rPr>
                                    <m:t>α</m:t>
                                  </m:r>
                                </m:e>
                                <m:sub>
                                  <m:r>
                                    <w:rPr>
                                      <w:rFonts w:ascii="Cambria Math" w:hAnsi="Cambria Math"/>
                                    </w:rPr>
                                    <m:t>s</m:t>
                                  </m:r>
                                </m:sub>
                              </m:sSub>
                            </m:e>
                          </m:func>
                        </m:e>
                        <m:e>
                          <m:d>
                            <m:dPr>
                              <m:ctrlPr>
                                <w:rPr>
                                  <w:rFonts w:ascii="Cambria Math" w:hAnsi="Cambria Math"/>
                                  <w:i/>
                                </w:rPr>
                              </m:ctrlPr>
                            </m:dPr>
                            <m:e>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L</m:t>
                                      </m:r>
                                    </m:e>
                                    <m:sub>
                                      <m:r>
                                        <w:rPr>
                                          <w:rFonts w:ascii="Cambria Math" w:hAnsi="Cambria Math"/>
                                        </w:rPr>
                                        <m:t>s</m:t>
                                      </m:r>
                                    </m:sub>
                                    <m:sup>
                                      <m:r>
                                        <w:rPr>
                                          <w:rFonts w:ascii="Cambria Math" w:hAnsi="Cambria Math"/>
                                        </w:rPr>
                                        <m:t>2</m:t>
                                      </m:r>
                                    </m:sup>
                                  </m:sSubSup>
                                </m:den>
                              </m:f>
                              <m:r>
                                <w:rPr>
                                  <w:rFonts w:ascii="Cambria Math" w:hAnsi="Cambria Math"/>
                                </w:rPr>
                                <m:t>-</m:t>
                              </m:r>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W</m:t>
                                      </m:r>
                                    </m:e>
                                    <m:sub>
                                      <m:r>
                                        <w:rPr>
                                          <w:rFonts w:ascii="Cambria Math" w:hAnsi="Cambria Math"/>
                                        </w:rPr>
                                        <m:t>s</m:t>
                                      </m:r>
                                    </m:sub>
                                    <m:sup>
                                      <m:r>
                                        <w:rPr>
                                          <w:rFonts w:ascii="Cambria Math" w:hAnsi="Cambria Math"/>
                                        </w:rPr>
                                        <m:t>2</m:t>
                                      </m:r>
                                    </m:sup>
                                  </m:sSubSup>
                                </m:den>
                              </m:f>
                            </m:e>
                          </m:d>
                          <m:r>
                            <w:rPr>
                              <w:rFonts w:ascii="Cambria Math" w:hAnsi="Cambria Math"/>
                            </w:rPr>
                            <m:t xml:space="preserve"> </m:t>
                          </m:r>
                          <m:func>
                            <m:funcPr>
                              <m:ctrlPr>
                                <w:rPr>
                                  <w:rFonts w:ascii="Cambria Math" w:hAnsi="Cambria Math"/>
                                  <w:i/>
                                </w:rPr>
                              </m:ctrlPr>
                            </m:funcPr>
                            <m:fName>
                              <m:r>
                                <m:rPr>
                                  <m:sty m:val="p"/>
                                </m:rPr>
                                <w:rPr>
                                  <w:rFonts w:ascii="Cambria Math" w:hAnsi="Cambria Math"/>
                                </w:rPr>
                                <m:t>sin</m:t>
                              </m:r>
                            </m:fName>
                            <m:e>
                              <m:r>
                                <w:rPr>
                                  <w:rFonts w:ascii="Cambria Math" w:hAnsi="Cambria Math"/>
                                </w:rPr>
                                <m:t>2</m:t>
                              </m:r>
                              <m:sSub>
                                <m:sSubPr>
                                  <m:ctrlPr>
                                    <w:rPr>
                                      <w:rFonts w:ascii="Cambria Math" w:hAnsi="Cambria Math"/>
                                      <w:i/>
                                    </w:rPr>
                                  </m:ctrlPr>
                                </m:sSubPr>
                                <m:e>
                                  <m:r>
                                    <w:rPr>
                                      <w:rFonts w:ascii="Cambria Math" w:hAnsi="Cambria Math"/>
                                    </w:rPr>
                                    <m:t>α</m:t>
                                  </m:r>
                                </m:e>
                                <m:sub>
                                  <m:r>
                                    <w:rPr>
                                      <w:rFonts w:ascii="Cambria Math" w:hAnsi="Cambria Math"/>
                                    </w:rPr>
                                    <m:t>s</m:t>
                                  </m:r>
                                </m:sub>
                              </m:sSub>
                            </m:e>
                          </m:func>
                        </m:e>
                      </m:mr>
                      <m:mr>
                        <m:e>
                          <m:d>
                            <m:dPr>
                              <m:ctrlPr>
                                <w:rPr>
                                  <w:rFonts w:ascii="Cambria Math" w:hAnsi="Cambria Math"/>
                                  <w:i/>
                                </w:rPr>
                              </m:ctrlPr>
                            </m:dPr>
                            <m:e>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L</m:t>
                                      </m:r>
                                    </m:e>
                                    <m:sub>
                                      <m:r>
                                        <w:rPr>
                                          <w:rFonts w:ascii="Cambria Math" w:hAnsi="Cambria Math"/>
                                        </w:rPr>
                                        <m:t>s</m:t>
                                      </m:r>
                                    </m:sub>
                                    <m:sup>
                                      <m:r>
                                        <w:rPr>
                                          <w:rFonts w:ascii="Cambria Math" w:hAnsi="Cambria Math"/>
                                        </w:rPr>
                                        <m:t>2</m:t>
                                      </m:r>
                                    </m:sup>
                                  </m:sSubSup>
                                </m:den>
                              </m:f>
                              <m:r>
                                <w:rPr>
                                  <w:rFonts w:ascii="Cambria Math" w:hAnsi="Cambria Math"/>
                                </w:rPr>
                                <m:t>-</m:t>
                              </m:r>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W</m:t>
                                      </m:r>
                                    </m:e>
                                    <m:sub>
                                      <m:r>
                                        <w:rPr>
                                          <w:rFonts w:ascii="Cambria Math" w:hAnsi="Cambria Math"/>
                                        </w:rPr>
                                        <m:t>s</m:t>
                                      </m:r>
                                    </m:sub>
                                    <m:sup>
                                      <m:r>
                                        <w:rPr>
                                          <w:rFonts w:ascii="Cambria Math" w:hAnsi="Cambria Math"/>
                                        </w:rPr>
                                        <m:t>2</m:t>
                                      </m:r>
                                    </m:sup>
                                  </m:sSubSup>
                                </m:den>
                              </m:f>
                            </m:e>
                          </m:d>
                          <m:r>
                            <w:rPr>
                              <w:rFonts w:ascii="Cambria Math" w:hAnsi="Cambria Math"/>
                            </w:rPr>
                            <m:t xml:space="preserve"> </m:t>
                          </m:r>
                          <m:func>
                            <m:funcPr>
                              <m:ctrlPr>
                                <w:rPr>
                                  <w:rFonts w:ascii="Cambria Math" w:hAnsi="Cambria Math"/>
                                  <w:i/>
                                </w:rPr>
                              </m:ctrlPr>
                            </m:funcPr>
                            <m:fName>
                              <m:r>
                                <m:rPr>
                                  <m:sty m:val="p"/>
                                </m:rPr>
                                <w:rPr>
                                  <w:rFonts w:ascii="Cambria Math" w:hAnsi="Cambria Math"/>
                                </w:rPr>
                                <m:t>sin</m:t>
                              </m:r>
                            </m:fName>
                            <m:e>
                              <m:r>
                                <w:rPr>
                                  <w:rFonts w:ascii="Cambria Math" w:hAnsi="Cambria Math"/>
                                </w:rPr>
                                <m:t>2</m:t>
                              </m:r>
                              <m:sSub>
                                <m:sSubPr>
                                  <m:ctrlPr>
                                    <w:rPr>
                                      <w:rFonts w:ascii="Cambria Math" w:hAnsi="Cambria Math"/>
                                      <w:i/>
                                    </w:rPr>
                                  </m:ctrlPr>
                                </m:sSubPr>
                                <m:e>
                                  <m:r>
                                    <w:rPr>
                                      <w:rFonts w:ascii="Cambria Math" w:hAnsi="Cambria Math"/>
                                    </w:rPr>
                                    <m:t>α</m:t>
                                  </m:r>
                                </m:e>
                                <m:sub>
                                  <m:r>
                                    <w:rPr>
                                      <w:rFonts w:ascii="Cambria Math" w:hAnsi="Cambria Math"/>
                                    </w:rPr>
                                    <m:t>s</m:t>
                                  </m:r>
                                </m:sub>
                              </m:sSub>
                            </m:e>
                          </m:func>
                        </m:e>
                        <m:e>
                          <m:d>
                            <m:dPr>
                              <m:ctrlPr>
                                <w:rPr>
                                  <w:rFonts w:ascii="Cambria Math" w:hAnsi="Cambria Math"/>
                                  <w:i/>
                                </w:rPr>
                              </m:ctrlPr>
                            </m:dPr>
                            <m:e>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L</m:t>
                                      </m:r>
                                    </m:e>
                                    <m:sub>
                                      <m:r>
                                        <w:rPr>
                                          <w:rFonts w:ascii="Cambria Math" w:hAnsi="Cambria Math"/>
                                        </w:rPr>
                                        <m:t>s</m:t>
                                      </m:r>
                                    </m:sub>
                                    <m:sup>
                                      <m:r>
                                        <w:rPr>
                                          <w:rFonts w:ascii="Cambria Math" w:hAnsi="Cambria Math"/>
                                        </w:rPr>
                                        <m:t>2</m:t>
                                      </m:r>
                                    </m:sup>
                                  </m:sSubSup>
                                </m:den>
                              </m:f>
                              <m:r>
                                <w:rPr>
                                  <w:rFonts w:ascii="Cambria Math" w:hAnsi="Cambria Math"/>
                                </w:rPr>
                                <m:t>+</m:t>
                              </m:r>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W</m:t>
                                      </m:r>
                                    </m:e>
                                    <m:sub>
                                      <m:r>
                                        <w:rPr>
                                          <w:rFonts w:ascii="Cambria Math" w:hAnsi="Cambria Math"/>
                                        </w:rPr>
                                        <m:t>s</m:t>
                                      </m:r>
                                    </m:sub>
                                    <m:sup>
                                      <m:r>
                                        <w:rPr>
                                          <w:rFonts w:ascii="Cambria Math" w:hAnsi="Cambria Math"/>
                                        </w:rPr>
                                        <m:t>2</m:t>
                                      </m:r>
                                    </m:sup>
                                  </m:sSubSup>
                                </m:den>
                              </m:f>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L</m:t>
                                      </m:r>
                                    </m:e>
                                    <m:sub>
                                      <m:r>
                                        <w:rPr>
                                          <w:rFonts w:ascii="Cambria Math" w:hAnsi="Cambria Math"/>
                                        </w:rPr>
                                        <m:t>s</m:t>
                                      </m:r>
                                    </m:sub>
                                    <m:sup>
                                      <m:r>
                                        <w:rPr>
                                          <w:rFonts w:ascii="Cambria Math" w:hAnsi="Cambria Math"/>
                                        </w:rPr>
                                        <m:t>2</m:t>
                                      </m:r>
                                    </m:sup>
                                  </m:sSubSup>
                                </m:den>
                              </m:f>
                              <m:r>
                                <w:rPr>
                                  <w:rFonts w:ascii="Cambria Math" w:hAnsi="Cambria Math"/>
                                </w:rPr>
                                <m:t>-</m:t>
                              </m:r>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W</m:t>
                                      </m:r>
                                    </m:e>
                                    <m:sub>
                                      <m:r>
                                        <w:rPr>
                                          <w:rFonts w:ascii="Cambria Math" w:hAnsi="Cambria Math"/>
                                        </w:rPr>
                                        <m:t>s</m:t>
                                      </m:r>
                                    </m:sub>
                                    <m:sup>
                                      <m:r>
                                        <w:rPr>
                                          <w:rFonts w:ascii="Cambria Math" w:hAnsi="Cambria Math"/>
                                        </w:rPr>
                                        <m:t>2</m:t>
                                      </m:r>
                                    </m:sup>
                                  </m:sSubSup>
                                </m:den>
                              </m:f>
                            </m:e>
                          </m:d>
                          <m:func>
                            <m:funcPr>
                              <m:ctrlPr>
                                <w:rPr>
                                  <w:rFonts w:ascii="Cambria Math" w:hAnsi="Cambria Math"/>
                                  <w:i/>
                                </w:rPr>
                              </m:ctrlPr>
                            </m:funcPr>
                            <m:fName>
                              <m:r>
                                <m:rPr>
                                  <m:sty m:val="p"/>
                                </m:rPr>
                                <w:rPr>
                                  <w:rFonts w:ascii="Cambria Math" w:hAnsi="Cambria Math"/>
                                </w:rPr>
                                <m:t xml:space="preserve"> cos</m:t>
                              </m:r>
                            </m:fName>
                            <m:e>
                              <m:r>
                                <w:rPr>
                                  <w:rFonts w:ascii="Cambria Math" w:hAnsi="Cambria Math"/>
                                </w:rPr>
                                <m:t>2</m:t>
                              </m:r>
                              <m:sSub>
                                <m:sSubPr>
                                  <m:ctrlPr>
                                    <w:rPr>
                                      <w:rFonts w:ascii="Cambria Math" w:hAnsi="Cambria Math"/>
                                      <w:i/>
                                    </w:rPr>
                                  </m:ctrlPr>
                                </m:sSubPr>
                                <m:e>
                                  <m:r>
                                    <w:rPr>
                                      <w:rFonts w:ascii="Cambria Math" w:hAnsi="Cambria Math"/>
                                    </w:rPr>
                                    <m:t>α</m:t>
                                  </m:r>
                                </m:e>
                                <m:sub>
                                  <m:r>
                                    <w:rPr>
                                      <w:rFonts w:ascii="Cambria Math" w:hAnsi="Cambria Math"/>
                                    </w:rPr>
                                    <m:t>s</m:t>
                                  </m:r>
                                </m:sub>
                              </m:sSub>
                            </m:e>
                          </m:func>
                          <m:r>
                            <w:rPr>
                              <w:rFonts w:ascii="Cambria Math" w:hAnsi="Cambria Math"/>
                            </w:rPr>
                            <m:t xml:space="preserve"> </m:t>
                          </m:r>
                        </m:e>
                      </m:mr>
                    </m:m>
                  </m:e>
                </m:d>
              </m:oMath>
            </m:oMathPara>
          </w:p>
        </w:tc>
        <w:tc>
          <w:tcPr>
            <w:tcW w:w="648" w:type="dxa"/>
          </w:tcPr>
          <w:p w:rsidR="00931A9E" w:rsidRDefault="00931A9E" w:rsidP="00EE1775">
            <w:pPr>
              <w:pStyle w:val="NoSpacing"/>
            </w:pPr>
            <w:r>
              <w:t>(</w:t>
            </w:r>
            <w:fldSimple w:instr=" SEQ Equation \* MERGEFORMAT ">
              <w:r w:rsidR="001B49B6">
                <w:rPr>
                  <w:noProof/>
                </w:rPr>
                <w:t>35</w:t>
              </w:r>
            </w:fldSimple>
            <w:r>
              <w:t>)</w:t>
            </w:r>
          </w:p>
        </w:tc>
      </w:tr>
    </w:tbl>
    <w:p w:rsidR="00931A9E" w:rsidRDefault="00931A9E" w:rsidP="00931A9E">
      <w:pPr>
        <w:pStyle w:val="NoSpacing"/>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8"/>
        <w:gridCol w:w="8280"/>
        <w:gridCol w:w="648"/>
      </w:tblGrid>
      <w:tr w:rsidR="00931A9E" w:rsidTr="00EE1775">
        <w:tc>
          <w:tcPr>
            <w:tcW w:w="648" w:type="dxa"/>
          </w:tcPr>
          <w:p w:rsidR="00931A9E" w:rsidRDefault="00931A9E" w:rsidP="00EE1775">
            <w:pPr>
              <w:pStyle w:val="NoSpacing"/>
            </w:pPr>
          </w:p>
        </w:tc>
        <w:tc>
          <w:tcPr>
            <w:tcW w:w="8280" w:type="dxa"/>
          </w:tcPr>
          <w:p w:rsidR="00931A9E" w:rsidRPr="00941C6B" w:rsidRDefault="00054A12" w:rsidP="009361F0">
            <w:pPr>
              <w:pStyle w:val="NoSpacing"/>
              <w:rPr>
                <w:sz w:val="18"/>
                <w:szCs w:val="18"/>
              </w:rPr>
            </w:pPr>
            <m:oMathPara>
              <m:oMath>
                <m:sSubSup>
                  <m:sSubSupPr>
                    <m:ctrlPr>
                      <w:rPr>
                        <w:rFonts w:ascii="Cambria Math" w:hAnsi="Cambria Math"/>
                        <w:b/>
                        <w:sz w:val="18"/>
                        <w:szCs w:val="18"/>
                      </w:rPr>
                    </m:ctrlPr>
                  </m:sSubSupPr>
                  <m:e>
                    <m:r>
                      <m:rPr>
                        <m:sty m:val="b"/>
                      </m:rPr>
                      <w:rPr>
                        <w:rFonts w:ascii="Cambria Math" w:hAnsi="Cambria Math"/>
                        <w:sz w:val="18"/>
                        <w:szCs w:val="18"/>
                      </w:rPr>
                      <m:t>Σ</m:t>
                    </m:r>
                  </m:e>
                  <m:sub>
                    <m:r>
                      <w:rPr>
                        <w:rFonts w:ascii="Cambria Math" w:hAnsi="Cambria Math"/>
                        <w:sz w:val="18"/>
                        <w:szCs w:val="18"/>
                      </w:rPr>
                      <m:t>s</m:t>
                    </m:r>
                  </m:sub>
                  <m:sup>
                    <m:r>
                      <m:rPr>
                        <m:sty m:val="p"/>
                      </m:rPr>
                      <w:rPr>
                        <w:rFonts w:ascii="Cambria Math" w:hAnsi="Cambria Math"/>
                        <w:sz w:val="18"/>
                        <w:szCs w:val="18"/>
                      </w:rPr>
                      <m:t>-1</m:t>
                    </m:r>
                  </m:sup>
                </m:sSubSup>
                <m:r>
                  <w:rPr>
                    <w:rFonts w:ascii="Cambria Math" w:hAnsi="Cambria Math"/>
                    <w:sz w:val="18"/>
                    <w:szCs w:val="18"/>
                  </w:rPr>
                  <m:t>+</m:t>
                </m:r>
                <m:sSubSup>
                  <m:sSubSupPr>
                    <m:ctrlPr>
                      <w:rPr>
                        <w:rFonts w:ascii="Cambria Math" w:hAnsi="Cambria Math"/>
                        <w:b/>
                        <w:sz w:val="18"/>
                        <w:szCs w:val="18"/>
                      </w:rPr>
                    </m:ctrlPr>
                  </m:sSubSupPr>
                  <m:e>
                    <m:r>
                      <m:rPr>
                        <m:sty m:val="b"/>
                      </m:rPr>
                      <w:rPr>
                        <w:rFonts w:ascii="Cambria Math" w:hAnsi="Cambria Math"/>
                        <w:sz w:val="18"/>
                        <w:szCs w:val="18"/>
                      </w:rPr>
                      <m:t>Σ</m:t>
                    </m:r>
                  </m:e>
                  <m:sub>
                    <m:r>
                      <w:rPr>
                        <w:rFonts w:ascii="Cambria Math" w:hAnsi="Cambria Math"/>
                        <w:sz w:val="18"/>
                        <w:szCs w:val="18"/>
                      </w:rPr>
                      <m:t>r</m:t>
                    </m:r>
                  </m:sub>
                  <m:sup>
                    <m:r>
                      <m:rPr>
                        <m:sty m:val="p"/>
                      </m:rPr>
                      <w:rPr>
                        <w:rFonts w:ascii="Cambria Math" w:hAnsi="Cambria Math"/>
                        <w:sz w:val="18"/>
                        <w:szCs w:val="18"/>
                      </w:rPr>
                      <m:t>-1</m:t>
                    </m:r>
                  </m:sup>
                </m:sSubSup>
                <m:r>
                  <w:rPr>
                    <w:rFonts w:ascii="Cambria Math" w:hAnsi="Cambria Math"/>
                    <w:sz w:val="18"/>
                    <w:szCs w:val="18"/>
                  </w:rPr>
                  <m:t>=</m:t>
                </m:r>
                <m:f>
                  <m:fPr>
                    <m:ctrlPr>
                      <w:rPr>
                        <w:rFonts w:ascii="Cambria Math" w:eastAsiaTheme="minorEastAsia" w:hAnsi="Cambria Math"/>
                        <w:i/>
                        <w:sz w:val="18"/>
                        <w:szCs w:val="18"/>
                      </w:rPr>
                    </m:ctrlPr>
                  </m:fPr>
                  <m:num>
                    <m:r>
                      <w:rPr>
                        <w:rFonts w:ascii="Cambria Math" w:eastAsiaTheme="minorEastAsia" w:hAnsi="Cambria Math"/>
                        <w:sz w:val="18"/>
                        <w:szCs w:val="18"/>
                      </w:rPr>
                      <m:t>1</m:t>
                    </m:r>
                  </m:num>
                  <m:den>
                    <m:r>
                      <w:rPr>
                        <w:rFonts w:ascii="Cambria Math" w:eastAsiaTheme="minorEastAsia" w:hAnsi="Cambria Math"/>
                        <w:sz w:val="18"/>
                        <w:szCs w:val="18"/>
                      </w:rPr>
                      <m:t xml:space="preserve">2 </m:t>
                    </m:r>
                  </m:den>
                </m:f>
                <m:r>
                  <w:rPr>
                    <w:rFonts w:ascii="Cambria Math" w:hAnsi="Cambria Math"/>
                    <w:sz w:val="18"/>
                    <w:szCs w:val="18"/>
                  </w:rPr>
                  <m:t xml:space="preserve"> </m:t>
                </m:r>
                <m:d>
                  <m:dPr>
                    <m:ctrlPr>
                      <w:rPr>
                        <w:rFonts w:ascii="Cambria Math" w:hAnsi="Cambria Math"/>
                        <w:i/>
                        <w:sz w:val="18"/>
                        <w:szCs w:val="18"/>
                      </w:rPr>
                    </m:ctrlPr>
                  </m:dPr>
                  <m:e>
                    <m:m>
                      <m:mPr>
                        <m:mcs>
                          <m:mc>
                            <m:mcPr>
                              <m:count m:val="2"/>
                              <m:mcJc m:val="center"/>
                            </m:mcPr>
                          </m:mc>
                        </m:mcs>
                        <m:ctrlPr>
                          <w:rPr>
                            <w:rFonts w:ascii="Cambria Math" w:hAnsi="Cambria Math"/>
                            <w:i/>
                            <w:sz w:val="18"/>
                            <w:szCs w:val="18"/>
                          </w:rPr>
                        </m:ctrlPr>
                      </m:mPr>
                      <m:mr>
                        <m:e>
                          <m:r>
                            <w:rPr>
                              <w:rFonts w:ascii="Cambria Math" w:hAnsi="Cambria Math"/>
                              <w:sz w:val="18"/>
                              <w:szCs w:val="18"/>
                            </w:rPr>
                            <m:t xml:space="preserve"> </m:t>
                          </m:r>
                          <m:d>
                            <m:dPr>
                              <m:ctrlPr>
                                <w:rPr>
                                  <w:rFonts w:ascii="Cambria Math" w:hAnsi="Cambria Math"/>
                                  <w:i/>
                                  <w:sz w:val="18"/>
                                  <w:szCs w:val="18"/>
                                </w:rPr>
                              </m:ctrlPr>
                            </m:dPr>
                            <m:e>
                              <m:f>
                                <m:fPr>
                                  <m:ctrlPr>
                                    <w:rPr>
                                      <w:rFonts w:ascii="Cambria Math" w:hAnsi="Cambria Math"/>
                                      <w:i/>
                                      <w:sz w:val="18"/>
                                      <w:szCs w:val="18"/>
                                    </w:rPr>
                                  </m:ctrlPr>
                                </m:fPr>
                                <m:num>
                                  <m:r>
                                    <w:rPr>
                                      <w:rFonts w:ascii="Cambria Math" w:hAnsi="Cambria Math"/>
                                      <w:sz w:val="18"/>
                                      <w:szCs w:val="18"/>
                                    </w:rPr>
                                    <m:t>1</m:t>
                                  </m:r>
                                </m:num>
                                <m:den>
                                  <m:sSubSup>
                                    <m:sSubSupPr>
                                      <m:ctrlPr>
                                        <w:rPr>
                                          <w:rFonts w:ascii="Cambria Math" w:hAnsi="Cambria Math"/>
                                          <w:i/>
                                          <w:sz w:val="18"/>
                                          <w:szCs w:val="18"/>
                                        </w:rPr>
                                      </m:ctrlPr>
                                    </m:sSubSupPr>
                                    <m:e>
                                      <m:r>
                                        <w:rPr>
                                          <w:rFonts w:ascii="Cambria Math" w:hAnsi="Cambria Math"/>
                                          <w:sz w:val="18"/>
                                          <w:szCs w:val="18"/>
                                        </w:rPr>
                                        <m:t>L</m:t>
                                      </m:r>
                                    </m:e>
                                    <m:sub>
                                      <m:r>
                                        <w:rPr>
                                          <w:rFonts w:ascii="Cambria Math" w:hAnsi="Cambria Math"/>
                                          <w:sz w:val="18"/>
                                          <w:szCs w:val="18"/>
                                        </w:rPr>
                                        <m:t>s</m:t>
                                      </m:r>
                                    </m:sub>
                                    <m:sup>
                                      <m:r>
                                        <w:rPr>
                                          <w:rFonts w:ascii="Cambria Math" w:hAnsi="Cambria Math"/>
                                          <w:sz w:val="18"/>
                                          <w:szCs w:val="18"/>
                                        </w:rPr>
                                        <m:t>2</m:t>
                                      </m:r>
                                    </m:sup>
                                  </m:sSubSup>
                                </m:den>
                              </m:f>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1</m:t>
                                  </m:r>
                                </m:num>
                                <m:den>
                                  <m:sSubSup>
                                    <m:sSubSupPr>
                                      <m:ctrlPr>
                                        <w:rPr>
                                          <w:rFonts w:ascii="Cambria Math" w:hAnsi="Cambria Math"/>
                                          <w:i/>
                                          <w:sz w:val="18"/>
                                          <w:szCs w:val="18"/>
                                        </w:rPr>
                                      </m:ctrlPr>
                                    </m:sSubSupPr>
                                    <m:e>
                                      <m:r>
                                        <w:rPr>
                                          <w:rFonts w:ascii="Cambria Math" w:hAnsi="Cambria Math"/>
                                          <w:sz w:val="18"/>
                                          <w:szCs w:val="18"/>
                                        </w:rPr>
                                        <m:t>W</m:t>
                                      </m:r>
                                    </m:e>
                                    <m:sub>
                                      <m:r>
                                        <w:rPr>
                                          <w:rFonts w:ascii="Cambria Math" w:hAnsi="Cambria Math"/>
                                          <w:sz w:val="18"/>
                                          <w:szCs w:val="18"/>
                                        </w:rPr>
                                        <m:t>s</m:t>
                                      </m:r>
                                    </m:sub>
                                    <m:sup>
                                      <m:r>
                                        <w:rPr>
                                          <w:rFonts w:ascii="Cambria Math" w:hAnsi="Cambria Math"/>
                                          <w:sz w:val="18"/>
                                          <w:szCs w:val="18"/>
                                        </w:rPr>
                                        <m:t>2</m:t>
                                      </m:r>
                                    </m:sup>
                                  </m:sSubSup>
                                </m:den>
                              </m:f>
                            </m:e>
                          </m:d>
                          <m:r>
                            <w:rPr>
                              <w:rFonts w:ascii="Cambria Math" w:hAnsi="Cambria Math"/>
                              <w:sz w:val="18"/>
                              <w:szCs w:val="18"/>
                            </w:rPr>
                            <m:t>+</m:t>
                          </m:r>
                          <m:d>
                            <m:dPr>
                              <m:ctrlPr>
                                <w:rPr>
                                  <w:rFonts w:ascii="Cambria Math" w:hAnsi="Cambria Math"/>
                                  <w:i/>
                                  <w:sz w:val="18"/>
                                  <w:szCs w:val="18"/>
                                </w:rPr>
                              </m:ctrlPr>
                            </m:dPr>
                            <m:e>
                              <m:f>
                                <m:fPr>
                                  <m:ctrlPr>
                                    <w:rPr>
                                      <w:rFonts w:ascii="Cambria Math" w:hAnsi="Cambria Math"/>
                                      <w:i/>
                                      <w:sz w:val="18"/>
                                      <w:szCs w:val="18"/>
                                    </w:rPr>
                                  </m:ctrlPr>
                                </m:fPr>
                                <m:num>
                                  <m:r>
                                    <w:rPr>
                                      <w:rFonts w:ascii="Cambria Math" w:hAnsi="Cambria Math"/>
                                      <w:sz w:val="18"/>
                                      <w:szCs w:val="18"/>
                                    </w:rPr>
                                    <m:t>1</m:t>
                                  </m:r>
                                </m:num>
                                <m:den>
                                  <m:sSubSup>
                                    <m:sSubSupPr>
                                      <m:ctrlPr>
                                        <w:rPr>
                                          <w:rFonts w:ascii="Cambria Math" w:hAnsi="Cambria Math"/>
                                          <w:i/>
                                          <w:sz w:val="18"/>
                                          <w:szCs w:val="18"/>
                                        </w:rPr>
                                      </m:ctrlPr>
                                    </m:sSubSupPr>
                                    <m:e>
                                      <m:r>
                                        <w:rPr>
                                          <w:rFonts w:ascii="Cambria Math" w:hAnsi="Cambria Math"/>
                                          <w:sz w:val="18"/>
                                          <w:szCs w:val="18"/>
                                        </w:rPr>
                                        <m:t>L</m:t>
                                      </m:r>
                                    </m:e>
                                    <m:sub>
                                      <m:r>
                                        <w:rPr>
                                          <w:rFonts w:ascii="Cambria Math" w:hAnsi="Cambria Math"/>
                                          <w:sz w:val="18"/>
                                          <w:szCs w:val="18"/>
                                        </w:rPr>
                                        <m:t>s</m:t>
                                      </m:r>
                                    </m:sub>
                                    <m:sup>
                                      <m:r>
                                        <w:rPr>
                                          <w:rFonts w:ascii="Cambria Math" w:hAnsi="Cambria Math"/>
                                          <w:sz w:val="18"/>
                                          <w:szCs w:val="18"/>
                                        </w:rPr>
                                        <m:t>2</m:t>
                                      </m:r>
                                    </m:sup>
                                  </m:sSubSup>
                                </m:den>
                              </m:f>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1</m:t>
                                  </m:r>
                                </m:num>
                                <m:den>
                                  <m:sSubSup>
                                    <m:sSubSupPr>
                                      <m:ctrlPr>
                                        <w:rPr>
                                          <w:rFonts w:ascii="Cambria Math" w:hAnsi="Cambria Math"/>
                                          <w:i/>
                                          <w:sz w:val="18"/>
                                          <w:szCs w:val="18"/>
                                        </w:rPr>
                                      </m:ctrlPr>
                                    </m:sSubSupPr>
                                    <m:e>
                                      <m:r>
                                        <w:rPr>
                                          <w:rFonts w:ascii="Cambria Math" w:hAnsi="Cambria Math"/>
                                          <w:sz w:val="18"/>
                                          <w:szCs w:val="18"/>
                                        </w:rPr>
                                        <m:t>W</m:t>
                                      </m:r>
                                    </m:e>
                                    <m:sub>
                                      <m:r>
                                        <w:rPr>
                                          <w:rFonts w:ascii="Cambria Math" w:hAnsi="Cambria Math"/>
                                          <w:sz w:val="18"/>
                                          <w:szCs w:val="18"/>
                                        </w:rPr>
                                        <m:t>s</m:t>
                                      </m:r>
                                    </m:sub>
                                    <m:sup>
                                      <m:r>
                                        <w:rPr>
                                          <w:rFonts w:ascii="Cambria Math" w:hAnsi="Cambria Math"/>
                                          <w:sz w:val="18"/>
                                          <w:szCs w:val="18"/>
                                        </w:rPr>
                                        <m:t>2</m:t>
                                      </m:r>
                                    </m:sup>
                                  </m:sSubSup>
                                </m:den>
                              </m:f>
                            </m:e>
                          </m:d>
                          <m:func>
                            <m:funcPr>
                              <m:ctrlPr>
                                <w:rPr>
                                  <w:rFonts w:ascii="Cambria Math" w:hAnsi="Cambria Math"/>
                                  <w:i/>
                                  <w:sz w:val="18"/>
                                  <w:szCs w:val="18"/>
                                </w:rPr>
                              </m:ctrlPr>
                            </m:funcPr>
                            <m:fName>
                              <m:r>
                                <m:rPr>
                                  <m:sty m:val="p"/>
                                </m:rPr>
                                <w:rPr>
                                  <w:rFonts w:ascii="Cambria Math" w:hAnsi="Cambria Math"/>
                                  <w:sz w:val="18"/>
                                  <w:szCs w:val="18"/>
                                </w:rPr>
                                <m:t xml:space="preserve"> cos</m:t>
                              </m:r>
                            </m:fName>
                            <m:e>
                              <m:r>
                                <w:rPr>
                                  <w:rFonts w:ascii="Cambria Math" w:hAnsi="Cambria Math"/>
                                  <w:sz w:val="18"/>
                                  <w:szCs w:val="18"/>
                                </w:rPr>
                                <m:t>2</m:t>
                              </m:r>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s</m:t>
                                  </m:r>
                                </m:sub>
                              </m:sSub>
                            </m:e>
                          </m:func>
                          <m:r>
                            <w:rPr>
                              <w:rFonts w:ascii="Cambria Math" w:hAnsi="Cambria Math"/>
                              <w:sz w:val="18"/>
                              <w:szCs w:val="18"/>
                            </w:rPr>
                            <m:t>+</m:t>
                          </m:r>
                          <m:f>
                            <m:fPr>
                              <m:ctrlPr>
                                <w:rPr>
                                  <w:rFonts w:ascii="Cambria Math" w:eastAsiaTheme="minorEastAsia" w:hAnsi="Cambria Math"/>
                                  <w:i/>
                                  <w:sz w:val="18"/>
                                  <w:szCs w:val="18"/>
                                </w:rPr>
                              </m:ctrlPr>
                            </m:fPr>
                            <m:num>
                              <m:r>
                                <w:rPr>
                                  <w:rFonts w:ascii="Cambria Math" w:eastAsiaTheme="minorEastAsia" w:hAnsi="Cambria Math"/>
                                  <w:sz w:val="18"/>
                                  <w:szCs w:val="18"/>
                                </w:rPr>
                                <m:t>2</m:t>
                              </m:r>
                            </m:num>
                            <m:den>
                              <m:sSubSup>
                                <m:sSubSupPr>
                                  <m:ctrlPr>
                                    <w:rPr>
                                      <w:rFonts w:ascii="Cambria Math" w:eastAsiaTheme="minorEastAsia" w:hAnsi="Cambria Math"/>
                                      <w:i/>
                                      <w:sz w:val="18"/>
                                      <w:szCs w:val="18"/>
                                    </w:rPr>
                                  </m:ctrlPr>
                                </m:sSubSupPr>
                                <m:e>
                                  <m:r>
                                    <w:rPr>
                                      <w:rFonts w:ascii="Cambria Math" w:eastAsiaTheme="minorEastAsia" w:hAnsi="Cambria Math"/>
                                      <w:sz w:val="18"/>
                                      <w:szCs w:val="18"/>
                                    </w:rPr>
                                    <m:t>W</m:t>
                                  </m:r>
                                </m:e>
                                <m:sub>
                                  <m:r>
                                    <w:rPr>
                                      <w:rFonts w:ascii="Cambria Math" w:eastAsiaTheme="minorEastAsia" w:hAnsi="Cambria Math"/>
                                      <w:sz w:val="18"/>
                                      <w:szCs w:val="18"/>
                                    </w:rPr>
                                    <m:t>r</m:t>
                                  </m:r>
                                </m:sub>
                                <m:sup>
                                  <m:r>
                                    <w:rPr>
                                      <w:rFonts w:ascii="Cambria Math" w:eastAsiaTheme="minorEastAsia" w:hAnsi="Cambria Math"/>
                                      <w:sz w:val="18"/>
                                      <w:szCs w:val="18"/>
                                    </w:rPr>
                                    <m:t>2</m:t>
                                  </m:r>
                                </m:sup>
                              </m:sSubSup>
                            </m:den>
                          </m:f>
                        </m:e>
                        <m:e>
                          <m:d>
                            <m:dPr>
                              <m:ctrlPr>
                                <w:rPr>
                                  <w:rFonts w:ascii="Cambria Math" w:hAnsi="Cambria Math"/>
                                  <w:i/>
                                  <w:sz w:val="18"/>
                                  <w:szCs w:val="18"/>
                                </w:rPr>
                              </m:ctrlPr>
                            </m:dPr>
                            <m:e>
                              <m:f>
                                <m:fPr>
                                  <m:ctrlPr>
                                    <w:rPr>
                                      <w:rFonts w:ascii="Cambria Math" w:hAnsi="Cambria Math"/>
                                      <w:i/>
                                      <w:sz w:val="18"/>
                                      <w:szCs w:val="18"/>
                                    </w:rPr>
                                  </m:ctrlPr>
                                </m:fPr>
                                <m:num>
                                  <m:r>
                                    <w:rPr>
                                      <w:rFonts w:ascii="Cambria Math" w:hAnsi="Cambria Math"/>
                                      <w:sz w:val="18"/>
                                      <w:szCs w:val="18"/>
                                    </w:rPr>
                                    <m:t>1</m:t>
                                  </m:r>
                                </m:num>
                                <m:den>
                                  <m:sSubSup>
                                    <m:sSubSupPr>
                                      <m:ctrlPr>
                                        <w:rPr>
                                          <w:rFonts w:ascii="Cambria Math" w:hAnsi="Cambria Math"/>
                                          <w:i/>
                                          <w:sz w:val="18"/>
                                          <w:szCs w:val="18"/>
                                        </w:rPr>
                                      </m:ctrlPr>
                                    </m:sSubSupPr>
                                    <m:e>
                                      <m:r>
                                        <w:rPr>
                                          <w:rFonts w:ascii="Cambria Math" w:hAnsi="Cambria Math"/>
                                          <w:sz w:val="18"/>
                                          <w:szCs w:val="18"/>
                                        </w:rPr>
                                        <m:t>L</m:t>
                                      </m:r>
                                    </m:e>
                                    <m:sub>
                                      <m:r>
                                        <w:rPr>
                                          <w:rFonts w:ascii="Cambria Math" w:hAnsi="Cambria Math"/>
                                          <w:sz w:val="18"/>
                                          <w:szCs w:val="18"/>
                                        </w:rPr>
                                        <m:t>s</m:t>
                                      </m:r>
                                    </m:sub>
                                    <m:sup>
                                      <m:r>
                                        <w:rPr>
                                          <w:rFonts w:ascii="Cambria Math" w:hAnsi="Cambria Math"/>
                                          <w:sz w:val="18"/>
                                          <w:szCs w:val="18"/>
                                        </w:rPr>
                                        <m:t>2</m:t>
                                      </m:r>
                                    </m:sup>
                                  </m:sSubSup>
                                </m:den>
                              </m:f>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1</m:t>
                                  </m:r>
                                </m:num>
                                <m:den>
                                  <m:sSubSup>
                                    <m:sSubSupPr>
                                      <m:ctrlPr>
                                        <w:rPr>
                                          <w:rFonts w:ascii="Cambria Math" w:hAnsi="Cambria Math"/>
                                          <w:i/>
                                          <w:sz w:val="18"/>
                                          <w:szCs w:val="18"/>
                                        </w:rPr>
                                      </m:ctrlPr>
                                    </m:sSubSupPr>
                                    <m:e>
                                      <m:r>
                                        <w:rPr>
                                          <w:rFonts w:ascii="Cambria Math" w:hAnsi="Cambria Math"/>
                                          <w:sz w:val="18"/>
                                          <w:szCs w:val="18"/>
                                        </w:rPr>
                                        <m:t>W</m:t>
                                      </m:r>
                                    </m:e>
                                    <m:sub>
                                      <m:r>
                                        <w:rPr>
                                          <w:rFonts w:ascii="Cambria Math" w:hAnsi="Cambria Math"/>
                                          <w:sz w:val="18"/>
                                          <w:szCs w:val="18"/>
                                        </w:rPr>
                                        <m:t>s</m:t>
                                      </m:r>
                                    </m:sub>
                                    <m:sup>
                                      <m:r>
                                        <w:rPr>
                                          <w:rFonts w:ascii="Cambria Math" w:hAnsi="Cambria Math"/>
                                          <w:sz w:val="18"/>
                                          <w:szCs w:val="18"/>
                                        </w:rPr>
                                        <m:t>2</m:t>
                                      </m:r>
                                    </m:sup>
                                  </m:sSubSup>
                                </m:den>
                              </m:f>
                            </m:e>
                          </m:d>
                          <m:r>
                            <w:rPr>
                              <w:rFonts w:ascii="Cambria Math" w:hAnsi="Cambria Math"/>
                              <w:sz w:val="18"/>
                              <w:szCs w:val="18"/>
                            </w:rPr>
                            <m:t xml:space="preserve"> </m:t>
                          </m:r>
                          <m:func>
                            <m:funcPr>
                              <m:ctrlPr>
                                <w:rPr>
                                  <w:rFonts w:ascii="Cambria Math" w:hAnsi="Cambria Math"/>
                                  <w:i/>
                                  <w:sz w:val="18"/>
                                  <w:szCs w:val="18"/>
                                </w:rPr>
                              </m:ctrlPr>
                            </m:funcPr>
                            <m:fName>
                              <m:r>
                                <m:rPr>
                                  <m:sty m:val="p"/>
                                </m:rPr>
                                <w:rPr>
                                  <w:rFonts w:ascii="Cambria Math" w:hAnsi="Cambria Math"/>
                                  <w:sz w:val="18"/>
                                  <w:szCs w:val="18"/>
                                </w:rPr>
                                <m:t>sin</m:t>
                              </m:r>
                            </m:fName>
                            <m:e>
                              <m:r>
                                <w:rPr>
                                  <w:rFonts w:ascii="Cambria Math" w:hAnsi="Cambria Math"/>
                                  <w:sz w:val="18"/>
                                  <w:szCs w:val="18"/>
                                </w:rPr>
                                <m:t>2</m:t>
                              </m:r>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s</m:t>
                                  </m:r>
                                </m:sub>
                              </m:sSub>
                            </m:e>
                          </m:func>
                        </m:e>
                      </m:mr>
                      <m:mr>
                        <m:e>
                          <m:d>
                            <m:dPr>
                              <m:ctrlPr>
                                <w:rPr>
                                  <w:rFonts w:ascii="Cambria Math" w:hAnsi="Cambria Math"/>
                                  <w:i/>
                                  <w:sz w:val="18"/>
                                  <w:szCs w:val="18"/>
                                </w:rPr>
                              </m:ctrlPr>
                            </m:dPr>
                            <m:e>
                              <m:f>
                                <m:fPr>
                                  <m:ctrlPr>
                                    <w:rPr>
                                      <w:rFonts w:ascii="Cambria Math" w:hAnsi="Cambria Math"/>
                                      <w:i/>
                                      <w:sz w:val="18"/>
                                      <w:szCs w:val="18"/>
                                    </w:rPr>
                                  </m:ctrlPr>
                                </m:fPr>
                                <m:num>
                                  <m:r>
                                    <w:rPr>
                                      <w:rFonts w:ascii="Cambria Math" w:hAnsi="Cambria Math"/>
                                      <w:sz w:val="18"/>
                                      <w:szCs w:val="18"/>
                                    </w:rPr>
                                    <m:t>1</m:t>
                                  </m:r>
                                </m:num>
                                <m:den>
                                  <m:sSubSup>
                                    <m:sSubSupPr>
                                      <m:ctrlPr>
                                        <w:rPr>
                                          <w:rFonts w:ascii="Cambria Math" w:hAnsi="Cambria Math"/>
                                          <w:i/>
                                          <w:sz w:val="18"/>
                                          <w:szCs w:val="18"/>
                                        </w:rPr>
                                      </m:ctrlPr>
                                    </m:sSubSupPr>
                                    <m:e>
                                      <m:r>
                                        <w:rPr>
                                          <w:rFonts w:ascii="Cambria Math" w:hAnsi="Cambria Math"/>
                                          <w:sz w:val="18"/>
                                          <w:szCs w:val="18"/>
                                        </w:rPr>
                                        <m:t>L</m:t>
                                      </m:r>
                                    </m:e>
                                    <m:sub>
                                      <m:r>
                                        <w:rPr>
                                          <w:rFonts w:ascii="Cambria Math" w:hAnsi="Cambria Math"/>
                                          <w:sz w:val="18"/>
                                          <w:szCs w:val="18"/>
                                        </w:rPr>
                                        <m:t>s</m:t>
                                      </m:r>
                                    </m:sub>
                                    <m:sup>
                                      <m:r>
                                        <w:rPr>
                                          <w:rFonts w:ascii="Cambria Math" w:hAnsi="Cambria Math"/>
                                          <w:sz w:val="18"/>
                                          <w:szCs w:val="18"/>
                                        </w:rPr>
                                        <m:t>2</m:t>
                                      </m:r>
                                    </m:sup>
                                  </m:sSubSup>
                                </m:den>
                              </m:f>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1</m:t>
                                  </m:r>
                                </m:num>
                                <m:den>
                                  <m:sSubSup>
                                    <m:sSubSupPr>
                                      <m:ctrlPr>
                                        <w:rPr>
                                          <w:rFonts w:ascii="Cambria Math" w:hAnsi="Cambria Math"/>
                                          <w:i/>
                                          <w:sz w:val="18"/>
                                          <w:szCs w:val="18"/>
                                        </w:rPr>
                                      </m:ctrlPr>
                                    </m:sSubSupPr>
                                    <m:e>
                                      <m:r>
                                        <w:rPr>
                                          <w:rFonts w:ascii="Cambria Math" w:hAnsi="Cambria Math"/>
                                          <w:sz w:val="18"/>
                                          <w:szCs w:val="18"/>
                                        </w:rPr>
                                        <m:t>W</m:t>
                                      </m:r>
                                    </m:e>
                                    <m:sub>
                                      <m:r>
                                        <w:rPr>
                                          <w:rFonts w:ascii="Cambria Math" w:hAnsi="Cambria Math"/>
                                          <w:sz w:val="18"/>
                                          <w:szCs w:val="18"/>
                                        </w:rPr>
                                        <m:t>s</m:t>
                                      </m:r>
                                    </m:sub>
                                    <m:sup>
                                      <m:r>
                                        <w:rPr>
                                          <w:rFonts w:ascii="Cambria Math" w:hAnsi="Cambria Math"/>
                                          <w:sz w:val="18"/>
                                          <w:szCs w:val="18"/>
                                        </w:rPr>
                                        <m:t>2</m:t>
                                      </m:r>
                                    </m:sup>
                                  </m:sSubSup>
                                </m:den>
                              </m:f>
                            </m:e>
                          </m:d>
                          <m:r>
                            <w:rPr>
                              <w:rFonts w:ascii="Cambria Math" w:hAnsi="Cambria Math"/>
                              <w:sz w:val="18"/>
                              <w:szCs w:val="18"/>
                            </w:rPr>
                            <m:t xml:space="preserve"> </m:t>
                          </m:r>
                          <m:func>
                            <m:funcPr>
                              <m:ctrlPr>
                                <w:rPr>
                                  <w:rFonts w:ascii="Cambria Math" w:hAnsi="Cambria Math"/>
                                  <w:i/>
                                  <w:sz w:val="18"/>
                                  <w:szCs w:val="18"/>
                                </w:rPr>
                              </m:ctrlPr>
                            </m:funcPr>
                            <m:fName>
                              <m:r>
                                <m:rPr>
                                  <m:sty m:val="p"/>
                                </m:rPr>
                                <w:rPr>
                                  <w:rFonts w:ascii="Cambria Math" w:hAnsi="Cambria Math"/>
                                  <w:sz w:val="18"/>
                                  <w:szCs w:val="18"/>
                                </w:rPr>
                                <m:t>sin</m:t>
                              </m:r>
                            </m:fName>
                            <m:e>
                              <m:r>
                                <w:rPr>
                                  <w:rFonts w:ascii="Cambria Math" w:hAnsi="Cambria Math"/>
                                  <w:sz w:val="18"/>
                                  <w:szCs w:val="18"/>
                                </w:rPr>
                                <m:t>2</m:t>
                              </m:r>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s</m:t>
                                  </m:r>
                                </m:sub>
                              </m:sSub>
                            </m:e>
                          </m:func>
                        </m:e>
                        <m:e>
                          <m:d>
                            <m:dPr>
                              <m:ctrlPr>
                                <w:rPr>
                                  <w:rFonts w:ascii="Cambria Math" w:hAnsi="Cambria Math"/>
                                  <w:i/>
                                  <w:sz w:val="18"/>
                                  <w:szCs w:val="18"/>
                                </w:rPr>
                              </m:ctrlPr>
                            </m:dPr>
                            <m:e>
                              <m:f>
                                <m:fPr>
                                  <m:ctrlPr>
                                    <w:rPr>
                                      <w:rFonts w:ascii="Cambria Math" w:hAnsi="Cambria Math"/>
                                      <w:i/>
                                      <w:sz w:val="18"/>
                                      <w:szCs w:val="18"/>
                                    </w:rPr>
                                  </m:ctrlPr>
                                </m:fPr>
                                <m:num>
                                  <m:r>
                                    <w:rPr>
                                      <w:rFonts w:ascii="Cambria Math" w:hAnsi="Cambria Math"/>
                                      <w:sz w:val="18"/>
                                      <w:szCs w:val="18"/>
                                    </w:rPr>
                                    <m:t>1</m:t>
                                  </m:r>
                                </m:num>
                                <m:den>
                                  <m:sSubSup>
                                    <m:sSubSupPr>
                                      <m:ctrlPr>
                                        <w:rPr>
                                          <w:rFonts w:ascii="Cambria Math" w:hAnsi="Cambria Math"/>
                                          <w:i/>
                                          <w:sz w:val="18"/>
                                          <w:szCs w:val="18"/>
                                        </w:rPr>
                                      </m:ctrlPr>
                                    </m:sSubSupPr>
                                    <m:e>
                                      <m:r>
                                        <w:rPr>
                                          <w:rFonts w:ascii="Cambria Math" w:hAnsi="Cambria Math"/>
                                          <w:sz w:val="18"/>
                                          <w:szCs w:val="18"/>
                                        </w:rPr>
                                        <m:t>L</m:t>
                                      </m:r>
                                    </m:e>
                                    <m:sub>
                                      <m:r>
                                        <w:rPr>
                                          <w:rFonts w:ascii="Cambria Math" w:hAnsi="Cambria Math"/>
                                          <w:sz w:val="18"/>
                                          <w:szCs w:val="18"/>
                                        </w:rPr>
                                        <m:t>s</m:t>
                                      </m:r>
                                    </m:sub>
                                    <m:sup>
                                      <m:r>
                                        <w:rPr>
                                          <w:rFonts w:ascii="Cambria Math" w:hAnsi="Cambria Math"/>
                                          <w:sz w:val="18"/>
                                          <w:szCs w:val="18"/>
                                        </w:rPr>
                                        <m:t>2</m:t>
                                      </m:r>
                                    </m:sup>
                                  </m:sSubSup>
                                </m:den>
                              </m:f>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1</m:t>
                                  </m:r>
                                </m:num>
                                <m:den>
                                  <m:sSubSup>
                                    <m:sSubSupPr>
                                      <m:ctrlPr>
                                        <w:rPr>
                                          <w:rFonts w:ascii="Cambria Math" w:hAnsi="Cambria Math"/>
                                          <w:i/>
                                          <w:sz w:val="18"/>
                                          <w:szCs w:val="18"/>
                                        </w:rPr>
                                      </m:ctrlPr>
                                    </m:sSubSupPr>
                                    <m:e>
                                      <m:r>
                                        <w:rPr>
                                          <w:rFonts w:ascii="Cambria Math" w:hAnsi="Cambria Math"/>
                                          <w:sz w:val="18"/>
                                          <w:szCs w:val="18"/>
                                        </w:rPr>
                                        <m:t>W</m:t>
                                      </m:r>
                                    </m:e>
                                    <m:sub>
                                      <m:r>
                                        <w:rPr>
                                          <w:rFonts w:ascii="Cambria Math" w:hAnsi="Cambria Math"/>
                                          <w:sz w:val="18"/>
                                          <w:szCs w:val="18"/>
                                        </w:rPr>
                                        <m:t>s</m:t>
                                      </m:r>
                                    </m:sub>
                                    <m:sup>
                                      <m:r>
                                        <w:rPr>
                                          <w:rFonts w:ascii="Cambria Math" w:hAnsi="Cambria Math"/>
                                          <w:sz w:val="18"/>
                                          <w:szCs w:val="18"/>
                                        </w:rPr>
                                        <m:t>2</m:t>
                                      </m:r>
                                    </m:sup>
                                  </m:sSubSup>
                                </m:den>
                              </m:f>
                            </m:e>
                          </m:d>
                          <m:r>
                            <w:rPr>
                              <w:rFonts w:ascii="Cambria Math" w:hAnsi="Cambria Math"/>
                              <w:sz w:val="18"/>
                              <w:szCs w:val="18"/>
                            </w:rPr>
                            <m:t>-</m:t>
                          </m:r>
                          <m:d>
                            <m:dPr>
                              <m:ctrlPr>
                                <w:rPr>
                                  <w:rFonts w:ascii="Cambria Math" w:hAnsi="Cambria Math"/>
                                  <w:i/>
                                  <w:sz w:val="18"/>
                                  <w:szCs w:val="18"/>
                                </w:rPr>
                              </m:ctrlPr>
                            </m:dPr>
                            <m:e>
                              <m:f>
                                <m:fPr>
                                  <m:ctrlPr>
                                    <w:rPr>
                                      <w:rFonts w:ascii="Cambria Math" w:hAnsi="Cambria Math"/>
                                      <w:i/>
                                      <w:sz w:val="18"/>
                                      <w:szCs w:val="18"/>
                                    </w:rPr>
                                  </m:ctrlPr>
                                </m:fPr>
                                <m:num>
                                  <m:r>
                                    <w:rPr>
                                      <w:rFonts w:ascii="Cambria Math" w:hAnsi="Cambria Math"/>
                                      <w:sz w:val="18"/>
                                      <w:szCs w:val="18"/>
                                    </w:rPr>
                                    <m:t>1</m:t>
                                  </m:r>
                                </m:num>
                                <m:den>
                                  <m:sSubSup>
                                    <m:sSubSupPr>
                                      <m:ctrlPr>
                                        <w:rPr>
                                          <w:rFonts w:ascii="Cambria Math" w:hAnsi="Cambria Math"/>
                                          <w:i/>
                                          <w:sz w:val="18"/>
                                          <w:szCs w:val="18"/>
                                        </w:rPr>
                                      </m:ctrlPr>
                                    </m:sSubSupPr>
                                    <m:e>
                                      <m:r>
                                        <w:rPr>
                                          <w:rFonts w:ascii="Cambria Math" w:hAnsi="Cambria Math"/>
                                          <w:sz w:val="18"/>
                                          <w:szCs w:val="18"/>
                                        </w:rPr>
                                        <m:t>L</m:t>
                                      </m:r>
                                    </m:e>
                                    <m:sub>
                                      <m:r>
                                        <w:rPr>
                                          <w:rFonts w:ascii="Cambria Math" w:hAnsi="Cambria Math"/>
                                          <w:sz w:val="18"/>
                                          <w:szCs w:val="18"/>
                                        </w:rPr>
                                        <m:t>s</m:t>
                                      </m:r>
                                    </m:sub>
                                    <m:sup>
                                      <m:r>
                                        <w:rPr>
                                          <w:rFonts w:ascii="Cambria Math" w:hAnsi="Cambria Math"/>
                                          <w:sz w:val="18"/>
                                          <w:szCs w:val="18"/>
                                        </w:rPr>
                                        <m:t>2</m:t>
                                      </m:r>
                                    </m:sup>
                                  </m:sSubSup>
                                </m:den>
                              </m:f>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1</m:t>
                                  </m:r>
                                </m:num>
                                <m:den>
                                  <m:sSubSup>
                                    <m:sSubSupPr>
                                      <m:ctrlPr>
                                        <w:rPr>
                                          <w:rFonts w:ascii="Cambria Math" w:hAnsi="Cambria Math"/>
                                          <w:i/>
                                          <w:sz w:val="18"/>
                                          <w:szCs w:val="18"/>
                                        </w:rPr>
                                      </m:ctrlPr>
                                    </m:sSubSupPr>
                                    <m:e>
                                      <m:r>
                                        <w:rPr>
                                          <w:rFonts w:ascii="Cambria Math" w:hAnsi="Cambria Math"/>
                                          <w:sz w:val="18"/>
                                          <w:szCs w:val="18"/>
                                        </w:rPr>
                                        <m:t>W</m:t>
                                      </m:r>
                                    </m:e>
                                    <m:sub>
                                      <m:r>
                                        <w:rPr>
                                          <w:rFonts w:ascii="Cambria Math" w:hAnsi="Cambria Math"/>
                                          <w:sz w:val="18"/>
                                          <w:szCs w:val="18"/>
                                        </w:rPr>
                                        <m:t>s</m:t>
                                      </m:r>
                                    </m:sub>
                                    <m:sup>
                                      <m:r>
                                        <w:rPr>
                                          <w:rFonts w:ascii="Cambria Math" w:hAnsi="Cambria Math"/>
                                          <w:sz w:val="18"/>
                                          <w:szCs w:val="18"/>
                                        </w:rPr>
                                        <m:t>2</m:t>
                                      </m:r>
                                    </m:sup>
                                  </m:sSubSup>
                                </m:den>
                              </m:f>
                            </m:e>
                          </m:d>
                          <m:func>
                            <m:funcPr>
                              <m:ctrlPr>
                                <w:rPr>
                                  <w:rFonts w:ascii="Cambria Math" w:hAnsi="Cambria Math"/>
                                  <w:i/>
                                  <w:sz w:val="18"/>
                                  <w:szCs w:val="18"/>
                                </w:rPr>
                              </m:ctrlPr>
                            </m:funcPr>
                            <m:fName>
                              <m:r>
                                <m:rPr>
                                  <m:sty m:val="p"/>
                                </m:rPr>
                                <w:rPr>
                                  <w:rFonts w:ascii="Cambria Math" w:hAnsi="Cambria Math"/>
                                  <w:sz w:val="18"/>
                                  <w:szCs w:val="18"/>
                                </w:rPr>
                                <m:t xml:space="preserve"> cos</m:t>
                              </m:r>
                            </m:fName>
                            <m:e>
                              <m:r>
                                <w:rPr>
                                  <w:rFonts w:ascii="Cambria Math" w:hAnsi="Cambria Math"/>
                                  <w:sz w:val="18"/>
                                  <w:szCs w:val="18"/>
                                </w:rPr>
                                <m:t>2</m:t>
                              </m:r>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s</m:t>
                                  </m:r>
                                </m:sub>
                              </m:sSub>
                            </m:e>
                          </m:func>
                          <m:r>
                            <w:rPr>
                              <w:rFonts w:ascii="Cambria Math" w:hAnsi="Cambria Math"/>
                              <w:sz w:val="18"/>
                              <w:szCs w:val="18"/>
                            </w:rPr>
                            <m:t>+</m:t>
                          </m:r>
                          <m:f>
                            <m:fPr>
                              <m:ctrlPr>
                                <w:rPr>
                                  <w:rFonts w:ascii="Cambria Math" w:eastAsiaTheme="minorEastAsia" w:hAnsi="Cambria Math"/>
                                  <w:i/>
                                  <w:sz w:val="18"/>
                                  <w:szCs w:val="18"/>
                                </w:rPr>
                              </m:ctrlPr>
                            </m:fPr>
                            <m:num>
                              <m:r>
                                <w:rPr>
                                  <w:rFonts w:ascii="Cambria Math" w:eastAsiaTheme="minorEastAsia" w:hAnsi="Cambria Math"/>
                                  <w:sz w:val="18"/>
                                  <w:szCs w:val="18"/>
                                </w:rPr>
                                <m:t>2</m:t>
                              </m:r>
                            </m:num>
                            <m:den>
                              <m:sSubSup>
                                <m:sSubSupPr>
                                  <m:ctrlPr>
                                    <w:rPr>
                                      <w:rFonts w:ascii="Cambria Math" w:eastAsiaTheme="minorEastAsia" w:hAnsi="Cambria Math"/>
                                      <w:i/>
                                      <w:sz w:val="18"/>
                                      <w:szCs w:val="18"/>
                                    </w:rPr>
                                  </m:ctrlPr>
                                </m:sSubSupPr>
                                <m:e>
                                  <m:r>
                                    <w:rPr>
                                      <w:rFonts w:ascii="Cambria Math" w:eastAsiaTheme="minorEastAsia" w:hAnsi="Cambria Math"/>
                                      <w:sz w:val="18"/>
                                      <w:szCs w:val="18"/>
                                    </w:rPr>
                                    <m:t>L</m:t>
                                  </m:r>
                                </m:e>
                                <m:sub>
                                  <m:r>
                                    <w:rPr>
                                      <w:rFonts w:ascii="Cambria Math" w:eastAsiaTheme="minorEastAsia" w:hAnsi="Cambria Math"/>
                                      <w:sz w:val="18"/>
                                      <w:szCs w:val="18"/>
                                    </w:rPr>
                                    <m:t>r</m:t>
                                  </m:r>
                                </m:sub>
                                <m:sup>
                                  <m:r>
                                    <w:rPr>
                                      <w:rFonts w:ascii="Cambria Math" w:eastAsiaTheme="minorEastAsia" w:hAnsi="Cambria Math"/>
                                      <w:sz w:val="18"/>
                                      <w:szCs w:val="18"/>
                                    </w:rPr>
                                    <m:t>2</m:t>
                                  </m:r>
                                </m:sup>
                              </m:sSubSup>
                            </m:den>
                          </m:f>
                          <m:r>
                            <w:rPr>
                              <w:rFonts w:ascii="Cambria Math" w:hAnsi="Cambria Math"/>
                              <w:sz w:val="18"/>
                              <w:szCs w:val="18"/>
                            </w:rPr>
                            <m:t xml:space="preserve"> </m:t>
                          </m:r>
                        </m:e>
                      </m:mr>
                    </m:m>
                  </m:e>
                </m:d>
              </m:oMath>
            </m:oMathPara>
          </w:p>
        </w:tc>
        <w:tc>
          <w:tcPr>
            <w:tcW w:w="648" w:type="dxa"/>
          </w:tcPr>
          <w:p w:rsidR="00931A9E" w:rsidRDefault="00931A9E" w:rsidP="00EE1775">
            <w:pPr>
              <w:pStyle w:val="NoSpacing"/>
            </w:pPr>
            <w:r>
              <w:t>(</w:t>
            </w:r>
            <w:fldSimple w:instr=" SEQ Equation \* MERGEFORMAT ">
              <w:r w:rsidR="001B49B6">
                <w:rPr>
                  <w:noProof/>
                </w:rPr>
                <w:t>36</w:t>
              </w:r>
            </w:fldSimple>
            <w:r>
              <w:t>)</w:t>
            </w:r>
          </w:p>
        </w:tc>
      </w:tr>
    </w:tbl>
    <w:p w:rsidR="00931A9E" w:rsidRDefault="00BF75C3" w:rsidP="00931A9E">
      <w:pPr>
        <w:pStyle w:val="NoSpacing"/>
      </w:pPr>
      <w:r>
        <w:t>The determinant is then</w:t>
      </w:r>
    </w:p>
    <w:tbl>
      <w:tblPr>
        <w:tblStyle w:val="TableGrid"/>
        <w:tblW w:w="9333" w:type="dxa"/>
        <w:tblInd w:w="2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08"/>
        <w:gridCol w:w="625"/>
      </w:tblGrid>
      <w:tr w:rsidR="00BF75C3" w:rsidRPr="00A5323D" w:rsidTr="00BF75C3">
        <w:trPr>
          <w:trHeight w:val="842"/>
        </w:trPr>
        <w:tc>
          <w:tcPr>
            <w:tcW w:w="8708" w:type="dxa"/>
          </w:tcPr>
          <w:p w:rsidR="00BF75C3" w:rsidRDefault="00054A12" w:rsidP="00BF75C3">
            <w:pPr>
              <w:pStyle w:val="NoSpacing"/>
              <w:jc w:val="center"/>
            </w:pPr>
            <m:oMathPara>
              <m:oMath>
                <m:sSubSup>
                  <m:sSubSupPr>
                    <m:ctrlPr>
                      <w:rPr>
                        <w:rFonts w:ascii="Cambria Math" w:hAnsi="Cambria Math"/>
                        <w:b/>
                        <w:sz w:val="18"/>
                        <w:szCs w:val="18"/>
                      </w:rPr>
                    </m:ctrlPr>
                  </m:sSubSupPr>
                  <m:e>
                    <m:r>
                      <m:rPr>
                        <m:sty m:val="p"/>
                      </m:rPr>
                      <w:rPr>
                        <w:rFonts w:ascii="Cambria Math" w:hAnsi="Cambria Math"/>
                        <w:sz w:val="18"/>
                        <w:szCs w:val="18"/>
                      </w:rPr>
                      <m:t>det</m:t>
                    </m:r>
                    <m:r>
                      <m:rPr>
                        <m:sty m:val="b"/>
                      </m:rPr>
                      <w:rPr>
                        <w:rFonts w:ascii="Cambria Math" w:hAnsi="Cambria Math"/>
                        <w:sz w:val="18"/>
                        <w:szCs w:val="18"/>
                      </w:rPr>
                      <m:t>(Σ</m:t>
                    </m:r>
                  </m:e>
                  <m:sub>
                    <m:r>
                      <w:rPr>
                        <w:rFonts w:ascii="Cambria Math" w:hAnsi="Cambria Math"/>
                        <w:sz w:val="18"/>
                        <w:szCs w:val="18"/>
                      </w:rPr>
                      <m:t>s</m:t>
                    </m:r>
                  </m:sub>
                  <m:sup>
                    <m:r>
                      <m:rPr>
                        <m:sty m:val="p"/>
                      </m:rPr>
                      <w:rPr>
                        <w:rFonts w:ascii="Cambria Math" w:hAnsi="Cambria Math"/>
                        <w:sz w:val="18"/>
                        <w:szCs w:val="18"/>
                      </w:rPr>
                      <m:t>-1</m:t>
                    </m:r>
                  </m:sup>
                </m:sSubSup>
                <m:r>
                  <w:rPr>
                    <w:rFonts w:ascii="Cambria Math" w:hAnsi="Cambria Math"/>
                    <w:sz w:val="18"/>
                    <w:szCs w:val="18"/>
                  </w:rPr>
                  <m:t>+</m:t>
                </m:r>
                <m:sSubSup>
                  <m:sSubSupPr>
                    <m:ctrlPr>
                      <w:rPr>
                        <w:rFonts w:ascii="Cambria Math" w:hAnsi="Cambria Math"/>
                        <w:b/>
                        <w:sz w:val="18"/>
                        <w:szCs w:val="18"/>
                      </w:rPr>
                    </m:ctrlPr>
                  </m:sSubSupPr>
                  <m:e>
                    <m:r>
                      <m:rPr>
                        <m:sty m:val="b"/>
                      </m:rPr>
                      <w:rPr>
                        <w:rFonts w:ascii="Cambria Math" w:hAnsi="Cambria Math"/>
                        <w:sz w:val="18"/>
                        <w:szCs w:val="18"/>
                      </w:rPr>
                      <m:t>Σ</m:t>
                    </m:r>
                  </m:e>
                  <m:sub>
                    <m:r>
                      <w:rPr>
                        <w:rFonts w:ascii="Cambria Math" w:hAnsi="Cambria Math"/>
                        <w:sz w:val="18"/>
                        <w:szCs w:val="18"/>
                      </w:rPr>
                      <m:t>r</m:t>
                    </m:r>
                  </m:sub>
                  <m:sup>
                    <m:r>
                      <m:rPr>
                        <m:sty m:val="p"/>
                      </m:rPr>
                      <w:rPr>
                        <w:rFonts w:ascii="Cambria Math" w:hAnsi="Cambria Math"/>
                        <w:sz w:val="18"/>
                        <w:szCs w:val="18"/>
                      </w:rPr>
                      <m:t>-1</m:t>
                    </m:r>
                  </m:sup>
                </m:sSubSup>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1</m:t>
                    </m:r>
                  </m:num>
                  <m:den>
                    <m:r>
                      <w:rPr>
                        <w:rFonts w:ascii="Cambria Math" w:hAnsi="Cambria Math"/>
                        <w:sz w:val="18"/>
                        <w:szCs w:val="18"/>
                      </w:rPr>
                      <m:t>2</m:t>
                    </m:r>
                  </m:den>
                </m:f>
                <m:d>
                  <m:dPr>
                    <m:ctrlPr>
                      <w:rPr>
                        <w:rFonts w:ascii="Cambria Math" w:hAnsi="Cambria Math"/>
                        <w:i/>
                        <w:sz w:val="18"/>
                        <w:szCs w:val="18"/>
                      </w:rPr>
                    </m:ctrlPr>
                  </m:dPr>
                  <m:e>
                    <m:r>
                      <w:rPr>
                        <w:rFonts w:ascii="Cambria Math" w:hAnsi="Cambria Math"/>
                        <w:sz w:val="18"/>
                        <w:szCs w:val="18"/>
                      </w:rPr>
                      <m:t>2</m:t>
                    </m:r>
                    <m:d>
                      <m:dPr>
                        <m:ctrlPr>
                          <w:rPr>
                            <w:rFonts w:ascii="Cambria Math" w:hAnsi="Cambria Math"/>
                            <w:i/>
                            <w:sz w:val="18"/>
                            <w:szCs w:val="18"/>
                          </w:rPr>
                        </m:ctrlPr>
                      </m:dPr>
                      <m:e>
                        <m:f>
                          <m:fPr>
                            <m:ctrlPr>
                              <w:rPr>
                                <w:rFonts w:ascii="Cambria Math" w:hAnsi="Cambria Math"/>
                                <w:i/>
                                <w:sz w:val="18"/>
                                <w:szCs w:val="18"/>
                              </w:rPr>
                            </m:ctrlPr>
                          </m:fPr>
                          <m:num>
                            <m:r>
                              <w:rPr>
                                <w:rFonts w:ascii="Cambria Math" w:hAnsi="Cambria Math"/>
                                <w:sz w:val="18"/>
                                <w:szCs w:val="18"/>
                              </w:rPr>
                              <m:t>1</m:t>
                            </m:r>
                          </m:num>
                          <m:den>
                            <m:sSubSup>
                              <m:sSubSupPr>
                                <m:ctrlPr>
                                  <w:rPr>
                                    <w:rFonts w:ascii="Cambria Math" w:hAnsi="Cambria Math"/>
                                    <w:i/>
                                    <w:sz w:val="18"/>
                                    <w:szCs w:val="18"/>
                                  </w:rPr>
                                </m:ctrlPr>
                              </m:sSubSupPr>
                              <m:e>
                                <m:r>
                                  <w:rPr>
                                    <w:rFonts w:ascii="Cambria Math" w:hAnsi="Cambria Math"/>
                                    <w:sz w:val="18"/>
                                    <w:szCs w:val="18"/>
                                  </w:rPr>
                                  <m:t>W</m:t>
                                </m:r>
                              </m:e>
                              <m:sub>
                                <m:r>
                                  <w:rPr>
                                    <w:rFonts w:ascii="Cambria Math" w:hAnsi="Cambria Math"/>
                                    <w:sz w:val="18"/>
                                    <w:szCs w:val="18"/>
                                  </w:rPr>
                                  <m:t>r</m:t>
                                </m:r>
                              </m:sub>
                              <m:sup>
                                <m:r>
                                  <w:rPr>
                                    <w:rFonts w:ascii="Cambria Math" w:hAnsi="Cambria Math"/>
                                    <w:sz w:val="18"/>
                                    <w:szCs w:val="18"/>
                                  </w:rPr>
                                  <m:t>2</m:t>
                                </m:r>
                              </m:sup>
                            </m:sSubSup>
                            <m:sSubSup>
                              <m:sSubSupPr>
                                <m:ctrlPr>
                                  <w:rPr>
                                    <w:rFonts w:ascii="Cambria Math" w:hAnsi="Cambria Math"/>
                                    <w:i/>
                                    <w:sz w:val="18"/>
                                    <w:szCs w:val="18"/>
                                  </w:rPr>
                                </m:ctrlPr>
                              </m:sSubSupPr>
                              <m:e>
                                <m:r>
                                  <w:rPr>
                                    <w:rFonts w:ascii="Cambria Math" w:hAnsi="Cambria Math"/>
                                    <w:sz w:val="18"/>
                                    <w:szCs w:val="18"/>
                                  </w:rPr>
                                  <m:t>L</m:t>
                                </m:r>
                              </m:e>
                              <m:sub>
                                <m:r>
                                  <w:rPr>
                                    <w:rFonts w:ascii="Cambria Math" w:hAnsi="Cambria Math"/>
                                    <w:sz w:val="18"/>
                                    <w:szCs w:val="18"/>
                                  </w:rPr>
                                  <m:t>r</m:t>
                                </m:r>
                              </m:sub>
                              <m:sup>
                                <m:r>
                                  <w:rPr>
                                    <w:rFonts w:ascii="Cambria Math" w:hAnsi="Cambria Math"/>
                                    <w:sz w:val="18"/>
                                    <w:szCs w:val="18"/>
                                  </w:rPr>
                                  <m:t>2</m:t>
                                </m:r>
                              </m:sup>
                            </m:sSubSup>
                          </m:den>
                        </m:f>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1</m:t>
                            </m:r>
                          </m:num>
                          <m:den>
                            <m:sSubSup>
                              <m:sSubSupPr>
                                <m:ctrlPr>
                                  <w:rPr>
                                    <w:rFonts w:ascii="Cambria Math" w:hAnsi="Cambria Math"/>
                                    <w:i/>
                                    <w:sz w:val="18"/>
                                    <w:szCs w:val="18"/>
                                  </w:rPr>
                                </m:ctrlPr>
                              </m:sSubSupPr>
                              <m:e>
                                <m:r>
                                  <w:rPr>
                                    <w:rFonts w:ascii="Cambria Math" w:hAnsi="Cambria Math"/>
                                    <w:sz w:val="18"/>
                                    <w:szCs w:val="18"/>
                                  </w:rPr>
                                  <m:t>W</m:t>
                                </m:r>
                              </m:e>
                              <m:sub>
                                <m:r>
                                  <w:rPr>
                                    <w:rFonts w:ascii="Cambria Math" w:hAnsi="Cambria Math"/>
                                    <w:sz w:val="18"/>
                                    <w:szCs w:val="18"/>
                                  </w:rPr>
                                  <m:t>s</m:t>
                                </m:r>
                              </m:sub>
                              <m:sup>
                                <m:r>
                                  <w:rPr>
                                    <w:rFonts w:ascii="Cambria Math" w:hAnsi="Cambria Math"/>
                                    <w:sz w:val="18"/>
                                    <w:szCs w:val="18"/>
                                  </w:rPr>
                                  <m:t>2</m:t>
                                </m:r>
                              </m:sup>
                            </m:sSubSup>
                            <m:sSubSup>
                              <m:sSubSupPr>
                                <m:ctrlPr>
                                  <w:rPr>
                                    <w:rFonts w:ascii="Cambria Math" w:hAnsi="Cambria Math"/>
                                    <w:i/>
                                    <w:sz w:val="18"/>
                                    <w:szCs w:val="18"/>
                                  </w:rPr>
                                </m:ctrlPr>
                              </m:sSubSupPr>
                              <m:e>
                                <m:r>
                                  <w:rPr>
                                    <w:rFonts w:ascii="Cambria Math" w:hAnsi="Cambria Math"/>
                                    <w:sz w:val="18"/>
                                    <w:szCs w:val="18"/>
                                  </w:rPr>
                                  <m:t>L</m:t>
                                </m:r>
                              </m:e>
                              <m:sub>
                                <m:r>
                                  <w:rPr>
                                    <w:rFonts w:ascii="Cambria Math" w:hAnsi="Cambria Math"/>
                                    <w:sz w:val="18"/>
                                    <w:szCs w:val="18"/>
                                  </w:rPr>
                                  <m:t>s</m:t>
                                </m:r>
                              </m:sub>
                              <m:sup>
                                <m:r>
                                  <w:rPr>
                                    <w:rFonts w:ascii="Cambria Math" w:hAnsi="Cambria Math"/>
                                    <w:sz w:val="18"/>
                                    <w:szCs w:val="18"/>
                                  </w:rPr>
                                  <m:t>2</m:t>
                                </m:r>
                              </m:sup>
                            </m:sSubSup>
                          </m:den>
                        </m:f>
                      </m:e>
                    </m:d>
                    <m:r>
                      <w:rPr>
                        <w:rFonts w:ascii="Cambria Math" w:hAnsi="Cambria Math"/>
                        <w:sz w:val="18"/>
                        <w:szCs w:val="18"/>
                      </w:rPr>
                      <m:t>+</m:t>
                    </m:r>
                    <m:d>
                      <m:dPr>
                        <m:ctrlPr>
                          <w:rPr>
                            <w:rFonts w:ascii="Cambria Math" w:hAnsi="Cambria Math"/>
                            <w:i/>
                            <w:sz w:val="18"/>
                            <w:szCs w:val="18"/>
                          </w:rPr>
                        </m:ctrlPr>
                      </m:dPr>
                      <m:e>
                        <m:f>
                          <m:fPr>
                            <m:ctrlPr>
                              <w:rPr>
                                <w:rFonts w:ascii="Cambria Math" w:hAnsi="Cambria Math"/>
                                <w:i/>
                                <w:sz w:val="18"/>
                                <w:szCs w:val="18"/>
                              </w:rPr>
                            </m:ctrlPr>
                          </m:fPr>
                          <m:num>
                            <m:r>
                              <w:rPr>
                                <w:rFonts w:ascii="Cambria Math" w:hAnsi="Cambria Math"/>
                                <w:sz w:val="18"/>
                                <w:szCs w:val="18"/>
                              </w:rPr>
                              <m:t>1</m:t>
                            </m:r>
                          </m:num>
                          <m:den>
                            <m:sSubSup>
                              <m:sSubSupPr>
                                <m:ctrlPr>
                                  <w:rPr>
                                    <w:rFonts w:ascii="Cambria Math" w:hAnsi="Cambria Math"/>
                                    <w:i/>
                                    <w:sz w:val="18"/>
                                    <w:szCs w:val="18"/>
                                  </w:rPr>
                                </m:ctrlPr>
                              </m:sSubSupPr>
                              <m:e>
                                <m:r>
                                  <w:rPr>
                                    <w:rFonts w:ascii="Cambria Math" w:hAnsi="Cambria Math"/>
                                    <w:sz w:val="18"/>
                                    <w:szCs w:val="18"/>
                                  </w:rPr>
                                  <m:t>L</m:t>
                                </m:r>
                              </m:e>
                              <m:sub>
                                <m:r>
                                  <w:rPr>
                                    <w:rFonts w:ascii="Cambria Math" w:hAnsi="Cambria Math"/>
                                    <w:sz w:val="18"/>
                                    <w:szCs w:val="18"/>
                                  </w:rPr>
                                  <m:t>r</m:t>
                                </m:r>
                              </m:sub>
                              <m:sup>
                                <m:r>
                                  <w:rPr>
                                    <w:rFonts w:ascii="Cambria Math" w:hAnsi="Cambria Math"/>
                                    <w:sz w:val="18"/>
                                    <w:szCs w:val="18"/>
                                  </w:rPr>
                                  <m:t>2</m:t>
                                </m:r>
                              </m:sup>
                            </m:sSubSup>
                          </m:den>
                        </m:f>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1</m:t>
                            </m:r>
                          </m:num>
                          <m:den>
                            <m:sSubSup>
                              <m:sSubSupPr>
                                <m:ctrlPr>
                                  <w:rPr>
                                    <w:rFonts w:ascii="Cambria Math" w:hAnsi="Cambria Math"/>
                                    <w:i/>
                                    <w:sz w:val="18"/>
                                    <w:szCs w:val="18"/>
                                  </w:rPr>
                                </m:ctrlPr>
                              </m:sSubSupPr>
                              <m:e>
                                <m:r>
                                  <w:rPr>
                                    <w:rFonts w:ascii="Cambria Math" w:hAnsi="Cambria Math"/>
                                    <w:sz w:val="18"/>
                                    <w:szCs w:val="18"/>
                                  </w:rPr>
                                  <m:t>W</m:t>
                                </m:r>
                              </m:e>
                              <m:sub>
                                <m:r>
                                  <w:rPr>
                                    <w:rFonts w:ascii="Cambria Math" w:hAnsi="Cambria Math"/>
                                    <w:sz w:val="18"/>
                                    <w:szCs w:val="18"/>
                                  </w:rPr>
                                  <m:t>r</m:t>
                                </m:r>
                              </m:sub>
                              <m:sup>
                                <m:r>
                                  <w:rPr>
                                    <w:rFonts w:ascii="Cambria Math" w:hAnsi="Cambria Math"/>
                                    <w:sz w:val="18"/>
                                    <w:szCs w:val="18"/>
                                  </w:rPr>
                                  <m:t>2</m:t>
                                </m:r>
                              </m:sup>
                            </m:sSubSup>
                          </m:den>
                        </m:f>
                      </m:e>
                    </m:d>
                    <m:d>
                      <m:dPr>
                        <m:ctrlPr>
                          <w:rPr>
                            <w:rFonts w:ascii="Cambria Math" w:hAnsi="Cambria Math"/>
                            <w:i/>
                            <w:sz w:val="18"/>
                            <w:szCs w:val="18"/>
                          </w:rPr>
                        </m:ctrlPr>
                      </m:dPr>
                      <m:e>
                        <m:f>
                          <m:fPr>
                            <m:ctrlPr>
                              <w:rPr>
                                <w:rFonts w:ascii="Cambria Math" w:hAnsi="Cambria Math"/>
                                <w:i/>
                                <w:sz w:val="18"/>
                                <w:szCs w:val="18"/>
                              </w:rPr>
                            </m:ctrlPr>
                          </m:fPr>
                          <m:num>
                            <m:r>
                              <w:rPr>
                                <w:rFonts w:ascii="Cambria Math" w:hAnsi="Cambria Math"/>
                                <w:sz w:val="18"/>
                                <w:szCs w:val="18"/>
                              </w:rPr>
                              <m:t>1</m:t>
                            </m:r>
                          </m:num>
                          <m:den>
                            <m:sSubSup>
                              <m:sSubSupPr>
                                <m:ctrlPr>
                                  <w:rPr>
                                    <w:rFonts w:ascii="Cambria Math" w:hAnsi="Cambria Math"/>
                                    <w:i/>
                                    <w:sz w:val="18"/>
                                    <w:szCs w:val="18"/>
                                  </w:rPr>
                                </m:ctrlPr>
                              </m:sSubSupPr>
                              <m:e>
                                <m:r>
                                  <w:rPr>
                                    <w:rFonts w:ascii="Cambria Math" w:hAnsi="Cambria Math"/>
                                    <w:sz w:val="18"/>
                                    <w:szCs w:val="18"/>
                                  </w:rPr>
                                  <m:t>L</m:t>
                                </m:r>
                              </m:e>
                              <m:sub>
                                <m:r>
                                  <w:rPr>
                                    <w:rFonts w:ascii="Cambria Math" w:hAnsi="Cambria Math"/>
                                    <w:sz w:val="18"/>
                                    <w:szCs w:val="18"/>
                                  </w:rPr>
                                  <m:t>s</m:t>
                                </m:r>
                              </m:sub>
                              <m:sup>
                                <m:r>
                                  <w:rPr>
                                    <w:rFonts w:ascii="Cambria Math" w:hAnsi="Cambria Math"/>
                                    <w:sz w:val="18"/>
                                    <w:szCs w:val="18"/>
                                  </w:rPr>
                                  <m:t>2</m:t>
                                </m:r>
                              </m:sup>
                            </m:sSubSup>
                          </m:den>
                        </m:f>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1</m:t>
                            </m:r>
                          </m:num>
                          <m:den>
                            <m:sSubSup>
                              <m:sSubSupPr>
                                <m:ctrlPr>
                                  <w:rPr>
                                    <w:rFonts w:ascii="Cambria Math" w:hAnsi="Cambria Math"/>
                                    <w:i/>
                                    <w:sz w:val="18"/>
                                    <w:szCs w:val="18"/>
                                  </w:rPr>
                                </m:ctrlPr>
                              </m:sSubSupPr>
                              <m:e>
                                <m:r>
                                  <w:rPr>
                                    <w:rFonts w:ascii="Cambria Math" w:hAnsi="Cambria Math"/>
                                    <w:sz w:val="18"/>
                                    <w:szCs w:val="18"/>
                                  </w:rPr>
                                  <m:t>W</m:t>
                                </m:r>
                              </m:e>
                              <m:sub>
                                <m:r>
                                  <w:rPr>
                                    <w:rFonts w:ascii="Cambria Math" w:hAnsi="Cambria Math"/>
                                    <w:sz w:val="18"/>
                                    <w:szCs w:val="18"/>
                                  </w:rPr>
                                  <m:t>s</m:t>
                                </m:r>
                              </m:sub>
                              <m:sup>
                                <m:r>
                                  <w:rPr>
                                    <w:rFonts w:ascii="Cambria Math" w:hAnsi="Cambria Math"/>
                                    <w:sz w:val="18"/>
                                    <w:szCs w:val="18"/>
                                  </w:rPr>
                                  <m:t>2</m:t>
                                </m:r>
                              </m:sup>
                            </m:sSubSup>
                          </m:den>
                        </m:f>
                      </m:e>
                    </m:d>
                    <m:r>
                      <w:rPr>
                        <w:rFonts w:ascii="Cambria Math" w:hAnsi="Cambria Math"/>
                        <w:sz w:val="18"/>
                        <w:szCs w:val="18"/>
                      </w:rPr>
                      <m:t>-</m:t>
                    </m:r>
                    <m:d>
                      <m:dPr>
                        <m:ctrlPr>
                          <w:rPr>
                            <w:rFonts w:ascii="Cambria Math" w:hAnsi="Cambria Math"/>
                            <w:i/>
                            <w:sz w:val="18"/>
                            <w:szCs w:val="18"/>
                          </w:rPr>
                        </m:ctrlPr>
                      </m:dPr>
                      <m:e>
                        <m:f>
                          <m:fPr>
                            <m:ctrlPr>
                              <w:rPr>
                                <w:rFonts w:ascii="Cambria Math" w:hAnsi="Cambria Math"/>
                                <w:i/>
                                <w:sz w:val="18"/>
                                <w:szCs w:val="18"/>
                              </w:rPr>
                            </m:ctrlPr>
                          </m:fPr>
                          <m:num>
                            <m:r>
                              <w:rPr>
                                <w:rFonts w:ascii="Cambria Math" w:hAnsi="Cambria Math"/>
                                <w:sz w:val="18"/>
                                <w:szCs w:val="18"/>
                              </w:rPr>
                              <m:t>1</m:t>
                            </m:r>
                          </m:num>
                          <m:den>
                            <m:sSubSup>
                              <m:sSubSupPr>
                                <m:ctrlPr>
                                  <w:rPr>
                                    <w:rFonts w:ascii="Cambria Math" w:hAnsi="Cambria Math"/>
                                    <w:i/>
                                    <w:sz w:val="18"/>
                                    <w:szCs w:val="18"/>
                                  </w:rPr>
                                </m:ctrlPr>
                              </m:sSubSupPr>
                              <m:e>
                                <m:r>
                                  <w:rPr>
                                    <w:rFonts w:ascii="Cambria Math" w:hAnsi="Cambria Math"/>
                                    <w:sz w:val="18"/>
                                    <w:szCs w:val="18"/>
                                  </w:rPr>
                                  <m:t>L</m:t>
                                </m:r>
                              </m:e>
                              <m:sub>
                                <m:r>
                                  <w:rPr>
                                    <w:rFonts w:ascii="Cambria Math" w:hAnsi="Cambria Math"/>
                                    <w:sz w:val="18"/>
                                    <w:szCs w:val="18"/>
                                  </w:rPr>
                                  <m:t>r</m:t>
                                </m:r>
                              </m:sub>
                              <m:sup>
                                <m:r>
                                  <w:rPr>
                                    <w:rFonts w:ascii="Cambria Math" w:hAnsi="Cambria Math"/>
                                    <w:sz w:val="18"/>
                                    <w:szCs w:val="18"/>
                                  </w:rPr>
                                  <m:t>2</m:t>
                                </m:r>
                              </m:sup>
                            </m:sSubSup>
                          </m:den>
                        </m:f>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1</m:t>
                            </m:r>
                          </m:num>
                          <m:den>
                            <m:sSubSup>
                              <m:sSubSupPr>
                                <m:ctrlPr>
                                  <w:rPr>
                                    <w:rFonts w:ascii="Cambria Math" w:hAnsi="Cambria Math"/>
                                    <w:i/>
                                    <w:sz w:val="18"/>
                                    <w:szCs w:val="18"/>
                                  </w:rPr>
                                </m:ctrlPr>
                              </m:sSubSupPr>
                              <m:e>
                                <m:r>
                                  <w:rPr>
                                    <w:rFonts w:ascii="Cambria Math" w:hAnsi="Cambria Math"/>
                                    <w:sz w:val="18"/>
                                    <w:szCs w:val="18"/>
                                  </w:rPr>
                                  <m:t>W</m:t>
                                </m:r>
                              </m:e>
                              <m:sub>
                                <m:r>
                                  <w:rPr>
                                    <w:rFonts w:ascii="Cambria Math" w:hAnsi="Cambria Math"/>
                                    <w:sz w:val="18"/>
                                    <w:szCs w:val="18"/>
                                  </w:rPr>
                                  <m:t>r</m:t>
                                </m:r>
                              </m:sub>
                              <m:sup>
                                <m:r>
                                  <w:rPr>
                                    <w:rFonts w:ascii="Cambria Math" w:hAnsi="Cambria Math"/>
                                    <w:sz w:val="18"/>
                                    <w:szCs w:val="18"/>
                                  </w:rPr>
                                  <m:t>2</m:t>
                                </m:r>
                              </m:sup>
                            </m:sSubSup>
                          </m:den>
                        </m:f>
                      </m:e>
                    </m:d>
                    <m:d>
                      <m:dPr>
                        <m:ctrlPr>
                          <w:rPr>
                            <w:rFonts w:ascii="Cambria Math" w:hAnsi="Cambria Math"/>
                            <w:i/>
                            <w:sz w:val="18"/>
                            <w:szCs w:val="18"/>
                          </w:rPr>
                        </m:ctrlPr>
                      </m:dPr>
                      <m:e>
                        <m:f>
                          <m:fPr>
                            <m:ctrlPr>
                              <w:rPr>
                                <w:rFonts w:ascii="Cambria Math" w:hAnsi="Cambria Math"/>
                                <w:i/>
                                <w:sz w:val="18"/>
                                <w:szCs w:val="18"/>
                              </w:rPr>
                            </m:ctrlPr>
                          </m:fPr>
                          <m:num>
                            <m:r>
                              <w:rPr>
                                <w:rFonts w:ascii="Cambria Math" w:hAnsi="Cambria Math"/>
                                <w:sz w:val="18"/>
                                <w:szCs w:val="18"/>
                              </w:rPr>
                              <m:t>1</m:t>
                            </m:r>
                          </m:num>
                          <m:den>
                            <m:sSubSup>
                              <m:sSubSupPr>
                                <m:ctrlPr>
                                  <w:rPr>
                                    <w:rFonts w:ascii="Cambria Math" w:hAnsi="Cambria Math"/>
                                    <w:i/>
                                    <w:sz w:val="18"/>
                                    <w:szCs w:val="18"/>
                                  </w:rPr>
                                </m:ctrlPr>
                              </m:sSubSupPr>
                              <m:e>
                                <m:r>
                                  <w:rPr>
                                    <w:rFonts w:ascii="Cambria Math" w:hAnsi="Cambria Math"/>
                                    <w:sz w:val="18"/>
                                    <w:szCs w:val="18"/>
                                  </w:rPr>
                                  <m:t>L</m:t>
                                </m:r>
                              </m:e>
                              <m:sub>
                                <m:r>
                                  <w:rPr>
                                    <w:rFonts w:ascii="Cambria Math" w:hAnsi="Cambria Math"/>
                                    <w:sz w:val="18"/>
                                    <w:szCs w:val="18"/>
                                  </w:rPr>
                                  <m:t>s</m:t>
                                </m:r>
                              </m:sub>
                              <m:sup>
                                <m:r>
                                  <w:rPr>
                                    <w:rFonts w:ascii="Cambria Math" w:hAnsi="Cambria Math"/>
                                    <w:sz w:val="18"/>
                                    <w:szCs w:val="18"/>
                                  </w:rPr>
                                  <m:t>2</m:t>
                                </m:r>
                              </m:sup>
                            </m:sSubSup>
                          </m:den>
                        </m:f>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1</m:t>
                            </m:r>
                          </m:num>
                          <m:den>
                            <m:sSubSup>
                              <m:sSubSupPr>
                                <m:ctrlPr>
                                  <w:rPr>
                                    <w:rFonts w:ascii="Cambria Math" w:hAnsi="Cambria Math"/>
                                    <w:i/>
                                    <w:sz w:val="18"/>
                                    <w:szCs w:val="18"/>
                                  </w:rPr>
                                </m:ctrlPr>
                              </m:sSubSupPr>
                              <m:e>
                                <m:r>
                                  <w:rPr>
                                    <w:rFonts w:ascii="Cambria Math" w:hAnsi="Cambria Math"/>
                                    <w:sz w:val="18"/>
                                    <w:szCs w:val="18"/>
                                  </w:rPr>
                                  <m:t>W</m:t>
                                </m:r>
                              </m:e>
                              <m:sub>
                                <m:r>
                                  <w:rPr>
                                    <w:rFonts w:ascii="Cambria Math" w:hAnsi="Cambria Math"/>
                                    <w:sz w:val="18"/>
                                    <w:szCs w:val="18"/>
                                  </w:rPr>
                                  <m:t>s</m:t>
                                </m:r>
                              </m:sub>
                              <m:sup>
                                <m:r>
                                  <w:rPr>
                                    <w:rFonts w:ascii="Cambria Math" w:hAnsi="Cambria Math"/>
                                    <w:sz w:val="18"/>
                                    <w:szCs w:val="18"/>
                                  </w:rPr>
                                  <m:t>2</m:t>
                                </m:r>
                              </m:sup>
                            </m:sSubSup>
                          </m:den>
                        </m:f>
                      </m:e>
                    </m:d>
                    <m:func>
                      <m:funcPr>
                        <m:ctrlPr>
                          <w:rPr>
                            <w:rFonts w:ascii="Cambria Math" w:hAnsi="Cambria Math"/>
                            <w:i/>
                          </w:rPr>
                        </m:ctrlPr>
                      </m:funcPr>
                      <m:fName>
                        <m:r>
                          <m:rPr>
                            <m:sty m:val="p"/>
                          </m:rPr>
                          <w:rPr>
                            <w:rFonts w:ascii="Cambria Math" w:hAnsi="Cambria Math"/>
                          </w:rPr>
                          <m:t xml:space="preserve"> cos</m:t>
                        </m:r>
                      </m:fName>
                      <m:e>
                        <m:r>
                          <w:rPr>
                            <w:rFonts w:ascii="Cambria Math" w:hAnsi="Cambria Math"/>
                          </w:rPr>
                          <m:t>2</m:t>
                        </m:r>
                        <m:sSub>
                          <m:sSubPr>
                            <m:ctrlPr>
                              <w:rPr>
                                <w:rFonts w:ascii="Cambria Math" w:hAnsi="Cambria Math"/>
                                <w:i/>
                              </w:rPr>
                            </m:ctrlPr>
                          </m:sSubPr>
                          <m:e>
                            <m:r>
                              <w:rPr>
                                <w:rFonts w:ascii="Cambria Math" w:hAnsi="Cambria Math"/>
                              </w:rPr>
                              <m:t>α</m:t>
                            </m:r>
                          </m:e>
                          <m:sub>
                            <m:r>
                              <w:rPr>
                                <w:rFonts w:ascii="Cambria Math" w:hAnsi="Cambria Math"/>
                              </w:rPr>
                              <m:t>s</m:t>
                            </m:r>
                          </m:sub>
                        </m:sSub>
                      </m:e>
                    </m:func>
                  </m:e>
                </m:d>
              </m:oMath>
            </m:oMathPara>
          </w:p>
          <w:p w:rsidR="00BF75C3" w:rsidRDefault="00BF75C3" w:rsidP="00BF75C3">
            <w:pPr>
              <w:pStyle w:val="NoSpacing"/>
              <w:jc w:val="center"/>
              <w:rPr>
                <w:rFonts w:ascii="Calibri" w:eastAsia="Calibri" w:hAnsi="Calibri" w:cs="Times New Roman"/>
                <w:sz w:val="20"/>
              </w:rPr>
            </w:pPr>
          </w:p>
        </w:tc>
        <w:tc>
          <w:tcPr>
            <w:tcW w:w="625" w:type="dxa"/>
          </w:tcPr>
          <w:p w:rsidR="00BF75C3" w:rsidRPr="00A5323D" w:rsidRDefault="00BF75C3" w:rsidP="00BF75C3">
            <w:pPr>
              <w:pStyle w:val="NoSpacing"/>
              <w:jc w:val="center"/>
            </w:pPr>
            <w:r w:rsidRPr="00A5323D">
              <w:t>(</w:t>
            </w:r>
            <w:r w:rsidR="00054A12">
              <w:fldChar w:fldCharType="begin"/>
            </w:r>
            <w:r w:rsidR="00054A12">
              <w:instrText xml:space="preserve"> SEQ Equation \* MERGEFORMAT </w:instrText>
            </w:r>
            <w:r w:rsidR="00054A12">
              <w:fldChar w:fldCharType="separate"/>
            </w:r>
            <w:r w:rsidR="001B49B6">
              <w:rPr>
                <w:noProof/>
              </w:rPr>
              <w:t>37</w:t>
            </w:r>
            <w:r w:rsidR="00054A12">
              <w:rPr>
                <w:noProof/>
              </w:rPr>
              <w:fldChar w:fldCharType="end"/>
            </w:r>
            <w:r w:rsidRPr="00A5323D">
              <w:t>)</w:t>
            </w:r>
          </w:p>
        </w:tc>
      </w:tr>
    </w:tbl>
    <w:p w:rsidR="00BF75C3" w:rsidRDefault="00BF75C3" w:rsidP="00931A9E">
      <w:pPr>
        <w:pStyle w:val="NoSpacing"/>
      </w:pPr>
      <w:r>
        <w:t xml:space="preserve">Factoring a </w:t>
      </w:r>
      <m:oMath>
        <m:sSubSup>
          <m:sSubSupPr>
            <m:ctrlPr>
              <w:rPr>
                <w:rFonts w:ascii="Cambria Math" w:hAnsi="Cambria Math"/>
                <w:i/>
                <w:sz w:val="18"/>
                <w:szCs w:val="18"/>
              </w:rPr>
            </m:ctrlPr>
          </m:sSubSupPr>
          <m:e>
            <m:r>
              <w:rPr>
                <w:rFonts w:ascii="Cambria Math" w:hAnsi="Cambria Math"/>
                <w:sz w:val="18"/>
                <w:szCs w:val="18"/>
              </w:rPr>
              <m:t>W</m:t>
            </m:r>
          </m:e>
          <m:sub>
            <m:r>
              <w:rPr>
                <w:rFonts w:ascii="Cambria Math" w:hAnsi="Cambria Math"/>
                <w:sz w:val="18"/>
                <w:szCs w:val="18"/>
              </w:rPr>
              <m:t>r</m:t>
            </m:r>
          </m:sub>
          <m:sup>
            <m:r>
              <w:rPr>
                <w:rFonts w:ascii="Cambria Math" w:hAnsi="Cambria Math"/>
                <w:sz w:val="18"/>
                <w:szCs w:val="18"/>
              </w:rPr>
              <m:t>2</m:t>
            </m:r>
          </m:sup>
        </m:sSubSup>
        <m:sSubSup>
          <m:sSubSupPr>
            <m:ctrlPr>
              <w:rPr>
                <w:rFonts w:ascii="Cambria Math" w:hAnsi="Cambria Math"/>
                <w:i/>
                <w:sz w:val="18"/>
                <w:szCs w:val="18"/>
              </w:rPr>
            </m:ctrlPr>
          </m:sSubSupPr>
          <m:e>
            <m:r>
              <w:rPr>
                <w:rFonts w:ascii="Cambria Math" w:hAnsi="Cambria Math"/>
                <w:sz w:val="18"/>
                <w:szCs w:val="18"/>
              </w:rPr>
              <m:t>L</m:t>
            </m:r>
          </m:e>
          <m:sub>
            <m:r>
              <w:rPr>
                <w:rFonts w:ascii="Cambria Math" w:hAnsi="Cambria Math"/>
                <w:sz w:val="18"/>
                <w:szCs w:val="18"/>
              </w:rPr>
              <m:t>r</m:t>
            </m:r>
          </m:sub>
          <m:sup>
            <m:r>
              <w:rPr>
                <w:rFonts w:ascii="Cambria Math" w:hAnsi="Cambria Math"/>
                <w:sz w:val="18"/>
                <w:szCs w:val="18"/>
              </w:rPr>
              <m:t>2</m:t>
            </m:r>
          </m:sup>
        </m:sSubSup>
        <m:sSubSup>
          <m:sSubSupPr>
            <m:ctrlPr>
              <w:rPr>
                <w:rFonts w:ascii="Cambria Math" w:hAnsi="Cambria Math"/>
                <w:i/>
                <w:sz w:val="18"/>
                <w:szCs w:val="18"/>
              </w:rPr>
            </m:ctrlPr>
          </m:sSubSupPr>
          <m:e>
            <m:r>
              <w:rPr>
                <w:rFonts w:ascii="Cambria Math" w:hAnsi="Cambria Math"/>
                <w:sz w:val="18"/>
                <w:szCs w:val="18"/>
              </w:rPr>
              <m:t>W</m:t>
            </m:r>
          </m:e>
          <m:sub>
            <m:r>
              <w:rPr>
                <w:rFonts w:ascii="Cambria Math" w:hAnsi="Cambria Math"/>
                <w:sz w:val="18"/>
                <w:szCs w:val="18"/>
              </w:rPr>
              <m:t>s</m:t>
            </m:r>
          </m:sub>
          <m:sup>
            <m:r>
              <w:rPr>
                <w:rFonts w:ascii="Cambria Math" w:hAnsi="Cambria Math"/>
                <w:sz w:val="18"/>
                <w:szCs w:val="18"/>
              </w:rPr>
              <m:t>2</m:t>
            </m:r>
          </m:sup>
        </m:sSubSup>
        <m:sSubSup>
          <m:sSubSupPr>
            <m:ctrlPr>
              <w:rPr>
                <w:rFonts w:ascii="Cambria Math" w:hAnsi="Cambria Math"/>
                <w:i/>
                <w:sz w:val="18"/>
                <w:szCs w:val="18"/>
              </w:rPr>
            </m:ctrlPr>
          </m:sSubSupPr>
          <m:e>
            <m:r>
              <w:rPr>
                <w:rFonts w:ascii="Cambria Math" w:hAnsi="Cambria Math"/>
                <w:sz w:val="18"/>
                <w:szCs w:val="18"/>
              </w:rPr>
              <m:t>L</m:t>
            </m:r>
          </m:e>
          <m:sub>
            <m:r>
              <w:rPr>
                <w:rFonts w:ascii="Cambria Math" w:hAnsi="Cambria Math"/>
                <w:sz w:val="18"/>
                <w:szCs w:val="18"/>
              </w:rPr>
              <m:t>s</m:t>
            </m:r>
          </m:sub>
          <m:sup>
            <m:r>
              <w:rPr>
                <w:rFonts w:ascii="Cambria Math" w:hAnsi="Cambria Math"/>
                <w:sz w:val="18"/>
                <w:szCs w:val="18"/>
              </w:rPr>
              <m:t>2</m:t>
            </m:r>
          </m:sup>
        </m:sSubSup>
      </m:oMath>
      <w:r>
        <w:rPr>
          <w:rFonts w:eastAsiaTheme="minorEastAsia"/>
          <w:sz w:val="18"/>
          <w:szCs w:val="18"/>
        </w:rPr>
        <w:t xml:space="preserve"> gives us</w:t>
      </w:r>
    </w:p>
    <w:p w:rsidR="00931A9E" w:rsidRDefault="00931A9E" w:rsidP="00931A9E">
      <w:pPr>
        <w:pStyle w:val="NoSpacing"/>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8"/>
        <w:gridCol w:w="8280"/>
        <w:gridCol w:w="648"/>
      </w:tblGrid>
      <w:tr w:rsidR="00BF75C3" w:rsidRPr="00AE0321" w:rsidTr="00EE1775">
        <w:tc>
          <w:tcPr>
            <w:tcW w:w="648" w:type="dxa"/>
          </w:tcPr>
          <w:p w:rsidR="00BF75C3" w:rsidRPr="00AE0321" w:rsidRDefault="00BF75C3" w:rsidP="00EE1775">
            <w:pPr>
              <w:pStyle w:val="NoSpacing"/>
            </w:pPr>
          </w:p>
        </w:tc>
        <w:tc>
          <w:tcPr>
            <w:tcW w:w="8280" w:type="dxa"/>
          </w:tcPr>
          <w:p w:rsidR="00BF75C3" w:rsidRDefault="00054A12" w:rsidP="00BF75C3">
            <w:pPr>
              <w:pStyle w:val="NoSpacing"/>
              <w:jc w:val="center"/>
            </w:pPr>
            <m:oMathPara>
              <m:oMath>
                <m:sSubSup>
                  <m:sSubSupPr>
                    <m:ctrlPr>
                      <w:rPr>
                        <w:rFonts w:ascii="Cambria Math" w:hAnsi="Cambria Math"/>
                        <w:b/>
                        <w:sz w:val="18"/>
                        <w:szCs w:val="18"/>
                      </w:rPr>
                    </m:ctrlPr>
                  </m:sSubSupPr>
                  <m:e>
                    <m:r>
                      <m:rPr>
                        <m:sty m:val="p"/>
                      </m:rPr>
                      <w:rPr>
                        <w:rFonts w:ascii="Cambria Math" w:hAnsi="Cambria Math"/>
                        <w:sz w:val="18"/>
                        <w:szCs w:val="18"/>
                      </w:rPr>
                      <m:t>det</m:t>
                    </m:r>
                    <m:r>
                      <m:rPr>
                        <m:sty m:val="b"/>
                      </m:rPr>
                      <w:rPr>
                        <w:rFonts w:ascii="Cambria Math" w:hAnsi="Cambria Math"/>
                        <w:sz w:val="18"/>
                        <w:szCs w:val="18"/>
                      </w:rPr>
                      <m:t>(Σ</m:t>
                    </m:r>
                  </m:e>
                  <m:sub>
                    <m:r>
                      <w:rPr>
                        <w:rFonts w:ascii="Cambria Math" w:hAnsi="Cambria Math"/>
                        <w:sz w:val="18"/>
                        <w:szCs w:val="18"/>
                      </w:rPr>
                      <m:t>s</m:t>
                    </m:r>
                  </m:sub>
                  <m:sup>
                    <m:r>
                      <m:rPr>
                        <m:sty m:val="p"/>
                      </m:rPr>
                      <w:rPr>
                        <w:rFonts w:ascii="Cambria Math" w:hAnsi="Cambria Math"/>
                        <w:sz w:val="18"/>
                        <w:szCs w:val="18"/>
                      </w:rPr>
                      <m:t>-1</m:t>
                    </m:r>
                  </m:sup>
                </m:sSubSup>
                <m:r>
                  <w:rPr>
                    <w:rFonts w:ascii="Cambria Math" w:hAnsi="Cambria Math"/>
                    <w:sz w:val="18"/>
                    <w:szCs w:val="18"/>
                  </w:rPr>
                  <m:t>+</m:t>
                </m:r>
                <m:sSubSup>
                  <m:sSubSupPr>
                    <m:ctrlPr>
                      <w:rPr>
                        <w:rFonts w:ascii="Cambria Math" w:hAnsi="Cambria Math"/>
                        <w:b/>
                        <w:sz w:val="18"/>
                        <w:szCs w:val="18"/>
                      </w:rPr>
                    </m:ctrlPr>
                  </m:sSubSupPr>
                  <m:e>
                    <m:r>
                      <m:rPr>
                        <m:sty m:val="b"/>
                      </m:rPr>
                      <w:rPr>
                        <w:rFonts w:ascii="Cambria Math" w:hAnsi="Cambria Math"/>
                        <w:sz w:val="18"/>
                        <w:szCs w:val="18"/>
                      </w:rPr>
                      <m:t>Σ</m:t>
                    </m:r>
                  </m:e>
                  <m:sub>
                    <m:r>
                      <w:rPr>
                        <w:rFonts w:ascii="Cambria Math" w:hAnsi="Cambria Math"/>
                        <w:sz w:val="18"/>
                        <w:szCs w:val="18"/>
                      </w:rPr>
                      <m:t>r</m:t>
                    </m:r>
                  </m:sub>
                  <m:sup>
                    <m:r>
                      <m:rPr>
                        <m:sty m:val="p"/>
                      </m:rPr>
                      <w:rPr>
                        <w:rFonts w:ascii="Cambria Math" w:hAnsi="Cambria Math"/>
                        <w:sz w:val="18"/>
                        <w:szCs w:val="18"/>
                      </w:rPr>
                      <m:t>-1</m:t>
                    </m:r>
                  </m:sup>
                </m:sSubSup>
                <m:r>
                  <w:rPr>
                    <w:rFonts w:ascii="Cambria Math" w:hAnsi="Cambria Math"/>
                    <w:sz w:val="18"/>
                    <w:szCs w:val="18"/>
                  </w:rPr>
                  <m:t>)=</m:t>
                </m:r>
                <m:f>
                  <m:fPr>
                    <m:ctrlPr>
                      <w:rPr>
                        <w:rFonts w:ascii="Cambria Math" w:hAnsi="Cambria Math"/>
                        <w:i/>
                        <w:sz w:val="18"/>
                        <w:szCs w:val="18"/>
                      </w:rPr>
                    </m:ctrlPr>
                  </m:fPr>
                  <m:num>
                    <m:f>
                      <m:fPr>
                        <m:ctrlPr>
                          <w:rPr>
                            <w:rFonts w:ascii="Cambria Math" w:hAnsi="Cambria Math"/>
                            <w:i/>
                            <w:sz w:val="18"/>
                            <w:szCs w:val="18"/>
                          </w:rPr>
                        </m:ctrlPr>
                      </m:fPr>
                      <m:num>
                        <m:r>
                          <w:rPr>
                            <w:rFonts w:ascii="Cambria Math" w:hAnsi="Cambria Math"/>
                            <w:sz w:val="18"/>
                            <w:szCs w:val="18"/>
                          </w:rPr>
                          <m:t>1</m:t>
                        </m:r>
                      </m:num>
                      <m:den>
                        <m:r>
                          <w:rPr>
                            <w:rFonts w:ascii="Cambria Math" w:hAnsi="Cambria Math"/>
                            <w:sz w:val="18"/>
                            <w:szCs w:val="18"/>
                          </w:rPr>
                          <m:t>2</m:t>
                        </m:r>
                      </m:den>
                    </m:f>
                    <m:r>
                      <w:rPr>
                        <w:rFonts w:ascii="Cambria Math" w:hAnsi="Cambria Math"/>
                        <w:sz w:val="18"/>
                        <w:szCs w:val="18"/>
                      </w:rPr>
                      <m:t xml:space="preserve"> </m:t>
                    </m:r>
                    <m:d>
                      <m:dPr>
                        <m:begChr m:val="{"/>
                        <m:endChr m:val="}"/>
                        <m:ctrlPr>
                          <w:rPr>
                            <w:rFonts w:ascii="Cambria Math" w:eastAsiaTheme="minorEastAsia" w:hAnsi="Cambria Math"/>
                            <w:i/>
                            <w:sz w:val="18"/>
                            <w:szCs w:val="18"/>
                          </w:rPr>
                        </m:ctrlPr>
                      </m:dPr>
                      <m:e>
                        <m:r>
                          <w:rPr>
                            <w:rFonts w:ascii="Cambria Math" w:eastAsiaTheme="minorEastAsia" w:hAnsi="Cambria Math"/>
                            <w:sz w:val="18"/>
                            <w:szCs w:val="18"/>
                          </w:rPr>
                          <m:t xml:space="preserve"> 2 </m:t>
                        </m:r>
                        <m:d>
                          <m:dPr>
                            <m:ctrlPr>
                              <w:rPr>
                                <w:rFonts w:ascii="Cambria Math" w:eastAsiaTheme="minorEastAsia" w:hAnsi="Cambria Math"/>
                                <w:i/>
                                <w:sz w:val="18"/>
                                <w:szCs w:val="18"/>
                              </w:rPr>
                            </m:ctrlPr>
                          </m:dPr>
                          <m:e>
                            <m:sSubSup>
                              <m:sSubSupPr>
                                <m:ctrlPr>
                                  <w:rPr>
                                    <w:rFonts w:ascii="Cambria Math" w:hAnsi="Cambria Math"/>
                                    <w:i/>
                                    <w:sz w:val="18"/>
                                    <w:szCs w:val="18"/>
                                  </w:rPr>
                                </m:ctrlPr>
                              </m:sSubSupPr>
                              <m:e>
                                <m:sSubSup>
                                  <m:sSubSupPr>
                                    <m:ctrlPr>
                                      <w:rPr>
                                        <w:rFonts w:ascii="Cambria Math" w:hAnsi="Cambria Math"/>
                                        <w:i/>
                                        <w:sz w:val="18"/>
                                        <w:szCs w:val="18"/>
                                      </w:rPr>
                                    </m:ctrlPr>
                                  </m:sSubSupPr>
                                  <m:e>
                                    <m:r>
                                      <w:rPr>
                                        <w:rFonts w:ascii="Cambria Math" w:hAnsi="Cambria Math"/>
                                        <w:sz w:val="18"/>
                                        <w:szCs w:val="18"/>
                                      </w:rPr>
                                      <m:t>L</m:t>
                                    </m:r>
                                  </m:e>
                                  <m:sub>
                                    <m:r>
                                      <w:rPr>
                                        <w:rFonts w:ascii="Cambria Math" w:hAnsi="Cambria Math"/>
                                        <w:sz w:val="18"/>
                                        <w:szCs w:val="18"/>
                                      </w:rPr>
                                      <m:t>s</m:t>
                                    </m:r>
                                  </m:sub>
                                  <m:sup>
                                    <m:r>
                                      <w:rPr>
                                        <w:rFonts w:ascii="Cambria Math" w:hAnsi="Cambria Math"/>
                                        <w:sz w:val="18"/>
                                        <w:szCs w:val="18"/>
                                      </w:rPr>
                                      <m:t>2</m:t>
                                    </m:r>
                                  </m:sup>
                                </m:sSubSup>
                                <m:r>
                                  <w:rPr>
                                    <w:rFonts w:ascii="Cambria Math" w:hAnsi="Cambria Math"/>
                                    <w:sz w:val="18"/>
                                    <w:szCs w:val="18"/>
                                  </w:rPr>
                                  <m:t xml:space="preserve"> W</m:t>
                                </m:r>
                              </m:e>
                              <m:sub>
                                <m:r>
                                  <w:rPr>
                                    <w:rFonts w:ascii="Cambria Math" w:hAnsi="Cambria Math"/>
                                    <w:sz w:val="18"/>
                                    <w:szCs w:val="18"/>
                                  </w:rPr>
                                  <m:t>s</m:t>
                                </m:r>
                              </m:sub>
                              <m:sup>
                                <m:r>
                                  <w:rPr>
                                    <w:rFonts w:ascii="Cambria Math" w:hAnsi="Cambria Math"/>
                                    <w:sz w:val="18"/>
                                    <w:szCs w:val="18"/>
                                  </w:rPr>
                                  <m:t>2</m:t>
                                </m:r>
                              </m:sup>
                            </m:sSubSup>
                            <m:r>
                              <w:rPr>
                                <w:rFonts w:ascii="Cambria Math" w:hAnsi="Cambria Math"/>
                                <w:sz w:val="18"/>
                                <w:szCs w:val="18"/>
                              </w:rPr>
                              <m:t>+</m:t>
                            </m:r>
                            <m:sSubSup>
                              <m:sSubSupPr>
                                <m:ctrlPr>
                                  <w:rPr>
                                    <w:rFonts w:ascii="Cambria Math" w:hAnsi="Cambria Math"/>
                                    <w:i/>
                                    <w:sz w:val="18"/>
                                    <w:szCs w:val="18"/>
                                  </w:rPr>
                                </m:ctrlPr>
                              </m:sSubSupPr>
                              <m:e>
                                <m:sSubSup>
                                  <m:sSubSupPr>
                                    <m:ctrlPr>
                                      <w:rPr>
                                        <w:rFonts w:ascii="Cambria Math" w:hAnsi="Cambria Math"/>
                                        <w:i/>
                                        <w:sz w:val="18"/>
                                        <w:szCs w:val="18"/>
                                      </w:rPr>
                                    </m:ctrlPr>
                                  </m:sSubSupPr>
                                  <m:e>
                                    <m:r>
                                      <w:rPr>
                                        <w:rFonts w:ascii="Cambria Math" w:hAnsi="Cambria Math"/>
                                        <w:sz w:val="18"/>
                                        <w:szCs w:val="18"/>
                                      </w:rPr>
                                      <m:t>L</m:t>
                                    </m:r>
                                  </m:e>
                                  <m:sub>
                                    <m:r>
                                      <w:rPr>
                                        <w:rFonts w:ascii="Cambria Math" w:hAnsi="Cambria Math"/>
                                        <w:sz w:val="18"/>
                                        <w:szCs w:val="18"/>
                                      </w:rPr>
                                      <m:t>r</m:t>
                                    </m:r>
                                  </m:sub>
                                  <m:sup>
                                    <m:r>
                                      <w:rPr>
                                        <w:rFonts w:ascii="Cambria Math" w:hAnsi="Cambria Math"/>
                                        <w:sz w:val="18"/>
                                        <w:szCs w:val="18"/>
                                      </w:rPr>
                                      <m:t>2</m:t>
                                    </m:r>
                                  </m:sup>
                                </m:sSubSup>
                                <m:r>
                                  <w:rPr>
                                    <w:rFonts w:ascii="Cambria Math" w:hAnsi="Cambria Math"/>
                                    <w:sz w:val="18"/>
                                    <w:szCs w:val="18"/>
                                  </w:rPr>
                                  <m:t xml:space="preserve"> W</m:t>
                                </m:r>
                              </m:e>
                              <m:sub>
                                <m:r>
                                  <w:rPr>
                                    <w:rFonts w:ascii="Cambria Math" w:hAnsi="Cambria Math"/>
                                    <w:sz w:val="18"/>
                                    <w:szCs w:val="18"/>
                                  </w:rPr>
                                  <m:t>r</m:t>
                                </m:r>
                              </m:sub>
                              <m:sup>
                                <m:r>
                                  <w:rPr>
                                    <w:rFonts w:ascii="Cambria Math" w:hAnsi="Cambria Math"/>
                                    <w:sz w:val="18"/>
                                    <w:szCs w:val="18"/>
                                  </w:rPr>
                                  <m:t>2</m:t>
                                </m:r>
                              </m:sup>
                            </m:sSubSup>
                            <m:ctrlPr>
                              <w:rPr>
                                <w:rFonts w:ascii="Cambria Math" w:hAnsi="Cambria Math"/>
                                <w:i/>
                                <w:sz w:val="18"/>
                                <w:szCs w:val="18"/>
                              </w:rPr>
                            </m:ctrlPr>
                          </m:e>
                        </m:d>
                        <m:r>
                          <w:rPr>
                            <w:rFonts w:ascii="Cambria Math" w:hAnsi="Cambria Math"/>
                            <w:sz w:val="18"/>
                            <w:szCs w:val="18"/>
                          </w:rPr>
                          <m:t>+</m:t>
                        </m:r>
                        <m:d>
                          <m:dPr>
                            <m:ctrlPr>
                              <w:rPr>
                                <w:rFonts w:ascii="Cambria Math" w:hAnsi="Cambria Math"/>
                                <w:i/>
                                <w:sz w:val="18"/>
                                <w:szCs w:val="18"/>
                              </w:rPr>
                            </m:ctrlPr>
                          </m:dPr>
                          <m:e>
                            <m:sSubSup>
                              <m:sSubSupPr>
                                <m:ctrlPr>
                                  <w:rPr>
                                    <w:rFonts w:ascii="Cambria Math" w:hAnsi="Cambria Math"/>
                                    <w:i/>
                                    <w:sz w:val="18"/>
                                    <w:szCs w:val="18"/>
                                  </w:rPr>
                                </m:ctrlPr>
                              </m:sSubSupPr>
                              <m:e>
                                <m:sSubSup>
                                  <m:sSubSupPr>
                                    <m:ctrlPr>
                                      <w:rPr>
                                        <w:rFonts w:ascii="Cambria Math" w:hAnsi="Cambria Math"/>
                                        <w:i/>
                                        <w:sz w:val="18"/>
                                        <w:szCs w:val="18"/>
                                      </w:rPr>
                                    </m:ctrlPr>
                                  </m:sSubSupPr>
                                  <m:e>
                                    <m:r>
                                      <w:rPr>
                                        <w:rFonts w:ascii="Cambria Math" w:hAnsi="Cambria Math"/>
                                        <w:sz w:val="18"/>
                                        <w:szCs w:val="18"/>
                                      </w:rPr>
                                      <m:t>L</m:t>
                                    </m:r>
                                  </m:e>
                                  <m:sub>
                                    <m:r>
                                      <w:rPr>
                                        <w:rFonts w:ascii="Cambria Math" w:hAnsi="Cambria Math"/>
                                        <w:sz w:val="18"/>
                                        <w:szCs w:val="18"/>
                                      </w:rPr>
                                      <m:t>s</m:t>
                                    </m:r>
                                  </m:sub>
                                  <m:sup>
                                    <m:r>
                                      <w:rPr>
                                        <w:rFonts w:ascii="Cambria Math" w:hAnsi="Cambria Math"/>
                                        <w:sz w:val="18"/>
                                        <w:szCs w:val="18"/>
                                      </w:rPr>
                                      <m:t>2</m:t>
                                    </m:r>
                                  </m:sup>
                                </m:sSubSup>
                                <m:r>
                                  <w:rPr>
                                    <w:rFonts w:ascii="Cambria Math" w:hAnsi="Cambria Math"/>
                                    <w:sz w:val="18"/>
                                    <w:szCs w:val="18"/>
                                  </w:rPr>
                                  <m:t>+W</m:t>
                                </m:r>
                              </m:e>
                              <m:sub>
                                <m:r>
                                  <w:rPr>
                                    <w:rFonts w:ascii="Cambria Math" w:hAnsi="Cambria Math"/>
                                    <w:sz w:val="18"/>
                                    <w:szCs w:val="18"/>
                                  </w:rPr>
                                  <m:t>s</m:t>
                                </m:r>
                              </m:sub>
                              <m:sup>
                                <m:r>
                                  <w:rPr>
                                    <w:rFonts w:ascii="Cambria Math" w:hAnsi="Cambria Math"/>
                                    <w:sz w:val="18"/>
                                    <w:szCs w:val="18"/>
                                  </w:rPr>
                                  <m:t>2</m:t>
                                </m:r>
                              </m:sup>
                            </m:sSubSup>
                          </m:e>
                        </m:d>
                        <m:d>
                          <m:dPr>
                            <m:ctrlPr>
                              <w:rPr>
                                <w:rFonts w:ascii="Cambria Math" w:hAnsi="Cambria Math"/>
                                <w:i/>
                                <w:sz w:val="18"/>
                                <w:szCs w:val="18"/>
                              </w:rPr>
                            </m:ctrlPr>
                          </m:dPr>
                          <m:e>
                            <m:sSubSup>
                              <m:sSubSupPr>
                                <m:ctrlPr>
                                  <w:rPr>
                                    <w:rFonts w:ascii="Cambria Math" w:hAnsi="Cambria Math"/>
                                    <w:i/>
                                    <w:sz w:val="18"/>
                                    <w:szCs w:val="18"/>
                                  </w:rPr>
                                </m:ctrlPr>
                              </m:sSubSupPr>
                              <m:e>
                                <m:sSubSup>
                                  <m:sSubSupPr>
                                    <m:ctrlPr>
                                      <w:rPr>
                                        <w:rFonts w:ascii="Cambria Math" w:hAnsi="Cambria Math"/>
                                        <w:i/>
                                        <w:sz w:val="18"/>
                                        <w:szCs w:val="18"/>
                                      </w:rPr>
                                    </m:ctrlPr>
                                  </m:sSubSupPr>
                                  <m:e>
                                    <m:r>
                                      <w:rPr>
                                        <w:rFonts w:ascii="Cambria Math" w:hAnsi="Cambria Math"/>
                                        <w:sz w:val="18"/>
                                        <w:szCs w:val="18"/>
                                      </w:rPr>
                                      <m:t>L</m:t>
                                    </m:r>
                                  </m:e>
                                  <m:sub>
                                    <m:r>
                                      <w:rPr>
                                        <w:rFonts w:ascii="Cambria Math" w:hAnsi="Cambria Math"/>
                                        <w:sz w:val="18"/>
                                        <w:szCs w:val="18"/>
                                      </w:rPr>
                                      <m:t>r</m:t>
                                    </m:r>
                                  </m:sub>
                                  <m:sup>
                                    <m:r>
                                      <w:rPr>
                                        <w:rFonts w:ascii="Cambria Math" w:hAnsi="Cambria Math"/>
                                        <w:sz w:val="18"/>
                                        <w:szCs w:val="18"/>
                                      </w:rPr>
                                      <m:t>2</m:t>
                                    </m:r>
                                  </m:sup>
                                </m:sSubSup>
                                <m:r>
                                  <w:rPr>
                                    <w:rFonts w:ascii="Cambria Math" w:hAnsi="Cambria Math"/>
                                    <w:sz w:val="18"/>
                                    <w:szCs w:val="18"/>
                                  </w:rPr>
                                  <m:t>+W</m:t>
                                </m:r>
                              </m:e>
                              <m:sub>
                                <m:r>
                                  <w:rPr>
                                    <w:rFonts w:ascii="Cambria Math" w:hAnsi="Cambria Math"/>
                                    <w:sz w:val="18"/>
                                    <w:szCs w:val="18"/>
                                  </w:rPr>
                                  <m:t>r</m:t>
                                </m:r>
                              </m:sub>
                              <m:sup>
                                <m:r>
                                  <w:rPr>
                                    <w:rFonts w:ascii="Cambria Math" w:hAnsi="Cambria Math"/>
                                    <w:sz w:val="18"/>
                                    <w:szCs w:val="18"/>
                                  </w:rPr>
                                  <m:t>2</m:t>
                                </m:r>
                              </m:sup>
                            </m:sSubSup>
                          </m:e>
                        </m:d>
                        <m:r>
                          <w:rPr>
                            <w:rFonts w:ascii="Cambria Math" w:hAnsi="Cambria Math"/>
                            <w:sz w:val="18"/>
                            <w:szCs w:val="18"/>
                          </w:rPr>
                          <m:t>-</m:t>
                        </m:r>
                        <m:d>
                          <m:dPr>
                            <m:ctrlPr>
                              <w:rPr>
                                <w:rFonts w:ascii="Cambria Math" w:hAnsi="Cambria Math"/>
                                <w:i/>
                                <w:sz w:val="18"/>
                                <w:szCs w:val="18"/>
                              </w:rPr>
                            </m:ctrlPr>
                          </m:dPr>
                          <m:e>
                            <m:sSubSup>
                              <m:sSubSupPr>
                                <m:ctrlPr>
                                  <w:rPr>
                                    <w:rFonts w:ascii="Cambria Math" w:hAnsi="Cambria Math"/>
                                    <w:i/>
                                    <w:sz w:val="18"/>
                                    <w:szCs w:val="18"/>
                                  </w:rPr>
                                </m:ctrlPr>
                              </m:sSubSupPr>
                              <m:e>
                                <m:sSubSup>
                                  <m:sSubSupPr>
                                    <m:ctrlPr>
                                      <w:rPr>
                                        <w:rFonts w:ascii="Cambria Math" w:hAnsi="Cambria Math"/>
                                        <w:i/>
                                        <w:sz w:val="18"/>
                                        <w:szCs w:val="18"/>
                                      </w:rPr>
                                    </m:ctrlPr>
                                  </m:sSubSupPr>
                                  <m:e>
                                    <m:r>
                                      <w:rPr>
                                        <w:rFonts w:ascii="Cambria Math" w:hAnsi="Cambria Math"/>
                                        <w:sz w:val="18"/>
                                        <w:szCs w:val="18"/>
                                      </w:rPr>
                                      <m:t>L</m:t>
                                    </m:r>
                                  </m:e>
                                  <m:sub>
                                    <m:r>
                                      <w:rPr>
                                        <w:rFonts w:ascii="Cambria Math" w:hAnsi="Cambria Math"/>
                                        <w:sz w:val="18"/>
                                        <w:szCs w:val="18"/>
                                      </w:rPr>
                                      <m:t>s</m:t>
                                    </m:r>
                                  </m:sub>
                                  <m:sup>
                                    <m:r>
                                      <w:rPr>
                                        <w:rFonts w:ascii="Cambria Math" w:hAnsi="Cambria Math"/>
                                        <w:sz w:val="18"/>
                                        <w:szCs w:val="18"/>
                                      </w:rPr>
                                      <m:t>2</m:t>
                                    </m:r>
                                  </m:sup>
                                </m:sSubSup>
                                <m:r>
                                  <w:rPr>
                                    <w:rFonts w:ascii="Cambria Math" w:hAnsi="Cambria Math"/>
                                    <w:sz w:val="18"/>
                                    <w:szCs w:val="18"/>
                                  </w:rPr>
                                  <m:t>-W</m:t>
                                </m:r>
                              </m:e>
                              <m:sub>
                                <m:r>
                                  <w:rPr>
                                    <w:rFonts w:ascii="Cambria Math" w:hAnsi="Cambria Math"/>
                                    <w:sz w:val="18"/>
                                    <w:szCs w:val="18"/>
                                  </w:rPr>
                                  <m:t>s</m:t>
                                </m:r>
                              </m:sub>
                              <m:sup>
                                <m:r>
                                  <w:rPr>
                                    <w:rFonts w:ascii="Cambria Math" w:hAnsi="Cambria Math"/>
                                    <w:sz w:val="18"/>
                                    <w:szCs w:val="18"/>
                                  </w:rPr>
                                  <m:t>2</m:t>
                                </m:r>
                              </m:sup>
                            </m:sSubSup>
                          </m:e>
                        </m:d>
                        <m:d>
                          <m:dPr>
                            <m:ctrlPr>
                              <w:rPr>
                                <w:rFonts w:ascii="Cambria Math" w:hAnsi="Cambria Math"/>
                                <w:i/>
                                <w:sz w:val="18"/>
                                <w:szCs w:val="18"/>
                              </w:rPr>
                            </m:ctrlPr>
                          </m:dPr>
                          <m:e>
                            <m:sSubSup>
                              <m:sSubSupPr>
                                <m:ctrlPr>
                                  <w:rPr>
                                    <w:rFonts w:ascii="Cambria Math" w:hAnsi="Cambria Math"/>
                                    <w:i/>
                                    <w:sz w:val="18"/>
                                    <w:szCs w:val="18"/>
                                  </w:rPr>
                                </m:ctrlPr>
                              </m:sSubSupPr>
                              <m:e>
                                <m:sSubSup>
                                  <m:sSubSupPr>
                                    <m:ctrlPr>
                                      <w:rPr>
                                        <w:rFonts w:ascii="Cambria Math" w:hAnsi="Cambria Math"/>
                                        <w:i/>
                                        <w:sz w:val="18"/>
                                        <w:szCs w:val="18"/>
                                      </w:rPr>
                                    </m:ctrlPr>
                                  </m:sSubSupPr>
                                  <m:e>
                                    <m:r>
                                      <w:rPr>
                                        <w:rFonts w:ascii="Cambria Math" w:hAnsi="Cambria Math"/>
                                        <w:sz w:val="18"/>
                                        <w:szCs w:val="18"/>
                                      </w:rPr>
                                      <m:t>L</m:t>
                                    </m:r>
                                  </m:e>
                                  <m:sub>
                                    <m:r>
                                      <w:rPr>
                                        <w:rFonts w:ascii="Cambria Math" w:hAnsi="Cambria Math"/>
                                        <w:sz w:val="18"/>
                                        <w:szCs w:val="18"/>
                                      </w:rPr>
                                      <m:t>r</m:t>
                                    </m:r>
                                  </m:sub>
                                  <m:sup>
                                    <m:r>
                                      <w:rPr>
                                        <w:rFonts w:ascii="Cambria Math" w:hAnsi="Cambria Math"/>
                                        <w:sz w:val="18"/>
                                        <w:szCs w:val="18"/>
                                      </w:rPr>
                                      <m:t>2</m:t>
                                    </m:r>
                                  </m:sup>
                                </m:sSubSup>
                                <m:r>
                                  <w:rPr>
                                    <w:rFonts w:ascii="Cambria Math" w:hAnsi="Cambria Math"/>
                                    <w:sz w:val="18"/>
                                    <w:szCs w:val="18"/>
                                  </w:rPr>
                                  <m:t>-W</m:t>
                                </m:r>
                              </m:e>
                              <m:sub>
                                <m:r>
                                  <w:rPr>
                                    <w:rFonts w:ascii="Cambria Math" w:hAnsi="Cambria Math"/>
                                    <w:sz w:val="18"/>
                                    <w:szCs w:val="18"/>
                                  </w:rPr>
                                  <m:t>r</m:t>
                                </m:r>
                              </m:sub>
                              <m:sup>
                                <m:r>
                                  <w:rPr>
                                    <w:rFonts w:ascii="Cambria Math" w:hAnsi="Cambria Math"/>
                                    <w:sz w:val="18"/>
                                    <w:szCs w:val="18"/>
                                  </w:rPr>
                                  <m:t>2</m:t>
                                </m:r>
                              </m:sup>
                            </m:sSubSup>
                          </m:e>
                        </m:d>
                        <m:func>
                          <m:funcPr>
                            <m:ctrlPr>
                              <w:rPr>
                                <w:rFonts w:ascii="Cambria Math" w:hAnsi="Cambria Math"/>
                                <w:i/>
                                <w:sz w:val="18"/>
                                <w:szCs w:val="18"/>
                              </w:rPr>
                            </m:ctrlPr>
                          </m:funcPr>
                          <m:fName>
                            <m:r>
                              <m:rPr>
                                <m:sty m:val="p"/>
                              </m:rPr>
                              <w:rPr>
                                <w:rFonts w:ascii="Cambria Math" w:hAnsi="Cambria Math"/>
                                <w:sz w:val="18"/>
                                <w:szCs w:val="18"/>
                              </w:rPr>
                              <m:t xml:space="preserve"> cos</m:t>
                            </m:r>
                          </m:fName>
                          <m:e>
                            <m:r>
                              <w:rPr>
                                <w:rFonts w:ascii="Cambria Math" w:hAnsi="Cambria Math"/>
                                <w:sz w:val="18"/>
                                <w:szCs w:val="18"/>
                              </w:rPr>
                              <m:t>2</m:t>
                            </m:r>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s</m:t>
                                </m:r>
                              </m:sub>
                            </m:sSub>
                          </m:e>
                        </m:func>
                        <m:r>
                          <w:rPr>
                            <w:rFonts w:ascii="Cambria Math" w:hAnsi="Cambria Math"/>
                            <w:sz w:val="18"/>
                            <w:szCs w:val="18"/>
                          </w:rPr>
                          <m:t xml:space="preserve"> </m:t>
                        </m:r>
                      </m:e>
                    </m:d>
                  </m:num>
                  <m:den>
                    <m:sSubSup>
                      <m:sSubSupPr>
                        <m:ctrlPr>
                          <w:rPr>
                            <w:rFonts w:ascii="Cambria Math" w:hAnsi="Cambria Math"/>
                            <w:i/>
                            <w:sz w:val="18"/>
                            <w:szCs w:val="18"/>
                          </w:rPr>
                        </m:ctrlPr>
                      </m:sSubSupPr>
                      <m:e>
                        <m:r>
                          <w:rPr>
                            <w:rFonts w:ascii="Cambria Math" w:hAnsi="Cambria Math"/>
                            <w:sz w:val="18"/>
                            <w:szCs w:val="18"/>
                          </w:rPr>
                          <m:t>W</m:t>
                        </m:r>
                      </m:e>
                      <m:sub>
                        <m:r>
                          <w:rPr>
                            <w:rFonts w:ascii="Cambria Math" w:hAnsi="Cambria Math"/>
                            <w:sz w:val="18"/>
                            <w:szCs w:val="18"/>
                          </w:rPr>
                          <m:t>r</m:t>
                        </m:r>
                      </m:sub>
                      <m:sup>
                        <m:r>
                          <w:rPr>
                            <w:rFonts w:ascii="Cambria Math" w:hAnsi="Cambria Math"/>
                            <w:sz w:val="18"/>
                            <w:szCs w:val="18"/>
                          </w:rPr>
                          <m:t>2</m:t>
                        </m:r>
                      </m:sup>
                    </m:sSubSup>
                    <m:sSubSup>
                      <m:sSubSupPr>
                        <m:ctrlPr>
                          <w:rPr>
                            <w:rFonts w:ascii="Cambria Math" w:hAnsi="Cambria Math"/>
                            <w:i/>
                            <w:sz w:val="18"/>
                            <w:szCs w:val="18"/>
                          </w:rPr>
                        </m:ctrlPr>
                      </m:sSubSupPr>
                      <m:e>
                        <m:r>
                          <w:rPr>
                            <w:rFonts w:ascii="Cambria Math" w:hAnsi="Cambria Math"/>
                            <w:sz w:val="18"/>
                            <w:szCs w:val="18"/>
                          </w:rPr>
                          <m:t>L</m:t>
                        </m:r>
                      </m:e>
                      <m:sub>
                        <m:r>
                          <w:rPr>
                            <w:rFonts w:ascii="Cambria Math" w:hAnsi="Cambria Math"/>
                            <w:sz w:val="18"/>
                            <w:szCs w:val="18"/>
                          </w:rPr>
                          <m:t>r</m:t>
                        </m:r>
                      </m:sub>
                      <m:sup>
                        <m:r>
                          <w:rPr>
                            <w:rFonts w:ascii="Cambria Math" w:hAnsi="Cambria Math"/>
                            <w:sz w:val="18"/>
                            <w:szCs w:val="18"/>
                          </w:rPr>
                          <m:t>2</m:t>
                        </m:r>
                      </m:sup>
                    </m:sSubSup>
                    <m:sSubSup>
                      <m:sSubSupPr>
                        <m:ctrlPr>
                          <w:rPr>
                            <w:rFonts w:ascii="Cambria Math" w:hAnsi="Cambria Math"/>
                            <w:i/>
                            <w:sz w:val="18"/>
                            <w:szCs w:val="18"/>
                          </w:rPr>
                        </m:ctrlPr>
                      </m:sSubSupPr>
                      <m:e>
                        <m:r>
                          <w:rPr>
                            <w:rFonts w:ascii="Cambria Math" w:hAnsi="Cambria Math"/>
                            <w:sz w:val="18"/>
                            <w:szCs w:val="18"/>
                          </w:rPr>
                          <m:t>W</m:t>
                        </m:r>
                      </m:e>
                      <m:sub>
                        <m:r>
                          <w:rPr>
                            <w:rFonts w:ascii="Cambria Math" w:hAnsi="Cambria Math"/>
                            <w:sz w:val="18"/>
                            <w:szCs w:val="18"/>
                          </w:rPr>
                          <m:t>s</m:t>
                        </m:r>
                      </m:sub>
                      <m:sup>
                        <m:r>
                          <w:rPr>
                            <w:rFonts w:ascii="Cambria Math" w:hAnsi="Cambria Math"/>
                            <w:sz w:val="18"/>
                            <w:szCs w:val="18"/>
                          </w:rPr>
                          <m:t>2</m:t>
                        </m:r>
                      </m:sup>
                    </m:sSubSup>
                    <m:sSubSup>
                      <m:sSubSupPr>
                        <m:ctrlPr>
                          <w:rPr>
                            <w:rFonts w:ascii="Cambria Math" w:hAnsi="Cambria Math"/>
                            <w:i/>
                            <w:sz w:val="18"/>
                            <w:szCs w:val="18"/>
                          </w:rPr>
                        </m:ctrlPr>
                      </m:sSubSupPr>
                      <m:e>
                        <m:r>
                          <w:rPr>
                            <w:rFonts w:ascii="Cambria Math" w:hAnsi="Cambria Math"/>
                            <w:sz w:val="18"/>
                            <w:szCs w:val="18"/>
                          </w:rPr>
                          <m:t>L</m:t>
                        </m:r>
                      </m:e>
                      <m:sub>
                        <m:r>
                          <w:rPr>
                            <w:rFonts w:ascii="Cambria Math" w:hAnsi="Cambria Math"/>
                            <w:sz w:val="18"/>
                            <w:szCs w:val="18"/>
                          </w:rPr>
                          <m:t>s</m:t>
                        </m:r>
                      </m:sub>
                      <m:sup>
                        <m:r>
                          <w:rPr>
                            <w:rFonts w:ascii="Cambria Math" w:hAnsi="Cambria Math"/>
                            <w:sz w:val="18"/>
                            <w:szCs w:val="18"/>
                          </w:rPr>
                          <m:t>2</m:t>
                        </m:r>
                      </m:sup>
                    </m:sSubSup>
                  </m:den>
                </m:f>
              </m:oMath>
            </m:oMathPara>
          </w:p>
          <w:p w:rsidR="00BF75C3" w:rsidRDefault="00BF75C3" w:rsidP="00A5323D">
            <w:pPr>
              <w:pStyle w:val="NoSpacing"/>
              <w:rPr>
                <w:rFonts w:ascii="Calibri" w:eastAsia="Calibri" w:hAnsi="Calibri" w:cs="Times New Roman"/>
                <w:sz w:val="20"/>
              </w:rPr>
            </w:pPr>
          </w:p>
        </w:tc>
        <w:tc>
          <w:tcPr>
            <w:tcW w:w="648" w:type="dxa"/>
          </w:tcPr>
          <w:p w:rsidR="00BF75C3" w:rsidRPr="00A5323D" w:rsidRDefault="00BF75C3" w:rsidP="00EE1775">
            <w:pPr>
              <w:pStyle w:val="NoSpacing"/>
            </w:pPr>
            <w:r w:rsidRPr="00A5323D">
              <w:t>(</w:t>
            </w:r>
            <w:r w:rsidR="00054A12">
              <w:fldChar w:fldCharType="begin"/>
            </w:r>
            <w:r w:rsidR="00054A12">
              <w:instrText xml:space="preserve"> SEQ Equation \* MERGEFORMAT </w:instrText>
            </w:r>
            <w:r w:rsidR="00054A12">
              <w:fldChar w:fldCharType="separate"/>
            </w:r>
            <w:r w:rsidR="001B49B6">
              <w:rPr>
                <w:noProof/>
              </w:rPr>
              <w:t>38</w:t>
            </w:r>
            <w:r w:rsidR="00054A12">
              <w:rPr>
                <w:noProof/>
              </w:rPr>
              <w:fldChar w:fldCharType="end"/>
            </w:r>
            <w:r w:rsidRPr="00A5323D">
              <w:t>)</w:t>
            </w:r>
          </w:p>
        </w:tc>
      </w:tr>
      <w:tr w:rsidR="00931A9E" w:rsidRPr="00AE0321" w:rsidTr="00EE1775">
        <w:tc>
          <w:tcPr>
            <w:tcW w:w="648" w:type="dxa"/>
          </w:tcPr>
          <w:p w:rsidR="00931A9E" w:rsidRPr="00AE0321" w:rsidRDefault="00931A9E" w:rsidP="00EE1775">
            <w:pPr>
              <w:pStyle w:val="NoSpacing"/>
            </w:pPr>
          </w:p>
        </w:tc>
        <w:tc>
          <w:tcPr>
            <w:tcW w:w="8280" w:type="dxa"/>
          </w:tcPr>
          <w:p w:rsidR="00931A9E" w:rsidRPr="00DF15C2" w:rsidRDefault="00054A12" w:rsidP="00DF15C2">
            <w:pPr>
              <w:pStyle w:val="NoSpacing"/>
              <w:jc w:val="center"/>
              <w:rPr>
                <w:sz w:val="24"/>
                <w:szCs w:val="24"/>
              </w:rPr>
            </w:pPr>
            <m:oMath>
              <m:func>
                <m:funcPr>
                  <m:ctrlPr>
                    <w:rPr>
                      <w:rFonts w:ascii="Cambria Math" w:eastAsiaTheme="minorEastAsia" w:hAnsi="Cambria Math"/>
                      <w:sz w:val="24"/>
                      <w:szCs w:val="24"/>
                    </w:rPr>
                  </m:ctrlPr>
                </m:funcPr>
                <m:fName>
                  <m:r>
                    <m:rPr>
                      <m:sty m:val="p"/>
                    </m:rPr>
                    <w:rPr>
                      <w:rFonts w:ascii="Cambria Math" w:eastAsiaTheme="minorEastAsia" w:hAnsi="Cambria Math"/>
                      <w:sz w:val="24"/>
                      <w:szCs w:val="24"/>
                    </w:rPr>
                    <m:t>det</m:t>
                  </m:r>
                  <m:ctrlPr>
                    <w:rPr>
                      <w:rFonts w:ascii="Cambria Math" w:hAnsi="Cambria Math"/>
                      <w:i/>
                      <w:sz w:val="24"/>
                      <w:szCs w:val="24"/>
                    </w:rPr>
                  </m:ctrlPr>
                </m:fName>
                <m:e>
                  <m:d>
                    <m:dPr>
                      <m:ctrlPr>
                        <w:rPr>
                          <w:rFonts w:ascii="Cambria Math" w:eastAsiaTheme="minorEastAsia" w:hAnsi="Cambria Math"/>
                          <w:i/>
                          <w:sz w:val="24"/>
                          <w:szCs w:val="24"/>
                        </w:rPr>
                      </m:ctrlPr>
                    </m:dPr>
                    <m:e>
                      <m:sSubSup>
                        <m:sSubSupPr>
                          <m:ctrlPr>
                            <w:rPr>
                              <w:rFonts w:ascii="Cambria Math" w:hAnsi="Cambria Math"/>
                              <w:b/>
                              <w:sz w:val="24"/>
                              <w:szCs w:val="24"/>
                            </w:rPr>
                          </m:ctrlPr>
                        </m:sSubSupPr>
                        <m:e>
                          <m:r>
                            <m:rPr>
                              <m:sty m:val="b"/>
                            </m:rPr>
                            <w:rPr>
                              <w:rFonts w:ascii="Cambria Math" w:hAnsi="Cambria Math"/>
                              <w:sz w:val="24"/>
                              <w:szCs w:val="24"/>
                            </w:rPr>
                            <m:t>Σ</m:t>
                          </m:r>
                        </m:e>
                        <m:sub>
                          <m:r>
                            <w:rPr>
                              <w:rFonts w:ascii="Cambria Math" w:hAnsi="Cambria Math"/>
                              <w:sz w:val="24"/>
                              <w:szCs w:val="24"/>
                            </w:rPr>
                            <m:t>s</m:t>
                          </m:r>
                        </m:sub>
                        <m:sup>
                          <m:r>
                            <m:rPr>
                              <m:sty m:val="p"/>
                            </m:rPr>
                            <w:rPr>
                              <w:rFonts w:ascii="Cambria Math" w:hAnsi="Cambria Math"/>
                              <w:sz w:val="24"/>
                              <w:szCs w:val="24"/>
                            </w:rPr>
                            <m:t>-1</m:t>
                          </m:r>
                        </m:sup>
                      </m:sSubSup>
                      <m:r>
                        <m:rPr>
                          <m:sty m:val="bi"/>
                        </m:rPr>
                        <w:rPr>
                          <w:rFonts w:ascii="Cambria Math" w:hAnsi="Cambria Math"/>
                          <w:sz w:val="24"/>
                          <w:szCs w:val="24"/>
                        </w:rPr>
                        <m:t>+</m:t>
                      </m:r>
                      <m:sSubSup>
                        <m:sSubSupPr>
                          <m:ctrlPr>
                            <w:rPr>
                              <w:rFonts w:ascii="Cambria Math" w:hAnsi="Cambria Math"/>
                              <w:b/>
                              <w:sz w:val="24"/>
                              <w:szCs w:val="24"/>
                            </w:rPr>
                          </m:ctrlPr>
                        </m:sSubSupPr>
                        <m:e>
                          <m:r>
                            <m:rPr>
                              <m:sty m:val="b"/>
                            </m:rPr>
                            <w:rPr>
                              <w:rFonts w:ascii="Cambria Math" w:hAnsi="Cambria Math"/>
                              <w:sz w:val="24"/>
                              <w:szCs w:val="24"/>
                            </w:rPr>
                            <m:t>Σ</m:t>
                          </m:r>
                        </m:e>
                        <m:sub>
                          <m:r>
                            <w:rPr>
                              <w:rFonts w:ascii="Cambria Math" w:hAnsi="Cambria Math"/>
                              <w:sz w:val="24"/>
                              <w:szCs w:val="24"/>
                            </w:rPr>
                            <m:t>r</m:t>
                          </m:r>
                        </m:sub>
                        <m:sup>
                          <m:r>
                            <m:rPr>
                              <m:sty m:val="p"/>
                            </m:rPr>
                            <w:rPr>
                              <w:rFonts w:ascii="Cambria Math" w:hAnsi="Cambria Math"/>
                              <w:sz w:val="24"/>
                              <w:szCs w:val="24"/>
                            </w:rPr>
                            <m:t>-1</m:t>
                          </m:r>
                        </m:sup>
                      </m:sSubSup>
                    </m:e>
                  </m:d>
                </m:e>
              </m:func>
              <m:r>
                <w:rPr>
                  <w:rFonts w:ascii="Cambria Math" w:eastAsiaTheme="minorEastAsia" w:hAnsi="Cambria Math"/>
                  <w:sz w:val="24"/>
                  <w:szCs w:val="24"/>
                </w:rPr>
                <m:t>=</m:t>
              </m:r>
              <m:f>
                <m:fPr>
                  <m:ctrlPr>
                    <w:rPr>
                      <w:rFonts w:ascii="Cambria Math" w:eastAsiaTheme="minorEastAsia" w:hAnsi="Cambria Math"/>
                      <w:sz w:val="24"/>
                      <w:szCs w:val="24"/>
                    </w:rPr>
                  </m:ctrlPr>
                </m:fPr>
                <m:num>
                  <m:func>
                    <m:funcPr>
                      <m:ctrlPr>
                        <w:rPr>
                          <w:rFonts w:ascii="Cambria Math" w:eastAsiaTheme="minorEastAsia" w:hAnsi="Cambria Math"/>
                          <w:sz w:val="24"/>
                          <w:szCs w:val="24"/>
                        </w:rPr>
                      </m:ctrlPr>
                    </m:funcPr>
                    <m:fName>
                      <m:r>
                        <m:rPr>
                          <m:sty m:val="p"/>
                        </m:rPr>
                        <w:rPr>
                          <w:rFonts w:ascii="Cambria Math" w:eastAsiaTheme="minorEastAsia" w:hAnsi="Cambria Math"/>
                          <w:sz w:val="24"/>
                          <w:szCs w:val="24"/>
                        </w:rPr>
                        <m:t>det</m:t>
                      </m:r>
                      <m:ctrlPr>
                        <w:rPr>
                          <w:rFonts w:ascii="Cambria Math" w:hAnsi="Cambria Math"/>
                          <w:i/>
                          <w:sz w:val="24"/>
                          <w:szCs w:val="24"/>
                        </w:rPr>
                      </m:ctrlPr>
                    </m:fName>
                    <m:e>
                      <m:d>
                        <m:dPr>
                          <m:ctrlPr>
                            <w:rPr>
                              <w:rFonts w:ascii="Cambria Math" w:eastAsiaTheme="minorEastAsia" w:hAnsi="Cambria Math"/>
                              <w:i/>
                              <w:sz w:val="24"/>
                              <w:szCs w:val="24"/>
                            </w:rPr>
                          </m:ctrlPr>
                        </m:dPr>
                        <m:e>
                          <m:sSub>
                            <m:sSubPr>
                              <m:ctrlPr>
                                <w:rPr>
                                  <w:rFonts w:ascii="Cambria Math" w:hAnsi="Cambria Math"/>
                                  <w:b/>
                                  <w:sz w:val="24"/>
                                  <w:szCs w:val="24"/>
                                </w:rPr>
                              </m:ctrlPr>
                            </m:sSubPr>
                            <m:e>
                              <m:r>
                                <m:rPr>
                                  <m:sty m:val="b"/>
                                </m:rPr>
                                <w:rPr>
                                  <w:rFonts w:ascii="Cambria Math" w:hAnsi="Cambria Math"/>
                                  <w:sz w:val="24"/>
                                  <w:szCs w:val="24"/>
                                </w:rPr>
                                <m:t>Σ</m:t>
                              </m:r>
                              <m:ctrlPr>
                                <w:rPr>
                                  <w:rFonts w:ascii="Cambria Math" w:hAnsi="Cambria Math"/>
                                  <w:i/>
                                  <w:sz w:val="24"/>
                                  <w:szCs w:val="24"/>
                                </w:rPr>
                              </m:ctrlPr>
                            </m:e>
                            <m:sub>
                              <m:r>
                                <w:rPr>
                                  <w:rFonts w:ascii="Cambria Math" w:hAnsi="Cambria Math"/>
                                  <w:sz w:val="24"/>
                                  <w:szCs w:val="24"/>
                                </w:rPr>
                                <m:t>s</m:t>
                              </m:r>
                            </m:sub>
                          </m:sSub>
                          <m:r>
                            <m:rPr>
                              <m:sty m:val="bi"/>
                            </m:rPr>
                            <w:rPr>
                              <w:rFonts w:ascii="Cambria Math" w:hAnsi="Cambria Math"/>
                              <w:sz w:val="24"/>
                              <w:szCs w:val="24"/>
                            </w:rPr>
                            <m:t>+</m:t>
                          </m:r>
                          <m:sSub>
                            <m:sSubPr>
                              <m:ctrlPr>
                                <w:rPr>
                                  <w:rFonts w:ascii="Cambria Math" w:hAnsi="Cambria Math"/>
                                  <w:b/>
                                  <w:sz w:val="24"/>
                                  <w:szCs w:val="24"/>
                                </w:rPr>
                              </m:ctrlPr>
                            </m:sSubPr>
                            <m:e>
                              <m:r>
                                <m:rPr>
                                  <m:sty m:val="b"/>
                                </m:rPr>
                                <w:rPr>
                                  <w:rFonts w:ascii="Cambria Math" w:hAnsi="Cambria Math"/>
                                  <w:sz w:val="24"/>
                                  <w:szCs w:val="24"/>
                                </w:rPr>
                                <m:t>Σ</m:t>
                              </m:r>
                              <m:ctrlPr>
                                <w:rPr>
                                  <w:rFonts w:ascii="Cambria Math" w:hAnsi="Cambria Math"/>
                                  <w:i/>
                                  <w:sz w:val="24"/>
                                  <w:szCs w:val="24"/>
                                </w:rPr>
                              </m:ctrlPr>
                            </m:e>
                            <m:sub>
                              <m:r>
                                <w:rPr>
                                  <w:rFonts w:ascii="Cambria Math" w:hAnsi="Cambria Math"/>
                                  <w:sz w:val="24"/>
                                  <w:szCs w:val="24"/>
                                </w:rPr>
                                <m:t>r</m:t>
                              </m:r>
                            </m:sub>
                          </m:sSub>
                        </m:e>
                      </m:d>
                    </m:e>
                  </m:func>
                </m:num>
                <m:den>
                  <m:sSubSup>
                    <m:sSubSupPr>
                      <m:ctrlPr>
                        <w:rPr>
                          <w:rFonts w:ascii="Cambria Math" w:hAnsi="Cambria Math"/>
                          <w:i/>
                          <w:sz w:val="24"/>
                          <w:szCs w:val="24"/>
                        </w:rPr>
                      </m:ctrlPr>
                    </m:sSubSupPr>
                    <m:e>
                      <m:r>
                        <w:rPr>
                          <w:rFonts w:ascii="Cambria Math" w:hAnsi="Cambria Math"/>
                          <w:sz w:val="24"/>
                          <w:szCs w:val="24"/>
                        </w:rPr>
                        <m:t>L</m:t>
                      </m:r>
                    </m:e>
                    <m:sub>
                      <m:r>
                        <w:rPr>
                          <w:rFonts w:ascii="Cambria Math" w:hAnsi="Cambria Math"/>
                          <w:sz w:val="24"/>
                          <w:szCs w:val="24"/>
                        </w:rPr>
                        <m:t>s</m:t>
                      </m:r>
                    </m:sub>
                    <m:sup>
                      <m:r>
                        <w:rPr>
                          <w:rFonts w:ascii="Cambria Math" w:hAnsi="Cambria Math"/>
                          <w:sz w:val="24"/>
                          <w:szCs w:val="24"/>
                        </w:rPr>
                        <m:t>2</m:t>
                      </m:r>
                    </m:sup>
                  </m:sSubSup>
                  <m:r>
                    <w:rPr>
                      <w:rFonts w:ascii="Cambria Math" w:hAnsi="Cambria Math"/>
                      <w:sz w:val="24"/>
                      <w:szCs w:val="24"/>
                    </w:rPr>
                    <m:t xml:space="preserve"> </m:t>
                  </m:r>
                  <m:sSubSup>
                    <m:sSubSupPr>
                      <m:ctrlPr>
                        <w:rPr>
                          <w:rFonts w:ascii="Cambria Math" w:hAnsi="Cambria Math"/>
                          <w:i/>
                          <w:sz w:val="24"/>
                          <w:szCs w:val="24"/>
                        </w:rPr>
                      </m:ctrlPr>
                    </m:sSubSupPr>
                    <m:e>
                      <m:r>
                        <w:rPr>
                          <w:rFonts w:ascii="Cambria Math" w:hAnsi="Cambria Math"/>
                          <w:sz w:val="24"/>
                          <w:szCs w:val="24"/>
                        </w:rPr>
                        <m:t>L</m:t>
                      </m:r>
                    </m:e>
                    <m:sub>
                      <m:r>
                        <w:rPr>
                          <w:rFonts w:ascii="Cambria Math" w:hAnsi="Cambria Math"/>
                          <w:sz w:val="24"/>
                          <w:szCs w:val="24"/>
                        </w:rPr>
                        <m:t>r</m:t>
                      </m:r>
                    </m:sub>
                    <m:sup>
                      <m:r>
                        <w:rPr>
                          <w:rFonts w:ascii="Cambria Math" w:hAnsi="Cambria Math"/>
                          <w:sz w:val="24"/>
                          <w:szCs w:val="24"/>
                        </w:rPr>
                        <m:t>2</m:t>
                      </m:r>
                    </m:sup>
                  </m:sSubSup>
                  <m:r>
                    <w:rPr>
                      <w:rFonts w:ascii="Cambria Math" w:hAnsi="Cambria Math"/>
                      <w:sz w:val="24"/>
                      <w:szCs w:val="24"/>
                    </w:rPr>
                    <m:t xml:space="preserve"> </m:t>
                  </m:r>
                  <m:sSubSup>
                    <m:sSubSupPr>
                      <m:ctrlPr>
                        <w:rPr>
                          <w:rFonts w:ascii="Cambria Math" w:hAnsi="Cambria Math"/>
                          <w:i/>
                          <w:sz w:val="24"/>
                          <w:szCs w:val="24"/>
                        </w:rPr>
                      </m:ctrlPr>
                    </m:sSubSupPr>
                    <m:e>
                      <m:r>
                        <w:rPr>
                          <w:rFonts w:ascii="Cambria Math" w:hAnsi="Cambria Math"/>
                          <w:sz w:val="24"/>
                          <w:szCs w:val="24"/>
                        </w:rPr>
                        <m:t>W</m:t>
                      </m:r>
                    </m:e>
                    <m:sub>
                      <m:r>
                        <w:rPr>
                          <w:rFonts w:ascii="Cambria Math" w:hAnsi="Cambria Math"/>
                          <w:sz w:val="24"/>
                          <w:szCs w:val="24"/>
                        </w:rPr>
                        <m:t>s</m:t>
                      </m:r>
                    </m:sub>
                    <m:sup>
                      <m:r>
                        <w:rPr>
                          <w:rFonts w:ascii="Cambria Math" w:hAnsi="Cambria Math"/>
                          <w:sz w:val="24"/>
                          <w:szCs w:val="24"/>
                        </w:rPr>
                        <m:t>2</m:t>
                      </m:r>
                    </m:sup>
                  </m:sSubSup>
                  <m:r>
                    <w:rPr>
                      <w:rFonts w:ascii="Cambria Math" w:hAnsi="Cambria Math"/>
                      <w:sz w:val="24"/>
                      <w:szCs w:val="24"/>
                    </w:rPr>
                    <m:t xml:space="preserve"> </m:t>
                  </m:r>
                  <m:sSubSup>
                    <m:sSubSupPr>
                      <m:ctrlPr>
                        <w:rPr>
                          <w:rFonts w:ascii="Cambria Math" w:hAnsi="Cambria Math"/>
                          <w:i/>
                          <w:sz w:val="24"/>
                          <w:szCs w:val="24"/>
                        </w:rPr>
                      </m:ctrlPr>
                    </m:sSubSupPr>
                    <m:e>
                      <m:r>
                        <w:rPr>
                          <w:rFonts w:ascii="Cambria Math" w:hAnsi="Cambria Math"/>
                          <w:sz w:val="24"/>
                          <w:szCs w:val="24"/>
                        </w:rPr>
                        <m:t>W</m:t>
                      </m:r>
                    </m:e>
                    <m:sub>
                      <m:r>
                        <w:rPr>
                          <w:rFonts w:ascii="Cambria Math" w:hAnsi="Cambria Math"/>
                          <w:sz w:val="24"/>
                          <w:szCs w:val="24"/>
                        </w:rPr>
                        <m:t>r</m:t>
                      </m:r>
                    </m:sub>
                    <m:sup>
                      <m:r>
                        <w:rPr>
                          <w:rFonts w:ascii="Cambria Math" w:hAnsi="Cambria Math"/>
                          <w:sz w:val="24"/>
                          <w:szCs w:val="24"/>
                        </w:rPr>
                        <m:t>2</m:t>
                      </m:r>
                    </m:sup>
                  </m:sSubSup>
                </m:den>
              </m:f>
            </m:oMath>
            <w:r w:rsidR="00DF15C2" w:rsidRPr="00DF15C2">
              <w:rPr>
                <w:rFonts w:eastAsiaTheme="minorEastAsia"/>
                <w:sz w:val="24"/>
                <w:szCs w:val="24"/>
              </w:rPr>
              <w:t>.</w:t>
            </w:r>
          </w:p>
        </w:tc>
        <w:tc>
          <w:tcPr>
            <w:tcW w:w="648" w:type="dxa"/>
          </w:tcPr>
          <w:p w:rsidR="00931A9E" w:rsidRPr="00AE0321" w:rsidRDefault="00931A9E" w:rsidP="00EE1775">
            <w:pPr>
              <w:pStyle w:val="NoSpacing"/>
            </w:pPr>
            <w:r w:rsidRPr="00A5323D">
              <w:t>(</w:t>
            </w:r>
            <w:fldSimple w:instr=" SEQ Equation \* MERGEFORMAT ">
              <w:r w:rsidR="001B49B6">
                <w:rPr>
                  <w:noProof/>
                </w:rPr>
                <w:t>39</w:t>
              </w:r>
            </w:fldSimple>
            <w:r w:rsidRPr="00A5323D">
              <w:t>)</w:t>
            </w:r>
          </w:p>
        </w:tc>
      </w:tr>
      <w:tr w:rsidR="00931A9E" w:rsidRPr="00AE0321" w:rsidTr="00EE1775">
        <w:tc>
          <w:tcPr>
            <w:tcW w:w="648" w:type="dxa"/>
          </w:tcPr>
          <w:p w:rsidR="00931A9E" w:rsidRPr="00AE0321" w:rsidRDefault="00931A9E" w:rsidP="00EE1775">
            <w:pPr>
              <w:pStyle w:val="NoSpacing"/>
            </w:pPr>
          </w:p>
        </w:tc>
        <w:tc>
          <w:tcPr>
            <w:tcW w:w="8280" w:type="dxa"/>
          </w:tcPr>
          <w:p w:rsidR="00931A9E" w:rsidRPr="00AE0321" w:rsidRDefault="00931A9E" w:rsidP="00EE1775">
            <w:pPr>
              <w:pStyle w:val="NoSpacing"/>
              <w:rPr>
                <w:rFonts w:ascii="Calibri" w:eastAsia="Calibri" w:hAnsi="Calibri" w:cs="Times New Roman"/>
              </w:rPr>
            </w:pPr>
          </w:p>
        </w:tc>
        <w:tc>
          <w:tcPr>
            <w:tcW w:w="648" w:type="dxa"/>
          </w:tcPr>
          <w:p w:rsidR="00931A9E" w:rsidRPr="00AE0321" w:rsidRDefault="00931A9E" w:rsidP="00EE1775">
            <w:pPr>
              <w:pStyle w:val="NoSpacing"/>
            </w:pPr>
          </w:p>
        </w:tc>
      </w:tr>
    </w:tbl>
    <w:p w:rsidR="00931A9E" w:rsidRDefault="00DF15C2" w:rsidP="00931A9E">
      <w:pPr>
        <w:pStyle w:val="NoSpacing"/>
      </w:pPr>
      <w:r>
        <w:t>We then have the complete formulae for the covariance matrix for the overlap of Gaussians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8"/>
        <w:gridCol w:w="8280"/>
        <w:gridCol w:w="648"/>
      </w:tblGrid>
      <w:tr w:rsidR="00931A9E" w:rsidTr="00EE1775">
        <w:tc>
          <w:tcPr>
            <w:tcW w:w="648" w:type="dxa"/>
          </w:tcPr>
          <w:p w:rsidR="00931A9E" w:rsidRDefault="00931A9E" w:rsidP="00A5323D">
            <w:pPr>
              <w:pStyle w:val="NoSpacing"/>
              <w:keepNext/>
            </w:pPr>
          </w:p>
        </w:tc>
        <w:tc>
          <w:tcPr>
            <w:tcW w:w="8280" w:type="dxa"/>
          </w:tcPr>
          <w:p w:rsidR="00931A9E" w:rsidRPr="00941C6B" w:rsidRDefault="00054A12" w:rsidP="00A5323D">
            <w:pPr>
              <w:pStyle w:val="NoSpacing"/>
              <w:keepNext/>
              <w:jc w:val="both"/>
            </w:pPr>
            <m:oMathPara>
              <m:oMathParaPr>
                <m:jc m:val="left"/>
              </m:oMathParaPr>
              <m:oMath>
                <m:sSup>
                  <m:sSupPr>
                    <m:ctrlPr>
                      <w:rPr>
                        <w:rFonts w:ascii="Cambria Math" w:hAnsi="Cambria Math"/>
                        <w:i/>
                      </w:rPr>
                    </m:ctrlPr>
                  </m:sSupPr>
                  <m:e>
                    <m:sSub>
                      <m:sSubPr>
                        <m:ctrlPr>
                          <w:rPr>
                            <w:rFonts w:ascii="Cambria Math" w:hAnsi="Cambria Math"/>
                            <w:b/>
                          </w:rPr>
                        </m:ctrlPr>
                      </m:sSubPr>
                      <m:e>
                        <m:r>
                          <m:rPr>
                            <m:sty m:val="b"/>
                          </m:rPr>
                          <w:rPr>
                            <w:rFonts w:ascii="Cambria Math" w:hAnsi="Cambria Math"/>
                          </w:rPr>
                          <m:t>Σ</m:t>
                        </m:r>
                      </m:e>
                      <m:sub>
                        <m:r>
                          <w:rPr>
                            <w:rFonts w:ascii="Cambria Math" w:hAnsi="Cambria Math"/>
                          </w:rPr>
                          <m:t>p</m:t>
                        </m:r>
                      </m:sub>
                    </m:sSub>
                    <m:r>
                      <m:rPr>
                        <m:sty m:val="bi"/>
                      </m:rPr>
                      <w:rPr>
                        <w:rFonts w:ascii="Cambria Math" w:hAnsi="Cambria Math"/>
                      </w:rPr>
                      <m:t>=</m:t>
                    </m:r>
                    <m:d>
                      <m:dPr>
                        <m:ctrlPr>
                          <w:rPr>
                            <w:rFonts w:ascii="Cambria Math" w:hAnsi="Cambria Math"/>
                            <w:b/>
                          </w:rPr>
                        </m:ctrlPr>
                      </m:dPr>
                      <m:e>
                        <m:sSubSup>
                          <m:sSubSupPr>
                            <m:ctrlPr>
                              <w:rPr>
                                <w:rFonts w:ascii="Cambria Math" w:hAnsi="Cambria Math"/>
                                <w:b/>
                              </w:rPr>
                            </m:ctrlPr>
                          </m:sSubSupPr>
                          <m:e>
                            <m:r>
                              <m:rPr>
                                <m:sty m:val="b"/>
                              </m:rPr>
                              <w:rPr>
                                <w:rFonts w:ascii="Cambria Math" w:hAnsi="Cambria Math"/>
                              </w:rPr>
                              <m:t>Σ</m:t>
                            </m:r>
                          </m:e>
                          <m:sub>
                            <m:r>
                              <w:rPr>
                                <w:rFonts w:ascii="Cambria Math" w:hAnsi="Cambria Math"/>
                              </w:rPr>
                              <m:t>s</m:t>
                            </m:r>
                          </m:sub>
                          <m:sup>
                            <m:r>
                              <m:rPr>
                                <m:sty m:val="p"/>
                              </m:rPr>
                              <w:rPr>
                                <w:rFonts w:ascii="Cambria Math" w:hAnsi="Cambria Math"/>
                              </w:rPr>
                              <m:t>-1</m:t>
                            </m:r>
                          </m:sup>
                        </m:sSubSup>
                        <m:r>
                          <w:rPr>
                            <w:rFonts w:ascii="Cambria Math" w:hAnsi="Cambria Math"/>
                          </w:rPr>
                          <m:t>+</m:t>
                        </m:r>
                        <m:sSubSup>
                          <m:sSubSupPr>
                            <m:ctrlPr>
                              <w:rPr>
                                <w:rFonts w:ascii="Cambria Math" w:hAnsi="Cambria Math"/>
                                <w:b/>
                              </w:rPr>
                            </m:ctrlPr>
                          </m:sSubSupPr>
                          <m:e>
                            <m:r>
                              <m:rPr>
                                <m:sty m:val="b"/>
                              </m:rPr>
                              <w:rPr>
                                <w:rFonts w:ascii="Cambria Math" w:hAnsi="Cambria Math"/>
                              </w:rPr>
                              <m:t>Σ</m:t>
                            </m:r>
                          </m:e>
                          <m:sub>
                            <m:r>
                              <w:rPr>
                                <w:rFonts w:ascii="Cambria Math" w:hAnsi="Cambria Math"/>
                              </w:rPr>
                              <m:t>r</m:t>
                            </m:r>
                          </m:sub>
                          <m:sup>
                            <m:r>
                              <m:rPr>
                                <m:sty m:val="p"/>
                              </m:rPr>
                              <w:rPr>
                                <w:rFonts w:ascii="Cambria Math" w:hAnsi="Cambria Math"/>
                              </w:rPr>
                              <m:t>-1</m:t>
                            </m:r>
                          </m:sup>
                        </m:sSubSup>
                      </m:e>
                    </m:d>
                  </m:e>
                  <m:sup>
                    <m:r>
                      <w:rPr>
                        <w:rFonts w:ascii="Cambria Math" w:hAnsi="Cambria Math"/>
                      </w:rPr>
                      <m:t>-1</m:t>
                    </m:r>
                  </m:sup>
                </m:sSup>
                <m:r>
                  <w:rPr>
                    <w:rFonts w:ascii="Cambria Math"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 xml:space="preserve">2 </m:t>
                    </m:r>
                    <m:func>
                      <m:funcPr>
                        <m:ctrlPr>
                          <w:rPr>
                            <w:rFonts w:ascii="Cambria Math" w:eastAsiaTheme="minorEastAsia" w:hAnsi="Cambria Math"/>
                          </w:rPr>
                        </m:ctrlPr>
                      </m:funcPr>
                      <m:fName>
                        <m:r>
                          <m:rPr>
                            <m:sty m:val="p"/>
                          </m:rPr>
                          <w:rPr>
                            <w:rFonts w:ascii="Cambria Math" w:eastAsiaTheme="minorEastAsia" w:hAnsi="Cambria Math"/>
                          </w:rPr>
                          <m:t>det</m:t>
                        </m:r>
                        <m:ctrlPr>
                          <w:rPr>
                            <w:rFonts w:ascii="Cambria Math" w:hAnsi="Cambria Math"/>
                            <w:i/>
                          </w:rPr>
                        </m:ctrlPr>
                      </m:fName>
                      <m:e>
                        <m:d>
                          <m:dPr>
                            <m:ctrlPr>
                              <w:rPr>
                                <w:rFonts w:ascii="Cambria Math" w:eastAsiaTheme="minorEastAsia" w:hAnsi="Cambria Math"/>
                                <w:i/>
                              </w:rPr>
                            </m:ctrlPr>
                          </m:dPr>
                          <m:e>
                            <m:sSubSup>
                              <m:sSubSupPr>
                                <m:ctrlPr>
                                  <w:rPr>
                                    <w:rFonts w:ascii="Cambria Math" w:hAnsi="Cambria Math"/>
                                    <w:b/>
                                  </w:rPr>
                                </m:ctrlPr>
                              </m:sSubSupPr>
                              <m:e>
                                <m:r>
                                  <m:rPr>
                                    <m:sty m:val="b"/>
                                  </m:rPr>
                                  <w:rPr>
                                    <w:rFonts w:ascii="Cambria Math" w:hAnsi="Cambria Math"/>
                                  </w:rPr>
                                  <m:t>Σ</m:t>
                                </m:r>
                              </m:e>
                              <m:sub>
                                <m:r>
                                  <w:rPr>
                                    <w:rFonts w:ascii="Cambria Math" w:hAnsi="Cambria Math"/>
                                  </w:rPr>
                                  <m:t>s</m:t>
                                </m:r>
                              </m:sub>
                              <m:sup>
                                <m:r>
                                  <m:rPr>
                                    <m:sty m:val="p"/>
                                  </m:rPr>
                                  <w:rPr>
                                    <w:rFonts w:ascii="Cambria Math" w:hAnsi="Cambria Math"/>
                                  </w:rPr>
                                  <m:t>-1</m:t>
                                </m:r>
                              </m:sup>
                            </m:sSubSup>
                            <m:r>
                              <m:rPr>
                                <m:sty m:val="bi"/>
                              </m:rPr>
                              <w:rPr>
                                <w:rFonts w:ascii="Cambria Math" w:hAnsi="Cambria Math"/>
                              </w:rPr>
                              <m:t>+</m:t>
                            </m:r>
                            <m:sSubSup>
                              <m:sSubSupPr>
                                <m:ctrlPr>
                                  <w:rPr>
                                    <w:rFonts w:ascii="Cambria Math" w:hAnsi="Cambria Math"/>
                                    <w:b/>
                                  </w:rPr>
                                </m:ctrlPr>
                              </m:sSubSupPr>
                              <m:e>
                                <m:r>
                                  <m:rPr>
                                    <m:sty m:val="b"/>
                                  </m:rPr>
                                  <w:rPr>
                                    <w:rFonts w:ascii="Cambria Math" w:hAnsi="Cambria Math"/>
                                  </w:rPr>
                                  <m:t>Σ</m:t>
                                </m:r>
                              </m:e>
                              <m:sub>
                                <m:r>
                                  <w:rPr>
                                    <w:rFonts w:ascii="Cambria Math" w:hAnsi="Cambria Math"/>
                                  </w:rPr>
                                  <m:t>r</m:t>
                                </m:r>
                              </m:sub>
                              <m:sup>
                                <m:r>
                                  <m:rPr>
                                    <m:sty m:val="p"/>
                                  </m:rPr>
                                  <w:rPr>
                                    <w:rFonts w:ascii="Cambria Math" w:hAnsi="Cambria Math"/>
                                  </w:rPr>
                                  <m:t>-1</m:t>
                                </m:r>
                              </m:sup>
                            </m:sSubSup>
                          </m:e>
                        </m:d>
                      </m:e>
                    </m:func>
                    <m:r>
                      <w:rPr>
                        <w:rFonts w:ascii="Cambria Math" w:eastAsiaTheme="minorEastAsia" w:hAnsi="Cambria Math"/>
                      </w:rPr>
                      <m:t xml:space="preserve"> </m:t>
                    </m:r>
                  </m:den>
                </m:f>
              </m:oMath>
            </m:oMathPara>
          </w:p>
        </w:tc>
        <w:tc>
          <w:tcPr>
            <w:tcW w:w="648" w:type="dxa"/>
          </w:tcPr>
          <w:p w:rsidR="00931A9E" w:rsidRDefault="00931A9E" w:rsidP="00A5323D">
            <w:pPr>
              <w:pStyle w:val="NoSpacing"/>
              <w:keepNext/>
            </w:pPr>
            <w:r>
              <w:t>(</w:t>
            </w:r>
            <w:fldSimple w:instr=" SEQ Equation \* MERGEFORMAT ">
              <w:r w:rsidR="001B49B6">
                <w:rPr>
                  <w:noProof/>
                </w:rPr>
                <w:t>40</w:t>
              </w:r>
            </w:fldSimple>
            <w:r>
              <w:t>)</w:t>
            </w:r>
          </w:p>
        </w:tc>
      </w:tr>
      <w:tr w:rsidR="00931A9E" w:rsidTr="00EE1775">
        <w:tc>
          <w:tcPr>
            <w:tcW w:w="648" w:type="dxa"/>
          </w:tcPr>
          <w:p w:rsidR="00931A9E" w:rsidRDefault="00931A9E" w:rsidP="00EE1775">
            <w:pPr>
              <w:pStyle w:val="NoSpacing"/>
            </w:pPr>
          </w:p>
        </w:tc>
        <w:tc>
          <w:tcPr>
            <w:tcW w:w="8280" w:type="dxa"/>
          </w:tcPr>
          <w:p w:rsidR="00931A9E" w:rsidRPr="00941C6B" w:rsidRDefault="00054A12" w:rsidP="00F1582D">
            <w:pPr>
              <w:pStyle w:val="NoSpacing"/>
              <w:rPr>
                <w:rFonts w:ascii="Calibri" w:eastAsia="Calibri" w:hAnsi="Calibri" w:cs="Times New Roman"/>
              </w:rPr>
            </w:pPr>
            <m:oMathPara>
              <m:oMath>
                <m:d>
                  <m:dPr>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 xml:space="preserve"> </m:t>
                          </m:r>
                          <m:d>
                            <m:dPr>
                              <m:ctrlPr>
                                <w:rPr>
                                  <w:rFonts w:ascii="Cambria Math" w:hAnsi="Cambria Math"/>
                                  <w:i/>
                                </w:rPr>
                              </m:ctrlPr>
                            </m:dPr>
                            <m:e>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L</m:t>
                                      </m:r>
                                    </m:e>
                                    <m:sub>
                                      <m:r>
                                        <w:rPr>
                                          <w:rFonts w:ascii="Cambria Math" w:hAnsi="Cambria Math"/>
                                        </w:rPr>
                                        <m:t>s</m:t>
                                      </m:r>
                                    </m:sub>
                                    <m:sup>
                                      <m:r>
                                        <w:rPr>
                                          <w:rFonts w:ascii="Cambria Math" w:hAnsi="Cambria Math"/>
                                        </w:rPr>
                                        <m:t>2</m:t>
                                      </m:r>
                                    </m:sup>
                                  </m:sSubSup>
                                </m:den>
                              </m:f>
                              <m:r>
                                <w:rPr>
                                  <w:rFonts w:ascii="Cambria Math" w:hAnsi="Cambria Math"/>
                                </w:rPr>
                                <m:t>+</m:t>
                              </m:r>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W</m:t>
                                      </m:r>
                                    </m:e>
                                    <m:sub>
                                      <m:r>
                                        <w:rPr>
                                          <w:rFonts w:ascii="Cambria Math" w:hAnsi="Cambria Math"/>
                                        </w:rPr>
                                        <m:t>s</m:t>
                                      </m:r>
                                    </m:sub>
                                    <m:sup>
                                      <m:r>
                                        <w:rPr>
                                          <w:rFonts w:ascii="Cambria Math" w:hAnsi="Cambria Math"/>
                                        </w:rPr>
                                        <m:t>2</m:t>
                                      </m:r>
                                    </m:sup>
                                  </m:sSubSup>
                                </m:den>
                              </m:f>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L</m:t>
                                      </m:r>
                                    </m:e>
                                    <m:sub>
                                      <m:r>
                                        <w:rPr>
                                          <w:rFonts w:ascii="Cambria Math" w:hAnsi="Cambria Math"/>
                                        </w:rPr>
                                        <m:t>s</m:t>
                                      </m:r>
                                    </m:sub>
                                    <m:sup>
                                      <m:r>
                                        <w:rPr>
                                          <w:rFonts w:ascii="Cambria Math" w:hAnsi="Cambria Math"/>
                                        </w:rPr>
                                        <m:t>2</m:t>
                                      </m:r>
                                    </m:sup>
                                  </m:sSubSup>
                                </m:den>
                              </m:f>
                              <m:r>
                                <w:rPr>
                                  <w:rFonts w:ascii="Cambria Math" w:hAnsi="Cambria Math"/>
                                </w:rPr>
                                <m:t>-</m:t>
                              </m:r>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W</m:t>
                                      </m:r>
                                    </m:e>
                                    <m:sub>
                                      <m:r>
                                        <w:rPr>
                                          <w:rFonts w:ascii="Cambria Math" w:hAnsi="Cambria Math"/>
                                        </w:rPr>
                                        <m:t>s</m:t>
                                      </m:r>
                                    </m:sub>
                                    <m:sup>
                                      <m:r>
                                        <w:rPr>
                                          <w:rFonts w:ascii="Cambria Math" w:hAnsi="Cambria Math"/>
                                        </w:rPr>
                                        <m:t>2</m:t>
                                      </m:r>
                                    </m:sup>
                                  </m:sSubSup>
                                </m:den>
                              </m:f>
                            </m:e>
                          </m:d>
                          <m:func>
                            <m:funcPr>
                              <m:ctrlPr>
                                <w:rPr>
                                  <w:rFonts w:ascii="Cambria Math" w:hAnsi="Cambria Math"/>
                                  <w:i/>
                                </w:rPr>
                              </m:ctrlPr>
                            </m:funcPr>
                            <m:fName>
                              <m:r>
                                <m:rPr>
                                  <m:sty m:val="p"/>
                                </m:rPr>
                                <w:rPr>
                                  <w:rFonts w:ascii="Cambria Math" w:hAnsi="Cambria Math"/>
                                </w:rPr>
                                <m:t xml:space="preserve"> cos</m:t>
                              </m:r>
                            </m:fName>
                            <m:e>
                              <m:r>
                                <w:rPr>
                                  <w:rFonts w:ascii="Cambria Math" w:hAnsi="Cambria Math"/>
                                </w:rPr>
                                <m:t>2</m:t>
                              </m:r>
                              <m:sSub>
                                <m:sSubPr>
                                  <m:ctrlPr>
                                    <w:rPr>
                                      <w:rFonts w:ascii="Cambria Math" w:hAnsi="Cambria Math"/>
                                      <w:i/>
                                    </w:rPr>
                                  </m:ctrlPr>
                                </m:sSubPr>
                                <m:e>
                                  <m:r>
                                    <w:rPr>
                                      <w:rFonts w:ascii="Cambria Math" w:hAnsi="Cambria Math"/>
                                    </w:rPr>
                                    <m:t>α</m:t>
                                  </m:r>
                                </m:e>
                                <m:sub>
                                  <m:r>
                                    <w:rPr>
                                      <w:rFonts w:ascii="Cambria Math" w:hAnsi="Cambria Math"/>
                                    </w:rPr>
                                    <m:t>s</m:t>
                                  </m:r>
                                </m:sub>
                              </m:sSub>
                            </m:e>
                          </m:func>
                          <m:r>
                            <w:rPr>
                              <w:rFonts w:ascii="Cambria Math" w:hAnsi="Cambria Math"/>
                            </w:rPr>
                            <m:t>+</m:t>
                          </m:r>
                          <m:f>
                            <m:fPr>
                              <m:ctrlPr>
                                <w:rPr>
                                  <w:rFonts w:ascii="Cambria Math" w:eastAsiaTheme="minorEastAsia" w:hAnsi="Cambria Math"/>
                                  <w:i/>
                                </w:rPr>
                              </m:ctrlPr>
                            </m:fPr>
                            <m:num>
                              <m:r>
                                <w:rPr>
                                  <w:rFonts w:ascii="Cambria Math" w:eastAsiaTheme="minorEastAsia" w:hAnsi="Cambria Math"/>
                                </w:rPr>
                                <m:t>2</m:t>
                              </m:r>
                            </m:num>
                            <m:den>
                              <m:sSubSup>
                                <m:sSubSupPr>
                                  <m:ctrlPr>
                                    <w:rPr>
                                      <w:rFonts w:ascii="Cambria Math" w:eastAsiaTheme="minorEastAsia" w:hAnsi="Cambria Math"/>
                                      <w:i/>
                                    </w:rPr>
                                  </m:ctrlPr>
                                </m:sSubSupPr>
                                <m:e>
                                  <m:r>
                                    <w:rPr>
                                      <w:rFonts w:ascii="Cambria Math" w:eastAsiaTheme="minorEastAsia" w:hAnsi="Cambria Math"/>
                                    </w:rPr>
                                    <m:t>L</m:t>
                                  </m:r>
                                </m:e>
                                <m:sub>
                                  <m:r>
                                    <w:rPr>
                                      <w:rFonts w:ascii="Cambria Math" w:eastAsiaTheme="minorEastAsia" w:hAnsi="Cambria Math"/>
                                    </w:rPr>
                                    <m:t>r</m:t>
                                  </m:r>
                                </m:sub>
                                <m:sup>
                                  <m:r>
                                    <w:rPr>
                                      <w:rFonts w:ascii="Cambria Math" w:eastAsiaTheme="minorEastAsia" w:hAnsi="Cambria Math"/>
                                    </w:rPr>
                                    <m:t>2</m:t>
                                  </m:r>
                                </m:sup>
                              </m:sSubSup>
                            </m:den>
                          </m:f>
                        </m:e>
                        <m:e>
                          <m:d>
                            <m:dPr>
                              <m:ctrlPr>
                                <w:rPr>
                                  <w:rFonts w:ascii="Cambria Math" w:hAnsi="Cambria Math"/>
                                  <w:i/>
                                </w:rPr>
                              </m:ctrlPr>
                            </m:dPr>
                            <m:e>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L</m:t>
                                      </m:r>
                                    </m:e>
                                    <m:sub>
                                      <m:r>
                                        <w:rPr>
                                          <w:rFonts w:ascii="Cambria Math" w:hAnsi="Cambria Math"/>
                                        </w:rPr>
                                        <m:t>s</m:t>
                                      </m:r>
                                    </m:sub>
                                    <m:sup>
                                      <m:r>
                                        <w:rPr>
                                          <w:rFonts w:ascii="Cambria Math" w:hAnsi="Cambria Math"/>
                                        </w:rPr>
                                        <m:t>2</m:t>
                                      </m:r>
                                    </m:sup>
                                  </m:sSubSup>
                                </m:den>
                              </m:f>
                              <m:r>
                                <w:rPr>
                                  <w:rFonts w:ascii="Cambria Math" w:hAnsi="Cambria Math"/>
                                </w:rPr>
                                <m:t>-</m:t>
                              </m:r>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W</m:t>
                                      </m:r>
                                    </m:e>
                                    <m:sub>
                                      <m:r>
                                        <w:rPr>
                                          <w:rFonts w:ascii="Cambria Math" w:hAnsi="Cambria Math"/>
                                        </w:rPr>
                                        <m:t>s</m:t>
                                      </m:r>
                                    </m:sub>
                                    <m:sup>
                                      <m:r>
                                        <w:rPr>
                                          <w:rFonts w:ascii="Cambria Math" w:hAnsi="Cambria Math"/>
                                        </w:rPr>
                                        <m:t>2</m:t>
                                      </m:r>
                                    </m:sup>
                                  </m:sSubSup>
                                </m:den>
                              </m:f>
                            </m:e>
                          </m:d>
                          <m:r>
                            <w:rPr>
                              <w:rFonts w:ascii="Cambria Math" w:hAnsi="Cambria Math"/>
                            </w:rPr>
                            <m:t xml:space="preserve"> </m:t>
                          </m:r>
                          <m:func>
                            <m:funcPr>
                              <m:ctrlPr>
                                <w:rPr>
                                  <w:rFonts w:ascii="Cambria Math" w:hAnsi="Cambria Math"/>
                                  <w:i/>
                                </w:rPr>
                              </m:ctrlPr>
                            </m:funcPr>
                            <m:fName>
                              <m:r>
                                <m:rPr>
                                  <m:sty m:val="p"/>
                                </m:rPr>
                                <w:rPr>
                                  <w:rFonts w:ascii="Cambria Math" w:hAnsi="Cambria Math"/>
                                </w:rPr>
                                <m:t>sin</m:t>
                              </m:r>
                            </m:fName>
                            <m:e>
                              <m:r>
                                <w:rPr>
                                  <w:rFonts w:ascii="Cambria Math" w:hAnsi="Cambria Math"/>
                                </w:rPr>
                                <m:t>2</m:t>
                              </m:r>
                              <m:sSub>
                                <m:sSubPr>
                                  <m:ctrlPr>
                                    <w:rPr>
                                      <w:rFonts w:ascii="Cambria Math" w:hAnsi="Cambria Math"/>
                                      <w:i/>
                                    </w:rPr>
                                  </m:ctrlPr>
                                </m:sSubPr>
                                <m:e>
                                  <m:r>
                                    <w:rPr>
                                      <w:rFonts w:ascii="Cambria Math" w:hAnsi="Cambria Math"/>
                                    </w:rPr>
                                    <m:t>α</m:t>
                                  </m:r>
                                </m:e>
                                <m:sub>
                                  <m:r>
                                    <w:rPr>
                                      <w:rFonts w:ascii="Cambria Math" w:hAnsi="Cambria Math"/>
                                    </w:rPr>
                                    <m:t>s</m:t>
                                  </m:r>
                                </m:sub>
                              </m:sSub>
                            </m:e>
                          </m:func>
                        </m:e>
                      </m:mr>
                      <m:mr>
                        <m:e>
                          <m:d>
                            <m:dPr>
                              <m:ctrlPr>
                                <w:rPr>
                                  <w:rFonts w:ascii="Cambria Math" w:hAnsi="Cambria Math"/>
                                  <w:i/>
                                </w:rPr>
                              </m:ctrlPr>
                            </m:dPr>
                            <m:e>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L</m:t>
                                      </m:r>
                                    </m:e>
                                    <m:sub>
                                      <m:r>
                                        <w:rPr>
                                          <w:rFonts w:ascii="Cambria Math" w:hAnsi="Cambria Math"/>
                                        </w:rPr>
                                        <m:t>s</m:t>
                                      </m:r>
                                    </m:sub>
                                    <m:sup>
                                      <m:r>
                                        <w:rPr>
                                          <w:rFonts w:ascii="Cambria Math" w:hAnsi="Cambria Math"/>
                                        </w:rPr>
                                        <m:t>2</m:t>
                                      </m:r>
                                    </m:sup>
                                  </m:sSubSup>
                                </m:den>
                              </m:f>
                              <m:r>
                                <w:rPr>
                                  <w:rFonts w:ascii="Cambria Math" w:hAnsi="Cambria Math"/>
                                </w:rPr>
                                <m:t>-</m:t>
                              </m:r>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W</m:t>
                                      </m:r>
                                    </m:e>
                                    <m:sub>
                                      <m:r>
                                        <w:rPr>
                                          <w:rFonts w:ascii="Cambria Math" w:hAnsi="Cambria Math"/>
                                        </w:rPr>
                                        <m:t>s</m:t>
                                      </m:r>
                                    </m:sub>
                                    <m:sup>
                                      <m:r>
                                        <w:rPr>
                                          <w:rFonts w:ascii="Cambria Math" w:hAnsi="Cambria Math"/>
                                        </w:rPr>
                                        <m:t>2</m:t>
                                      </m:r>
                                    </m:sup>
                                  </m:sSubSup>
                                </m:den>
                              </m:f>
                            </m:e>
                          </m:d>
                          <m:r>
                            <w:rPr>
                              <w:rFonts w:ascii="Cambria Math" w:hAnsi="Cambria Math"/>
                            </w:rPr>
                            <m:t xml:space="preserve"> </m:t>
                          </m:r>
                          <m:func>
                            <m:funcPr>
                              <m:ctrlPr>
                                <w:rPr>
                                  <w:rFonts w:ascii="Cambria Math" w:hAnsi="Cambria Math"/>
                                  <w:i/>
                                </w:rPr>
                              </m:ctrlPr>
                            </m:funcPr>
                            <m:fName>
                              <m:r>
                                <m:rPr>
                                  <m:sty m:val="p"/>
                                </m:rPr>
                                <w:rPr>
                                  <w:rFonts w:ascii="Cambria Math" w:hAnsi="Cambria Math"/>
                                </w:rPr>
                                <m:t>sin</m:t>
                              </m:r>
                            </m:fName>
                            <m:e>
                              <m:r>
                                <w:rPr>
                                  <w:rFonts w:ascii="Cambria Math" w:hAnsi="Cambria Math"/>
                                </w:rPr>
                                <m:t>2</m:t>
                              </m:r>
                              <m:sSub>
                                <m:sSubPr>
                                  <m:ctrlPr>
                                    <w:rPr>
                                      <w:rFonts w:ascii="Cambria Math" w:hAnsi="Cambria Math"/>
                                      <w:i/>
                                    </w:rPr>
                                  </m:ctrlPr>
                                </m:sSubPr>
                                <m:e>
                                  <m:r>
                                    <w:rPr>
                                      <w:rFonts w:ascii="Cambria Math" w:hAnsi="Cambria Math"/>
                                    </w:rPr>
                                    <m:t>α</m:t>
                                  </m:r>
                                </m:e>
                                <m:sub>
                                  <m:r>
                                    <w:rPr>
                                      <w:rFonts w:ascii="Cambria Math" w:hAnsi="Cambria Math"/>
                                    </w:rPr>
                                    <m:t>s</m:t>
                                  </m:r>
                                </m:sub>
                              </m:sSub>
                            </m:e>
                          </m:func>
                        </m:e>
                        <m:e>
                          <m:d>
                            <m:dPr>
                              <m:ctrlPr>
                                <w:rPr>
                                  <w:rFonts w:ascii="Cambria Math" w:hAnsi="Cambria Math"/>
                                  <w:i/>
                                </w:rPr>
                              </m:ctrlPr>
                            </m:dPr>
                            <m:e>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L</m:t>
                                      </m:r>
                                    </m:e>
                                    <m:sub>
                                      <m:r>
                                        <w:rPr>
                                          <w:rFonts w:ascii="Cambria Math" w:hAnsi="Cambria Math"/>
                                        </w:rPr>
                                        <m:t>s</m:t>
                                      </m:r>
                                    </m:sub>
                                    <m:sup>
                                      <m:r>
                                        <w:rPr>
                                          <w:rFonts w:ascii="Cambria Math" w:hAnsi="Cambria Math"/>
                                        </w:rPr>
                                        <m:t>2</m:t>
                                      </m:r>
                                    </m:sup>
                                  </m:sSubSup>
                                </m:den>
                              </m:f>
                              <m:r>
                                <w:rPr>
                                  <w:rFonts w:ascii="Cambria Math" w:hAnsi="Cambria Math"/>
                                </w:rPr>
                                <m:t>+</m:t>
                              </m:r>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W</m:t>
                                      </m:r>
                                    </m:e>
                                    <m:sub>
                                      <m:r>
                                        <w:rPr>
                                          <w:rFonts w:ascii="Cambria Math" w:hAnsi="Cambria Math"/>
                                        </w:rPr>
                                        <m:t>s</m:t>
                                      </m:r>
                                    </m:sub>
                                    <m:sup>
                                      <m:r>
                                        <w:rPr>
                                          <w:rFonts w:ascii="Cambria Math" w:hAnsi="Cambria Math"/>
                                        </w:rPr>
                                        <m:t>2</m:t>
                                      </m:r>
                                    </m:sup>
                                  </m:sSubSup>
                                </m:den>
                              </m:f>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W</m:t>
                                      </m:r>
                                    </m:e>
                                    <m:sub>
                                      <m:r>
                                        <w:rPr>
                                          <w:rFonts w:ascii="Cambria Math" w:hAnsi="Cambria Math"/>
                                        </w:rPr>
                                        <m:t>s</m:t>
                                      </m:r>
                                    </m:sub>
                                    <m:sup>
                                      <m:r>
                                        <w:rPr>
                                          <w:rFonts w:ascii="Cambria Math" w:hAnsi="Cambria Math"/>
                                        </w:rPr>
                                        <m:t>2</m:t>
                                      </m:r>
                                    </m:sup>
                                  </m:sSubSup>
                                </m:den>
                              </m:f>
                              <m:r>
                                <w:rPr>
                                  <w:rFonts w:ascii="Cambria Math" w:hAnsi="Cambria Math"/>
                                </w:rPr>
                                <m:t>-</m:t>
                              </m:r>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L</m:t>
                                      </m:r>
                                    </m:e>
                                    <m:sub>
                                      <m:r>
                                        <w:rPr>
                                          <w:rFonts w:ascii="Cambria Math" w:hAnsi="Cambria Math"/>
                                        </w:rPr>
                                        <m:t>s</m:t>
                                      </m:r>
                                    </m:sub>
                                    <m:sup>
                                      <m:r>
                                        <w:rPr>
                                          <w:rFonts w:ascii="Cambria Math" w:hAnsi="Cambria Math"/>
                                        </w:rPr>
                                        <m:t>2</m:t>
                                      </m:r>
                                    </m:sup>
                                  </m:sSubSup>
                                </m:den>
                              </m:f>
                            </m:e>
                          </m:d>
                          <m:func>
                            <m:funcPr>
                              <m:ctrlPr>
                                <w:rPr>
                                  <w:rFonts w:ascii="Cambria Math" w:hAnsi="Cambria Math"/>
                                  <w:i/>
                                </w:rPr>
                              </m:ctrlPr>
                            </m:funcPr>
                            <m:fName>
                              <m:r>
                                <m:rPr>
                                  <m:sty m:val="p"/>
                                </m:rPr>
                                <w:rPr>
                                  <w:rFonts w:ascii="Cambria Math" w:hAnsi="Cambria Math"/>
                                </w:rPr>
                                <m:t xml:space="preserve"> cos</m:t>
                              </m:r>
                            </m:fName>
                            <m:e>
                              <m:r>
                                <w:rPr>
                                  <w:rFonts w:ascii="Cambria Math" w:hAnsi="Cambria Math"/>
                                </w:rPr>
                                <m:t>2</m:t>
                              </m:r>
                              <m:sSub>
                                <m:sSubPr>
                                  <m:ctrlPr>
                                    <w:rPr>
                                      <w:rFonts w:ascii="Cambria Math" w:hAnsi="Cambria Math"/>
                                      <w:i/>
                                    </w:rPr>
                                  </m:ctrlPr>
                                </m:sSubPr>
                                <m:e>
                                  <m:r>
                                    <w:rPr>
                                      <w:rFonts w:ascii="Cambria Math" w:hAnsi="Cambria Math"/>
                                    </w:rPr>
                                    <m:t>α</m:t>
                                  </m:r>
                                </m:e>
                                <m:sub>
                                  <m:r>
                                    <w:rPr>
                                      <w:rFonts w:ascii="Cambria Math" w:hAnsi="Cambria Math"/>
                                    </w:rPr>
                                    <m:t>s</m:t>
                                  </m:r>
                                </m:sub>
                              </m:sSub>
                            </m:e>
                          </m:func>
                          <m:r>
                            <w:rPr>
                              <w:rFonts w:ascii="Cambria Math" w:hAnsi="Cambria Math"/>
                            </w:rPr>
                            <m:t>+</m:t>
                          </m:r>
                          <m:f>
                            <m:fPr>
                              <m:ctrlPr>
                                <w:rPr>
                                  <w:rFonts w:ascii="Cambria Math" w:eastAsiaTheme="minorEastAsia" w:hAnsi="Cambria Math"/>
                                  <w:i/>
                                </w:rPr>
                              </m:ctrlPr>
                            </m:fPr>
                            <m:num>
                              <m:r>
                                <w:rPr>
                                  <w:rFonts w:ascii="Cambria Math" w:eastAsiaTheme="minorEastAsia" w:hAnsi="Cambria Math"/>
                                </w:rPr>
                                <m:t>2</m:t>
                              </m:r>
                            </m:num>
                            <m:den>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r</m:t>
                                  </m:r>
                                </m:sub>
                                <m:sup>
                                  <m:r>
                                    <w:rPr>
                                      <w:rFonts w:ascii="Cambria Math" w:eastAsiaTheme="minorEastAsia" w:hAnsi="Cambria Math"/>
                                    </w:rPr>
                                    <m:t>2</m:t>
                                  </m:r>
                                </m:sup>
                              </m:sSubSup>
                            </m:den>
                          </m:f>
                          <m:r>
                            <w:rPr>
                              <w:rFonts w:ascii="Cambria Math" w:hAnsi="Cambria Math"/>
                            </w:rPr>
                            <m:t xml:space="preserve"> </m:t>
                          </m:r>
                        </m:e>
                      </m:mr>
                    </m:m>
                  </m:e>
                </m:d>
              </m:oMath>
            </m:oMathPara>
          </w:p>
        </w:tc>
        <w:tc>
          <w:tcPr>
            <w:tcW w:w="648" w:type="dxa"/>
          </w:tcPr>
          <w:p w:rsidR="00931A9E" w:rsidRDefault="00931A9E" w:rsidP="00EE1775">
            <w:pPr>
              <w:pStyle w:val="NoSpacing"/>
            </w:pPr>
          </w:p>
        </w:tc>
      </w:tr>
    </w:tbl>
    <w:p w:rsidR="00A5323D" w:rsidRDefault="00A5323D" w:rsidP="00A5323D"/>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8"/>
        <w:gridCol w:w="8280"/>
        <w:gridCol w:w="648"/>
      </w:tblGrid>
      <w:tr w:rsidR="00931A9E" w:rsidTr="00EE1775">
        <w:tc>
          <w:tcPr>
            <w:tcW w:w="648" w:type="dxa"/>
          </w:tcPr>
          <w:p w:rsidR="00931A9E" w:rsidRDefault="00931A9E" w:rsidP="00EE1775">
            <w:pPr>
              <w:pStyle w:val="NoSpacing"/>
            </w:pPr>
          </w:p>
        </w:tc>
        <w:tc>
          <w:tcPr>
            <w:tcW w:w="8280" w:type="dxa"/>
          </w:tcPr>
          <w:p w:rsidR="00931A9E" w:rsidRPr="00960AA5" w:rsidRDefault="00054A12" w:rsidP="00F1582D">
            <w:pPr>
              <w:pStyle w:val="NoSpacing"/>
              <w:jc w:val="both"/>
            </w:pPr>
            <m:oMathPara>
              <m:oMathParaPr>
                <m:jc m:val="center"/>
              </m:oMathParaPr>
              <m:oMath>
                <m:sSub>
                  <m:sSubPr>
                    <m:ctrlPr>
                      <w:rPr>
                        <w:rFonts w:ascii="Cambria Math" w:hAnsi="Cambria Math"/>
                        <w:i/>
                      </w:rPr>
                    </m:ctrlPr>
                  </m:sSubPr>
                  <m:e>
                    <m:d>
                      <m:dPr>
                        <m:ctrlPr>
                          <w:rPr>
                            <w:rFonts w:ascii="Cambria Math" w:hAnsi="Cambria Math"/>
                          </w:rPr>
                        </m:ctrlPr>
                      </m:dPr>
                      <m:e>
                        <m:sSub>
                          <m:sSubPr>
                            <m:ctrlPr>
                              <w:rPr>
                                <w:rFonts w:ascii="Cambria Math" w:hAnsi="Cambria Math"/>
                              </w:rPr>
                            </m:ctrlPr>
                          </m:sSubPr>
                          <m:e>
                            <m:r>
                              <m:rPr>
                                <m:sty m:val="b"/>
                              </m:rPr>
                              <w:rPr>
                                <w:rFonts w:ascii="Cambria Math" w:hAnsi="Cambria Math"/>
                              </w:rPr>
                              <m:t>Σ</m:t>
                            </m:r>
                          </m:e>
                          <m:sub>
                            <m:r>
                              <m:rPr>
                                <m:sty m:val="p"/>
                              </m:rPr>
                              <w:rPr>
                                <w:rFonts w:ascii="Cambria Math" w:hAnsi="Cambria Math"/>
                              </w:rPr>
                              <m:t>p</m:t>
                            </m:r>
                          </m:sub>
                        </m:sSub>
                      </m:e>
                    </m:d>
                  </m:e>
                  <m:sub>
                    <m:r>
                      <w:rPr>
                        <w:rFonts w:ascii="Cambria Math" w:hAnsi="Cambria Math"/>
                      </w:rPr>
                      <m:t>yy</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 xml:space="preserve">2 </m:t>
                    </m:r>
                    <m:func>
                      <m:funcPr>
                        <m:ctrlPr>
                          <w:rPr>
                            <w:rFonts w:ascii="Cambria Math" w:eastAsiaTheme="minorEastAsia" w:hAnsi="Cambria Math"/>
                          </w:rPr>
                        </m:ctrlPr>
                      </m:funcPr>
                      <m:fName>
                        <m:r>
                          <m:rPr>
                            <m:sty m:val="p"/>
                          </m:rPr>
                          <w:rPr>
                            <w:rFonts w:ascii="Cambria Math" w:eastAsiaTheme="minorEastAsia" w:hAnsi="Cambria Math"/>
                          </w:rPr>
                          <m:t>det</m:t>
                        </m:r>
                        <m:ctrlPr>
                          <w:rPr>
                            <w:rFonts w:ascii="Cambria Math" w:hAnsi="Cambria Math"/>
                            <w:i/>
                          </w:rPr>
                        </m:ctrlPr>
                      </m:fName>
                      <m:e>
                        <m:d>
                          <m:dPr>
                            <m:ctrlPr>
                              <w:rPr>
                                <w:rFonts w:ascii="Cambria Math" w:eastAsiaTheme="minorEastAsia" w:hAnsi="Cambria Math"/>
                                <w:i/>
                              </w:rPr>
                            </m:ctrlPr>
                          </m:dPr>
                          <m:e>
                            <m:sSubSup>
                              <m:sSubSupPr>
                                <m:ctrlPr>
                                  <w:rPr>
                                    <w:rFonts w:ascii="Cambria Math" w:hAnsi="Cambria Math"/>
                                  </w:rPr>
                                </m:ctrlPr>
                              </m:sSubSupPr>
                              <m:e>
                                <m:r>
                                  <m:rPr>
                                    <m:sty m:val="b"/>
                                  </m:rPr>
                                  <w:rPr>
                                    <w:rFonts w:ascii="Cambria Math" w:hAnsi="Cambria Math"/>
                                  </w:rPr>
                                  <m:t>Σ</m:t>
                                </m:r>
                              </m:e>
                              <m:sub>
                                <m:r>
                                  <m:rPr>
                                    <m:sty m:val="p"/>
                                  </m:rPr>
                                  <w:rPr>
                                    <w:rFonts w:ascii="Cambria Math" w:hAnsi="Cambria Math"/>
                                  </w:rPr>
                                  <m:t>s</m:t>
                                </m:r>
                              </m:sub>
                              <m:sup>
                                <m:r>
                                  <m:rPr>
                                    <m:sty m:val="p"/>
                                  </m:rPr>
                                  <w:rPr>
                                    <w:rFonts w:ascii="Cambria Math" w:hAnsi="Cambria Math"/>
                                  </w:rPr>
                                  <m:t>-1</m:t>
                                </m:r>
                              </m:sup>
                            </m:sSubSup>
                            <m:r>
                              <w:rPr>
                                <w:rFonts w:ascii="Cambria Math" w:hAnsi="Cambria Math"/>
                              </w:rPr>
                              <m:t>+</m:t>
                            </m:r>
                            <m:sSubSup>
                              <m:sSubSupPr>
                                <m:ctrlPr>
                                  <w:rPr>
                                    <w:rFonts w:ascii="Cambria Math" w:hAnsi="Cambria Math"/>
                                  </w:rPr>
                                </m:ctrlPr>
                              </m:sSubSupPr>
                              <m:e>
                                <m:r>
                                  <m:rPr>
                                    <m:sty m:val="b"/>
                                  </m:rPr>
                                  <w:rPr>
                                    <w:rFonts w:ascii="Cambria Math" w:hAnsi="Cambria Math"/>
                                  </w:rPr>
                                  <m:t>Σ</m:t>
                                </m:r>
                              </m:e>
                              <m:sub>
                                <m:r>
                                  <m:rPr>
                                    <m:sty m:val="p"/>
                                  </m:rPr>
                                  <w:rPr>
                                    <w:rFonts w:ascii="Cambria Math" w:hAnsi="Cambria Math"/>
                                  </w:rPr>
                                  <m:t>r</m:t>
                                </m:r>
                              </m:sub>
                              <m:sup>
                                <m:r>
                                  <m:rPr>
                                    <m:sty m:val="p"/>
                                  </m:rPr>
                                  <w:rPr>
                                    <w:rFonts w:ascii="Cambria Math" w:hAnsi="Cambria Math"/>
                                  </w:rPr>
                                  <m:t>-1</m:t>
                                </m:r>
                              </m:sup>
                            </m:sSubSup>
                          </m:e>
                        </m:d>
                      </m:e>
                    </m:func>
                    <m:r>
                      <w:rPr>
                        <w:rFonts w:ascii="Cambria Math" w:eastAsiaTheme="minorEastAsia" w:hAnsi="Cambria Math"/>
                      </w:rPr>
                      <m:t xml:space="preserve"> </m:t>
                    </m:r>
                  </m:den>
                </m:f>
                <m:r>
                  <w:rPr>
                    <w:rFonts w:ascii="Cambria Math" w:hAnsi="Cambria Math"/>
                  </w:rPr>
                  <m:t xml:space="preserve"> </m:t>
                </m:r>
                <m:d>
                  <m:dPr>
                    <m:begChr m:val="["/>
                    <m:endChr m:val="]"/>
                    <m:ctrlPr>
                      <w:rPr>
                        <w:rFonts w:ascii="Cambria Math" w:hAnsi="Cambria Math"/>
                        <w:i/>
                      </w:rPr>
                    </m:ctrlPr>
                  </m:dPr>
                  <m:e>
                    <m:d>
                      <m:dPr>
                        <m:ctrlPr>
                          <w:rPr>
                            <w:rFonts w:ascii="Cambria Math" w:hAnsi="Cambria Math"/>
                            <w:i/>
                          </w:rPr>
                        </m:ctrlPr>
                      </m:dPr>
                      <m:e>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L</m:t>
                                </m:r>
                              </m:e>
                              <m:sub>
                                <m:r>
                                  <w:rPr>
                                    <w:rFonts w:ascii="Cambria Math" w:hAnsi="Cambria Math"/>
                                  </w:rPr>
                                  <m:t>s</m:t>
                                </m:r>
                              </m:sub>
                              <m:sup>
                                <m:r>
                                  <w:rPr>
                                    <w:rFonts w:ascii="Cambria Math" w:hAnsi="Cambria Math"/>
                                  </w:rPr>
                                  <m:t>2</m:t>
                                </m:r>
                              </m:sup>
                            </m:sSubSup>
                          </m:den>
                        </m:f>
                        <m:r>
                          <w:rPr>
                            <w:rFonts w:ascii="Cambria Math" w:hAnsi="Cambria Math"/>
                          </w:rPr>
                          <m:t>+</m:t>
                        </m:r>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W</m:t>
                                </m:r>
                              </m:e>
                              <m:sub>
                                <m:r>
                                  <w:rPr>
                                    <w:rFonts w:ascii="Cambria Math" w:hAnsi="Cambria Math"/>
                                  </w:rPr>
                                  <m:t>s</m:t>
                                </m:r>
                              </m:sub>
                              <m:sup>
                                <m:r>
                                  <w:rPr>
                                    <w:rFonts w:ascii="Cambria Math" w:hAnsi="Cambria Math"/>
                                  </w:rPr>
                                  <m:t>2</m:t>
                                </m:r>
                              </m:sup>
                            </m:sSubSup>
                          </m:den>
                        </m:f>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W</m:t>
                                </m:r>
                              </m:e>
                              <m:sub>
                                <m:r>
                                  <w:rPr>
                                    <w:rFonts w:ascii="Cambria Math" w:hAnsi="Cambria Math"/>
                                  </w:rPr>
                                  <m:t>s</m:t>
                                </m:r>
                              </m:sub>
                              <m:sup>
                                <m:r>
                                  <w:rPr>
                                    <w:rFonts w:ascii="Cambria Math" w:hAnsi="Cambria Math"/>
                                  </w:rPr>
                                  <m:t>2</m:t>
                                </m:r>
                              </m:sup>
                            </m:sSubSup>
                          </m:den>
                        </m:f>
                        <m:r>
                          <w:rPr>
                            <w:rFonts w:ascii="Cambria Math" w:hAnsi="Cambria Math"/>
                          </w:rPr>
                          <m:t>-</m:t>
                        </m:r>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L</m:t>
                                </m:r>
                              </m:e>
                              <m:sub>
                                <m:r>
                                  <w:rPr>
                                    <w:rFonts w:ascii="Cambria Math" w:hAnsi="Cambria Math"/>
                                  </w:rPr>
                                  <m:t>s</m:t>
                                </m:r>
                              </m:sub>
                              <m:sup>
                                <m:r>
                                  <w:rPr>
                                    <w:rFonts w:ascii="Cambria Math" w:hAnsi="Cambria Math"/>
                                  </w:rPr>
                                  <m:t>2</m:t>
                                </m:r>
                              </m:sup>
                            </m:sSubSup>
                          </m:den>
                        </m:f>
                      </m:e>
                    </m:d>
                    <m:func>
                      <m:funcPr>
                        <m:ctrlPr>
                          <w:rPr>
                            <w:rFonts w:ascii="Cambria Math" w:hAnsi="Cambria Math"/>
                            <w:i/>
                          </w:rPr>
                        </m:ctrlPr>
                      </m:funcPr>
                      <m:fName>
                        <m:r>
                          <m:rPr>
                            <m:sty m:val="p"/>
                          </m:rPr>
                          <w:rPr>
                            <w:rFonts w:ascii="Cambria Math" w:hAnsi="Cambria Math"/>
                          </w:rPr>
                          <m:t xml:space="preserve"> cos</m:t>
                        </m:r>
                      </m:fName>
                      <m:e>
                        <m:r>
                          <w:rPr>
                            <w:rFonts w:ascii="Cambria Math" w:hAnsi="Cambria Math"/>
                          </w:rPr>
                          <m:t>2</m:t>
                        </m:r>
                        <m:sSub>
                          <m:sSubPr>
                            <m:ctrlPr>
                              <w:rPr>
                                <w:rFonts w:ascii="Cambria Math" w:hAnsi="Cambria Math"/>
                                <w:i/>
                              </w:rPr>
                            </m:ctrlPr>
                          </m:sSubPr>
                          <m:e>
                            <m:r>
                              <w:rPr>
                                <w:rFonts w:ascii="Cambria Math" w:hAnsi="Cambria Math"/>
                              </w:rPr>
                              <m:t>α</m:t>
                            </m:r>
                          </m:e>
                          <m:sub>
                            <m:r>
                              <w:rPr>
                                <w:rFonts w:ascii="Cambria Math" w:hAnsi="Cambria Math"/>
                              </w:rPr>
                              <m:t>s</m:t>
                            </m:r>
                          </m:sub>
                        </m:sSub>
                      </m:e>
                    </m:func>
                    <m:r>
                      <w:rPr>
                        <w:rFonts w:ascii="Cambria Math" w:hAnsi="Cambria Math"/>
                      </w:rPr>
                      <m:t>+</m:t>
                    </m:r>
                    <m:f>
                      <m:fPr>
                        <m:ctrlPr>
                          <w:rPr>
                            <w:rFonts w:ascii="Cambria Math" w:eastAsiaTheme="minorEastAsia" w:hAnsi="Cambria Math"/>
                            <w:i/>
                          </w:rPr>
                        </m:ctrlPr>
                      </m:fPr>
                      <m:num>
                        <m:r>
                          <w:rPr>
                            <w:rFonts w:ascii="Cambria Math" w:eastAsiaTheme="minorEastAsia" w:hAnsi="Cambria Math"/>
                          </w:rPr>
                          <m:t>2</m:t>
                        </m:r>
                      </m:num>
                      <m:den>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r</m:t>
                            </m:r>
                          </m:sub>
                          <m:sup>
                            <m:r>
                              <w:rPr>
                                <w:rFonts w:ascii="Cambria Math" w:eastAsiaTheme="minorEastAsia" w:hAnsi="Cambria Math"/>
                              </w:rPr>
                              <m:t>2</m:t>
                            </m:r>
                          </m:sup>
                        </m:sSubSup>
                      </m:den>
                    </m:f>
                  </m:e>
                </m:d>
              </m:oMath>
            </m:oMathPara>
          </w:p>
        </w:tc>
        <w:tc>
          <w:tcPr>
            <w:tcW w:w="648" w:type="dxa"/>
          </w:tcPr>
          <w:p w:rsidR="00931A9E" w:rsidRDefault="00931A9E" w:rsidP="00EE1775">
            <w:pPr>
              <w:pStyle w:val="NoSpacing"/>
            </w:pPr>
            <w:bookmarkStart w:id="36" w:name="_Ref389510813"/>
            <w:r>
              <w:t>(</w:t>
            </w:r>
            <w:fldSimple w:instr=" SEQ Equation \* MERGEFORMAT ">
              <w:r w:rsidR="001B49B6">
                <w:rPr>
                  <w:noProof/>
                </w:rPr>
                <w:t>41</w:t>
              </w:r>
            </w:fldSimple>
            <w:r>
              <w:t>)</w:t>
            </w:r>
            <w:bookmarkEnd w:id="36"/>
          </w:p>
        </w:tc>
      </w:tr>
    </w:tbl>
    <w:p w:rsidR="00931A9E" w:rsidRDefault="00931A9E" w:rsidP="00931A9E"/>
    <w:p w:rsidR="00F356C5" w:rsidRDefault="00F356C5" w:rsidP="00F356C5">
      <w:pPr>
        <w:pStyle w:val="NoSpacing"/>
        <w:rPr>
          <w:rStyle w:val="Strong"/>
          <w:rFonts w:eastAsiaTheme="minorEastAsia"/>
          <w:b w:val="0"/>
          <w:bCs w:val="0"/>
        </w:rPr>
      </w:pPr>
      <w:r>
        <w:t>Note that f</w:t>
      </w:r>
      <w:r w:rsidRPr="00E91DDB">
        <w:rPr>
          <w:rStyle w:val="Strong"/>
          <w:b w:val="0"/>
        </w:rPr>
        <w:t xml:space="preserve">or a monostatic </w:t>
      </w:r>
      <w:proofErr w:type="gramStart"/>
      <w:r w:rsidRPr="00E91DDB">
        <w:rPr>
          <w:rStyle w:val="Strong"/>
          <w:b w:val="0"/>
        </w:rPr>
        <w:t xml:space="preserve">scenario </w:t>
      </w:r>
      <w:proofErr w:type="gramEnd"/>
      <m:oMath>
        <m:r>
          <w:rPr>
            <w:rStyle w:val="Strong"/>
            <w:rFonts w:ascii="Cambria Math" w:hAnsi="Cambria Math"/>
          </w:rPr>
          <m:t>α=0</m:t>
        </m:r>
      </m:oMath>
      <w:r w:rsidRPr="00E91DDB">
        <w:rPr>
          <w:rStyle w:val="Strong"/>
          <w:rFonts w:eastAsiaTheme="minorEastAsia"/>
          <w:b w:val="0"/>
          <w:bCs w:val="0"/>
        </w:rPr>
        <w:t xml:space="preserve">, and </w:t>
      </w:r>
      <w:r>
        <w:rPr>
          <w:rStyle w:val="Strong"/>
          <w:rFonts w:eastAsiaTheme="minorEastAsia"/>
          <w:b w:val="0"/>
          <w:bCs w:val="0"/>
        </w:rPr>
        <w:t xml:space="preserve">Eqn. </w:t>
      </w:r>
      <w:r>
        <w:fldChar w:fldCharType="begin"/>
      </w:r>
      <w:r>
        <w:instrText xml:space="preserve"> REF _Ref389510813 \h </w:instrText>
      </w:r>
      <w:r>
        <w:fldChar w:fldCharType="separate"/>
      </w:r>
      <w:r w:rsidR="001B49B6">
        <w:t>(</w:t>
      </w:r>
      <w:r w:rsidR="001B49B6">
        <w:rPr>
          <w:noProof/>
        </w:rPr>
        <w:t>41</w:t>
      </w:r>
      <w:r w:rsidR="001B49B6">
        <w:t>)</w:t>
      </w:r>
      <w:r>
        <w:fldChar w:fldCharType="end"/>
      </w:r>
      <w:r>
        <w:rPr>
          <w:rStyle w:val="Strong"/>
          <w:rFonts w:eastAsiaTheme="minorEastAsia"/>
          <w:b w:val="0"/>
          <w:bCs w:val="0"/>
        </w:rPr>
        <w:t xml:space="preserve"> can be simplified to</w:t>
      </w:r>
    </w:p>
    <w:p w:rsidR="00EB0615" w:rsidRDefault="00EB0615" w:rsidP="00EB0615"/>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8"/>
        <w:gridCol w:w="8280"/>
        <w:gridCol w:w="648"/>
      </w:tblGrid>
      <w:tr w:rsidR="00EB0615" w:rsidRPr="00E91DDB" w:rsidTr="00656A01">
        <w:tc>
          <w:tcPr>
            <w:tcW w:w="648" w:type="dxa"/>
          </w:tcPr>
          <w:p w:rsidR="00EB0615" w:rsidRPr="00E91DDB" w:rsidRDefault="00EB0615" w:rsidP="00656A01">
            <w:pPr>
              <w:pStyle w:val="NoSpacing"/>
            </w:pPr>
          </w:p>
        </w:tc>
        <w:tc>
          <w:tcPr>
            <w:tcW w:w="8280" w:type="dxa"/>
          </w:tcPr>
          <w:p w:rsidR="00EB0615" w:rsidRPr="00E91DDB" w:rsidRDefault="00054A12" w:rsidP="00656A01">
            <w:pPr>
              <w:pStyle w:val="NoSpacing"/>
            </w:pPr>
            <m:oMathPara>
              <m:oMath>
                <m:sSubSup>
                  <m:sSubSupPr>
                    <m:ctrlPr>
                      <w:rPr>
                        <w:rFonts w:ascii="Cambria Math" w:hAnsi="Cambria Math"/>
                        <w:b/>
                      </w:rPr>
                    </m:ctrlPr>
                  </m:sSubSupPr>
                  <m:e>
                    <m:r>
                      <m:rPr>
                        <m:sty m:val="b"/>
                      </m:rPr>
                      <w:rPr>
                        <w:rFonts w:ascii="Cambria Math" w:hAnsi="Cambria Math"/>
                      </w:rPr>
                      <m:t>Σ</m:t>
                    </m:r>
                  </m:e>
                  <m:sub>
                    <m:r>
                      <m:rPr>
                        <m:sty m:val="b"/>
                      </m:rPr>
                      <w:rPr>
                        <w:rFonts w:ascii="Cambria Math" w:hAnsi="Cambria Math"/>
                      </w:rPr>
                      <m:t>s</m:t>
                    </m:r>
                  </m:sub>
                  <m:sup>
                    <m:r>
                      <m:rPr>
                        <m:sty m:val="p"/>
                      </m:rPr>
                      <w:rPr>
                        <w:rFonts w:ascii="Cambria Math" w:hAnsi="Cambria Math"/>
                      </w:rPr>
                      <m:t>-1</m:t>
                    </m:r>
                  </m:sup>
                </m:sSubSup>
                <m:r>
                  <w:rPr>
                    <w:rFonts w:ascii="Cambria Math" w:hAnsi="Cambria Math"/>
                  </w:rPr>
                  <m:t>+</m:t>
                </m:r>
                <m:sSubSup>
                  <m:sSubSupPr>
                    <m:ctrlPr>
                      <w:rPr>
                        <w:rFonts w:ascii="Cambria Math" w:hAnsi="Cambria Math"/>
                        <w:b/>
                      </w:rPr>
                    </m:ctrlPr>
                  </m:sSubSupPr>
                  <m:e>
                    <m:r>
                      <m:rPr>
                        <m:sty m:val="b"/>
                      </m:rPr>
                      <w:rPr>
                        <w:rFonts w:ascii="Cambria Math" w:hAnsi="Cambria Math"/>
                      </w:rPr>
                      <m:t>Σ</m:t>
                    </m:r>
                  </m:e>
                  <m:sub>
                    <m:r>
                      <m:rPr>
                        <m:sty m:val="b"/>
                      </m:rPr>
                      <w:rPr>
                        <w:rFonts w:ascii="Cambria Math" w:hAnsi="Cambria Math"/>
                      </w:rPr>
                      <m:t>r</m:t>
                    </m:r>
                  </m:sub>
                  <m:sup>
                    <m:r>
                      <m:rPr>
                        <m:sty m:val="p"/>
                      </m:rPr>
                      <w:rPr>
                        <w:rFonts w:ascii="Cambria Math" w:hAnsi="Cambria Math"/>
                      </w:rPr>
                      <m:t>-1</m:t>
                    </m:r>
                  </m:sup>
                </m:sSubSup>
                <m:r>
                  <w:rPr>
                    <w:rFonts w:ascii="Cambria Math" w:eastAsiaTheme="minorEastAsia" w:hAnsi="Cambria Math"/>
                  </w:rPr>
                  <m:t>=</m:t>
                </m:r>
                <m:d>
                  <m:dPr>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f>
                            <m:fPr>
                              <m:ctrlPr>
                                <w:rPr>
                                  <w:rFonts w:ascii="Cambria Math" w:eastAsiaTheme="minorEastAsia" w:hAnsi="Cambria Math"/>
                                  <w:i/>
                                </w:rPr>
                              </m:ctrlPr>
                            </m:fPr>
                            <m:num>
                              <m:r>
                                <w:rPr>
                                  <w:rFonts w:ascii="Cambria Math" w:eastAsiaTheme="minorEastAsia" w:hAnsi="Cambria Math"/>
                                </w:rPr>
                                <m:t>1</m:t>
                              </m:r>
                            </m:num>
                            <m:den>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s</m:t>
                                  </m:r>
                                </m:sub>
                                <m:sup>
                                  <m:r>
                                    <w:rPr>
                                      <w:rFonts w:ascii="Cambria Math" w:eastAsiaTheme="minorEastAsia" w:hAnsi="Cambria Math"/>
                                    </w:rPr>
                                    <m:t>2</m:t>
                                  </m:r>
                                </m:sup>
                              </m:sSub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r</m:t>
                                  </m:r>
                                </m:sub>
                                <m:sup>
                                  <m:r>
                                    <w:rPr>
                                      <w:rFonts w:ascii="Cambria Math" w:eastAsiaTheme="minorEastAsia" w:hAnsi="Cambria Math"/>
                                    </w:rPr>
                                    <m:t>2</m:t>
                                  </m:r>
                                </m:sup>
                              </m:sSubSup>
                            </m:den>
                          </m:f>
                        </m:e>
                        <m:e>
                          <m:r>
                            <w:rPr>
                              <w:rFonts w:ascii="Cambria Math" w:eastAsiaTheme="minorEastAsia" w:hAnsi="Cambria Math"/>
                            </w:rPr>
                            <m:t>0</m:t>
                          </m:r>
                        </m:e>
                      </m:mr>
                      <m:mr>
                        <m:e>
                          <m:r>
                            <w:rPr>
                              <w:rFonts w:ascii="Cambria Math" w:eastAsiaTheme="minorEastAsia" w:hAnsi="Cambria Math"/>
                            </w:rPr>
                            <m:t>0</m:t>
                          </m:r>
                        </m:e>
                        <m:e>
                          <m:f>
                            <m:fPr>
                              <m:ctrlPr>
                                <w:rPr>
                                  <w:rFonts w:ascii="Cambria Math" w:eastAsiaTheme="minorEastAsia" w:hAnsi="Cambria Math"/>
                                  <w:i/>
                                </w:rPr>
                              </m:ctrlPr>
                            </m:fPr>
                            <m:num>
                              <m:r>
                                <w:rPr>
                                  <w:rFonts w:ascii="Cambria Math" w:eastAsiaTheme="minorEastAsia" w:hAnsi="Cambria Math"/>
                                </w:rPr>
                                <m:t>1</m:t>
                              </m:r>
                            </m:num>
                            <m:den>
                              <m:sSubSup>
                                <m:sSubSupPr>
                                  <m:ctrlPr>
                                    <w:rPr>
                                      <w:rFonts w:ascii="Cambria Math" w:eastAsiaTheme="minorEastAsia" w:hAnsi="Cambria Math"/>
                                      <w:i/>
                                    </w:rPr>
                                  </m:ctrlPr>
                                </m:sSubSupPr>
                                <m:e>
                                  <m:r>
                                    <w:rPr>
                                      <w:rFonts w:ascii="Cambria Math" w:eastAsiaTheme="minorEastAsia" w:hAnsi="Cambria Math"/>
                                    </w:rPr>
                                    <m:t>L</m:t>
                                  </m:r>
                                </m:e>
                                <m:sub>
                                  <m:r>
                                    <w:rPr>
                                      <w:rFonts w:ascii="Cambria Math" w:eastAsiaTheme="minorEastAsia" w:hAnsi="Cambria Math"/>
                                    </w:rPr>
                                    <m:t>s</m:t>
                                  </m:r>
                                </m:sub>
                                <m:sup>
                                  <m:r>
                                    <w:rPr>
                                      <w:rFonts w:ascii="Cambria Math" w:eastAsiaTheme="minorEastAsia" w:hAnsi="Cambria Math"/>
                                    </w:rPr>
                                    <m:t>2</m:t>
                                  </m:r>
                                </m:sup>
                              </m:sSub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Sup>
                                <m:sSubSupPr>
                                  <m:ctrlPr>
                                    <w:rPr>
                                      <w:rFonts w:ascii="Cambria Math" w:eastAsiaTheme="minorEastAsia" w:hAnsi="Cambria Math"/>
                                      <w:i/>
                                    </w:rPr>
                                  </m:ctrlPr>
                                </m:sSubSupPr>
                                <m:e>
                                  <m:r>
                                    <w:rPr>
                                      <w:rFonts w:ascii="Cambria Math" w:eastAsiaTheme="minorEastAsia" w:hAnsi="Cambria Math"/>
                                    </w:rPr>
                                    <m:t>L</m:t>
                                  </m:r>
                                </m:e>
                                <m:sub>
                                  <m:r>
                                    <w:rPr>
                                      <w:rFonts w:ascii="Cambria Math" w:eastAsiaTheme="minorEastAsia" w:hAnsi="Cambria Math"/>
                                    </w:rPr>
                                    <m:t>r</m:t>
                                  </m:r>
                                </m:sub>
                                <m:sup>
                                  <m:r>
                                    <w:rPr>
                                      <w:rFonts w:ascii="Cambria Math" w:eastAsiaTheme="minorEastAsia" w:hAnsi="Cambria Math"/>
                                    </w:rPr>
                                    <m:t>2</m:t>
                                  </m:r>
                                </m:sup>
                              </m:sSubSup>
                            </m:den>
                          </m:f>
                        </m:e>
                      </m:mr>
                    </m:m>
                  </m:e>
                </m:d>
              </m:oMath>
            </m:oMathPara>
          </w:p>
        </w:tc>
        <w:tc>
          <w:tcPr>
            <w:tcW w:w="648" w:type="dxa"/>
          </w:tcPr>
          <w:p w:rsidR="00EB0615" w:rsidRPr="00E91DDB" w:rsidRDefault="00EB0615" w:rsidP="00656A01">
            <w:pPr>
              <w:pStyle w:val="NoSpacing"/>
            </w:pPr>
            <w:r w:rsidRPr="00E91DDB">
              <w:t>(</w:t>
            </w:r>
            <w:fldSimple w:instr=" SEQ Equation \* MERGEFORMAT ">
              <w:r w:rsidR="001B49B6">
                <w:rPr>
                  <w:noProof/>
                </w:rPr>
                <w:t>42</w:t>
              </w:r>
            </w:fldSimple>
            <w:r w:rsidRPr="00E91DDB">
              <w:t>)</w:t>
            </w:r>
          </w:p>
        </w:tc>
      </w:tr>
    </w:tbl>
    <w:p w:rsidR="00EB0615" w:rsidRPr="00E91DDB" w:rsidRDefault="00EB0615" w:rsidP="00EB0615">
      <w:pPr>
        <w:pStyle w:val="NoSpacing"/>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8"/>
        <w:gridCol w:w="8280"/>
        <w:gridCol w:w="648"/>
      </w:tblGrid>
      <w:tr w:rsidR="00EB0615" w:rsidRPr="00E91DDB" w:rsidTr="00656A01">
        <w:tc>
          <w:tcPr>
            <w:tcW w:w="648" w:type="dxa"/>
          </w:tcPr>
          <w:p w:rsidR="00EB0615" w:rsidRPr="00E91DDB" w:rsidRDefault="00EB0615" w:rsidP="00656A01">
            <w:pPr>
              <w:pStyle w:val="NoSpacing"/>
            </w:pPr>
          </w:p>
        </w:tc>
        <w:tc>
          <w:tcPr>
            <w:tcW w:w="8280" w:type="dxa"/>
          </w:tcPr>
          <w:p w:rsidR="00EB0615" w:rsidRPr="00E91DDB" w:rsidRDefault="00054A12" w:rsidP="00656A01">
            <w:pPr>
              <w:pStyle w:val="NoSpacing"/>
            </w:pPr>
            <m:oMathPara>
              <m:oMath>
                <m:func>
                  <m:funcPr>
                    <m:ctrlPr>
                      <w:rPr>
                        <w:rFonts w:ascii="Cambria Math" w:eastAsiaTheme="minorEastAsia" w:hAnsi="Cambria Math"/>
                      </w:rPr>
                    </m:ctrlPr>
                  </m:funcPr>
                  <m:fName>
                    <m:r>
                      <m:rPr>
                        <m:sty m:val="p"/>
                      </m:rPr>
                      <w:rPr>
                        <w:rFonts w:ascii="Cambria Math" w:eastAsiaTheme="minorEastAsia" w:hAnsi="Cambria Math"/>
                      </w:rPr>
                      <m:t>det</m:t>
                    </m:r>
                    <m:ctrlPr>
                      <w:rPr>
                        <w:rFonts w:ascii="Cambria Math" w:hAnsi="Cambria Math"/>
                        <w:i/>
                      </w:rPr>
                    </m:ctrlPr>
                  </m:fName>
                  <m:e>
                    <m:d>
                      <m:dPr>
                        <m:ctrlPr>
                          <w:rPr>
                            <w:rFonts w:ascii="Cambria Math" w:eastAsiaTheme="minorEastAsia" w:hAnsi="Cambria Math"/>
                            <w:i/>
                          </w:rPr>
                        </m:ctrlPr>
                      </m:dPr>
                      <m:e>
                        <m:sSubSup>
                          <m:sSubSupPr>
                            <m:ctrlPr>
                              <w:rPr>
                                <w:rFonts w:ascii="Cambria Math" w:hAnsi="Cambria Math"/>
                                <w:b/>
                              </w:rPr>
                            </m:ctrlPr>
                          </m:sSubSupPr>
                          <m:e>
                            <m:r>
                              <m:rPr>
                                <m:sty m:val="b"/>
                              </m:rPr>
                              <w:rPr>
                                <w:rFonts w:ascii="Cambria Math" w:hAnsi="Cambria Math"/>
                              </w:rPr>
                              <m:t>Σ</m:t>
                            </m:r>
                          </m:e>
                          <m:sub>
                            <m:r>
                              <m:rPr>
                                <m:sty m:val="b"/>
                              </m:rPr>
                              <w:rPr>
                                <w:rFonts w:ascii="Cambria Math" w:hAnsi="Cambria Math"/>
                              </w:rPr>
                              <m:t>s</m:t>
                            </m:r>
                          </m:sub>
                          <m:sup>
                            <m:r>
                              <m:rPr>
                                <m:sty m:val="p"/>
                              </m:rPr>
                              <w:rPr>
                                <w:rFonts w:ascii="Cambria Math" w:hAnsi="Cambria Math"/>
                              </w:rPr>
                              <m:t>-1</m:t>
                            </m:r>
                          </m:sup>
                        </m:sSubSup>
                        <m:r>
                          <m:rPr>
                            <m:sty m:val="bi"/>
                          </m:rPr>
                          <w:rPr>
                            <w:rFonts w:ascii="Cambria Math" w:hAnsi="Cambria Math"/>
                          </w:rPr>
                          <m:t>+</m:t>
                        </m:r>
                        <m:sSubSup>
                          <m:sSubSupPr>
                            <m:ctrlPr>
                              <w:rPr>
                                <w:rFonts w:ascii="Cambria Math" w:hAnsi="Cambria Math"/>
                                <w:b/>
                              </w:rPr>
                            </m:ctrlPr>
                          </m:sSubSupPr>
                          <m:e>
                            <m:r>
                              <m:rPr>
                                <m:sty m:val="b"/>
                              </m:rPr>
                              <w:rPr>
                                <w:rFonts w:ascii="Cambria Math" w:hAnsi="Cambria Math"/>
                              </w:rPr>
                              <m:t>Σ</m:t>
                            </m:r>
                          </m:e>
                          <m:sub>
                            <m:r>
                              <m:rPr>
                                <m:sty m:val="b"/>
                              </m:rPr>
                              <w:rPr>
                                <w:rFonts w:ascii="Cambria Math" w:hAnsi="Cambria Math"/>
                              </w:rPr>
                              <m:t>r</m:t>
                            </m:r>
                          </m:sub>
                          <m:sup>
                            <m:r>
                              <m:rPr>
                                <m:sty m:val="p"/>
                              </m:rPr>
                              <w:rPr>
                                <w:rFonts w:ascii="Cambria Math" w:hAnsi="Cambria Math"/>
                              </w:rPr>
                              <m:t>-1</m:t>
                            </m:r>
                          </m:sup>
                        </m:sSubSup>
                      </m:e>
                    </m:d>
                  </m:e>
                </m:func>
                <m: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s</m:t>
                            </m:r>
                          </m:sub>
                          <m:sup>
                            <m:r>
                              <w:rPr>
                                <w:rFonts w:ascii="Cambria Math" w:eastAsiaTheme="minorEastAsia" w:hAnsi="Cambria Math"/>
                              </w:rPr>
                              <m:t>2</m:t>
                            </m:r>
                          </m:sup>
                        </m:sSub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r</m:t>
                            </m:r>
                          </m:sub>
                          <m:sup>
                            <m:r>
                              <w:rPr>
                                <w:rFonts w:ascii="Cambria Math" w:eastAsiaTheme="minorEastAsia" w:hAnsi="Cambria Math"/>
                              </w:rPr>
                              <m:t>2</m:t>
                            </m:r>
                          </m:sup>
                        </m:sSubSup>
                      </m:den>
                    </m:f>
                  </m:e>
                </m:d>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sSubSup>
                          <m:sSubSupPr>
                            <m:ctrlPr>
                              <w:rPr>
                                <w:rFonts w:ascii="Cambria Math" w:eastAsiaTheme="minorEastAsia" w:hAnsi="Cambria Math"/>
                                <w:i/>
                              </w:rPr>
                            </m:ctrlPr>
                          </m:sSubSupPr>
                          <m:e>
                            <m:r>
                              <w:rPr>
                                <w:rFonts w:ascii="Cambria Math" w:eastAsiaTheme="minorEastAsia" w:hAnsi="Cambria Math"/>
                              </w:rPr>
                              <m:t>L</m:t>
                            </m:r>
                          </m:e>
                          <m:sub>
                            <m:r>
                              <w:rPr>
                                <w:rFonts w:ascii="Cambria Math" w:eastAsiaTheme="minorEastAsia" w:hAnsi="Cambria Math"/>
                              </w:rPr>
                              <m:t>s</m:t>
                            </m:r>
                          </m:sub>
                          <m:sup>
                            <m:r>
                              <w:rPr>
                                <w:rFonts w:ascii="Cambria Math" w:eastAsiaTheme="minorEastAsia" w:hAnsi="Cambria Math"/>
                              </w:rPr>
                              <m:t>2</m:t>
                            </m:r>
                          </m:sup>
                        </m:sSub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Sup>
                          <m:sSubSupPr>
                            <m:ctrlPr>
                              <w:rPr>
                                <w:rFonts w:ascii="Cambria Math" w:eastAsiaTheme="minorEastAsia" w:hAnsi="Cambria Math"/>
                                <w:i/>
                              </w:rPr>
                            </m:ctrlPr>
                          </m:sSubSupPr>
                          <m:e>
                            <m:r>
                              <w:rPr>
                                <w:rFonts w:ascii="Cambria Math" w:eastAsiaTheme="minorEastAsia" w:hAnsi="Cambria Math"/>
                              </w:rPr>
                              <m:t>L</m:t>
                            </m:r>
                          </m:e>
                          <m:sub>
                            <m:r>
                              <w:rPr>
                                <w:rFonts w:ascii="Cambria Math" w:eastAsiaTheme="minorEastAsia" w:hAnsi="Cambria Math"/>
                              </w:rPr>
                              <m:t>r</m:t>
                            </m:r>
                          </m:sub>
                          <m:sup>
                            <m:r>
                              <w:rPr>
                                <w:rFonts w:ascii="Cambria Math" w:eastAsiaTheme="minorEastAsia" w:hAnsi="Cambria Math"/>
                              </w:rPr>
                              <m:t>2</m:t>
                            </m:r>
                          </m:sup>
                        </m:sSubSup>
                      </m:den>
                    </m:f>
                  </m:e>
                </m:d>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L</m:t>
                            </m:r>
                          </m:e>
                          <m:sub>
                            <m:r>
                              <w:rPr>
                                <w:rFonts w:ascii="Cambria Math" w:eastAsiaTheme="minorEastAsia" w:hAnsi="Cambria Math"/>
                              </w:rPr>
                              <m:t>s</m:t>
                            </m:r>
                          </m:sub>
                          <m:sup>
                            <m:r>
                              <w:rPr>
                                <w:rFonts w:ascii="Cambria Math" w:eastAsiaTheme="minorEastAsia" w:hAnsi="Cambria Math"/>
                              </w:rPr>
                              <m:t>2</m:t>
                            </m:r>
                          </m:sup>
                        </m:sSubSup>
                        <m:r>
                          <w:rPr>
                            <w:rFonts w:ascii="Cambria Math" w:hAnsi="Cambria Math"/>
                          </w:rPr>
                          <m:t>+</m:t>
                        </m:r>
                        <m:sSubSup>
                          <m:sSubSupPr>
                            <m:ctrlPr>
                              <w:rPr>
                                <w:rFonts w:ascii="Cambria Math" w:eastAsiaTheme="minorEastAsia" w:hAnsi="Cambria Math"/>
                                <w:i/>
                              </w:rPr>
                            </m:ctrlPr>
                          </m:sSubSupPr>
                          <m:e>
                            <m:r>
                              <w:rPr>
                                <w:rFonts w:ascii="Cambria Math" w:eastAsiaTheme="minorEastAsia" w:hAnsi="Cambria Math"/>
                              </w:rPr>
                              <m:t>L</m:t>
                            </m:r>
                          </m:e>
                          <m:sub>
                            <m:r>
                              <w:rPr>
                                <w:rFonts w:ascii="Cambria Math" w:eastAsiaTheme="minorEastAsia" w:hAnsi="Cambria Math"/>
                              </w:rPr>
                              <m:t>r</m:t>
                            </m:r>
                          </m:sub>
                          <m:sup>
                            <m:r>
                              <w:rPr>
                                <w:rFonts w:ascii="Cambria Math" w:eastAsiaTheme="minorEastAsia" w:hAnsi="Cambria Math"/>
                              </w:rPr>
                              <m:t>2</m:t>
                            </m:r>
                          </m:sup>
                        </m:sSubSup>
                      </m:e>
                    </m:d>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s</m:t>
                            </m:r>
                          </m:sub>
                          <m:sup>
                            <m:r>
                              <w:rPr>
                                <w:rFonts w:ascii="Cambria Math" w:eastAsiaTheme="minorEastAsia" w:hAnsi="Cambria Math"/>
                              </w:rPr>
                              <m:t>2</m:t>
                            </m:r>
                          </m:sup>
                        </m:sSubSup>
                        <m:r>
                          <w:rPr>
                            <w:rFonts w:ascii="Cambria Math" w:hAnsi="Cambria Math"/>
                          </w:rPr>
                          <m:t>+</m:t>
                        </m:r>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r</m:t>
                            </m:r>
                          </m:sub>
                          <m:sup>
                            <m:r>
                              <w:rPr>
                                <w:rFonts w:ascii="Cambria Math" w:eastAsiaTheme="minorEastAsia" w:hAnsi="Cambria Math"/>
                              </w:rPr>
                              <m:t>2</m:t>
                            </m:r>
                          </m:sup>
                        </m:sSubSup>
                      </m:e>
                    </m:d>
                  </m:num>
                  <m:den>
                    <m:sSubSup>
                      <m:sSubSupPr>
                        <m:ctrlPr>
                          <w:rPr>
                            <w:rFonts w:ascii="Cambria Math" w:eastAsiaTheme="minorEastAsia" w:hAnsi="Cambria Math"/>
                            <w:i/>
                          </w:rPr>
                        </m:ctrlPr>
                      </m:sSubSupPr>
                      <m:e>
                        <m:r>
                          <w:rPr>
                            <w:rFonts w:ascii="Cambria Math" w:eastAsiaTheme="minorEastAsia" w:hAnsi="Cambria Math"/>
                          </w:rPr>
                          <m:t>L</m:t>
                        </m:r>
                      </m:e>
                      <m:sub>
                        <m:r>
                          <w:rPr>
                            <w:rFonts w:ascii="Cambria Math" w:eastAsiaTheme="minorEastAsia" w:hAnsi="Cambria Math"/>
                          </w:rPr>
                          <m:t>s</m:t>
                        </m:r>
                      </m:sub>
                      <m:sup>
                        <m:r>
                          <w:rPr>
                            <w:rFonts w:ascii="Cambria Math" w:eastAsiaTheme="minorEastAsia" w:hAnsi="Cambria Math"/>
                          </w:rPr>
                          <m:t>2</m:t>
                        </m:r>
                      </m:sup>
                    </m:sSubSup>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L</m:t>
                        </m:r>
                      </m:e>
                      <m:sub>
                        <m:r>
                          <w:rPr>
                            <w:rFonts w:ascii="Cambria Math" w:eastAsiaTheme="minorEastAsia" w:hAnsi="Cambria Math"/>
                          </w:rPr>
                          <m:t>r</m:t>
                        </m:r>
                      </m:sub>
                      <m:sup>
                        <m:r>
                          <w:rPr>
                            <w:rFonts w:ascii="Cambria Math" w:eastAsiaTheme="minorEastAsia" w:hAnsi="Cambria Math"/>
                          </w:rPr>
                          <m:t>2</m:t>
                        </m:r>
                      </m:sup>
                    </m:sSubSup>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s</m:t>
                        </m:r>
                      </m:sub>
                      <m:sup>
                        <m:r>
                          <w:rPr>
                            <w:rFonts w:ascii="Cambria Math" w:eastAsiaTheme="minorEastAsia" w:hAnsi="Cambria Math"/>
                          </w:rPr>
                          <m:t>2</m:t>
                        </m:r>
                      </m:sup>
                    </m:sSubSup>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r</m:t>
                        </m:r>
                      </m:sub>
                      <m:sup>
                        <m:r>
                          <w:rPr>
                            <w:rFonts w:ascii="Cambria Math" w:eastAsiaTheme="minorEastAsia" w:hAnsi="Cambria Math"/>
                          </w:rPr>
                          <m:t>2</m:t>
                        </m:r>
                      </m:sup>
                    </m:sSubSup>
                  </m:den>
                </m:f>
              </m:oMath>
            </m:oMathPara>
          </w:p>
        </w:tc>
        <w:tc>
          <w:tcPr>
            <w:tcW w:w="648" w:type="dxa"/>
          </w:tcPr>
          <w:p w:rsidR="00EB0615" w:rsidRPr="00E91DDB" w:rsidRDefault="00EB0615" w:rsidP="00656A01">
            <w:pPr>
              <w:pStyle w:val="NoSpacing"/>
            </w:pPr>
            <w:r w:rsidRPr="00E91DDB">
              <w:t>(</w:t>
            </w:r>
            <w:fldSimple w:instr=" SEQ Equation \* MERGEFORMAT ">
              <w:r w:rsidR="001B49B6">
                <w:rPr>
                  <w:noProof/>
                </w:rPr>
                <w:t>43</w:t>
              </w:r>
            </w:fldSimple>
            <w:r w:rsidRPr="00E91DDB">
              <w:t>)</w:t>
            </w:r>
          </w:p>
        </w:tc>
      </w:tr>
      <w:tr w:rsidR="00EB0615" w:rsidRPr="00E91DDB" w:rsidTr="00656A01">
        <w:tc>
          <w:tcPr>
            <w:tcW w:w="648" w:type="dxa"/>
          </w:tcPr>
          <w:p w:rsidR="00EB0615" w:rsidRPr="00E91DDB" w:rsidRDefault="00EB0615" w:rsidP="00656A01">
            <w:pPr>
              <w:pStyle w:val="NoSpacing"/>
            </w:pPr>
          </w:p>
        </w:tc>
        <w:tc>
          <w:tcPr>
            <w:tcW w:w="8280" w:type="dxa"/>
          </w:tcPr>
          <w:p w:rsidR="00EB0615" w:rsidRPr="00E91DDB" w:rsidRDefault="00EB0615" w:rsidP="00656A01">
            <w:pPr>
              <w:pStyle w:val="NoSpacing"/>
              <w:rPr>
                <w:rFonts w:ascii="Calibri" w:eastAsia="Calibri" w:hAnsi="Calibri" w:cs="Times New Roman"/>
              </w:rPr>
            </w:pPr>
          </w:p>
        </w:tc>
        <w:tc>
          <w:tcPr>
            <w:tcW w:w="648" w:type="dxa"/>
          </w:tcPr>
          <w:p w:rsidR="00EB0615" w:rsidRPr="00E91DDB" w:rsidRDefault="00EB0615" w:rsidP="00656A01">
            <w:pPr>
              <w:pStyle w:val="NoSpacing"/>
            </w:pPr>
          </w:p>
        </w:tc>
      </w:tr>
    </w:tbl>
    <w:p w:rsidR="00EB0615" w:rsidRPr="00E91DDB" w:rsidRDefault="00EB0615" w:rsidP="00EB0615">
      <w:pPr>
        <w:pStyle w:val="NoSpacing"/>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8"/>
        <w:gridCol w:w="8280"/>
        <w:gridCol w:w="648"/>
      </w:tblGrid>
      <w:tr w:rsidR="00EB0615" w:rsidRPr="00E91DDB" w:rsidTr="00656A01">
        <w:tc>
          <w:tcPr>
            <w:tcW w:w="648" w:type="dxa"/>
          </w:tcPr>
          <w:p w:rsidR="00EB0615" w:rsidRPr="00E91DDB" w:rsidRDefault="00EB0615" w:rsidP="00656A01">
            <w:pPr>
              <w:pStyle w:val="NoSpacing"/>
            </w:pPr>
          </w:p>
        </w:tc>
        <w:tc>
          <w:tcPr>
            <w:tcW w:w="8280" w:type="dxa"/>
          </w:tcPr>
          <w:p w:rsidR="00EB0615" w:rsidRPr="00E91DDB" w:rsidRDefault="00054A12" w:rsidP="00656A01">
            <w:pPr>
              <w:pStyle w:val="NoSpacing"/>
            </w:pPr>
            <m:oMathPara>
              <m:oMathParaPr>
                <m:jc m:val="center"/>
              </m:oMathParaPr>
              <m:oMath>
                <m:sSup>
                  <m:sSupPr>
                    <m:ctrlPr>
                      <w:rPr>
                        <w:rFonts w:ascii="Cambria Math" w:hAnsi="Cambria Math"/>
                        <w:i/>
                      </w:rPr>
                    </m:ctrlPr>
                  </m:sSupPr>
                  <m:e>
                    <m:sSub>
                      <m:sSubPr>
                        <m:ctrlPr>
                          <w:rPr>
                            <w:rFonts w:ascii="Cambria Math" w:hAnsi="Cambria Math"/>
                            <w:b/>
                          </w:rPr>
                        </m:ctrlPr>
                      </m:sSubPr>
                      <m:e>
                        <m:r>
                          <m:rPr>
                            <m:sty m:val="b"/>
                          </m:rPr>
                          <w:rPr>
                            <w:rFonts w:ascii="Cambria Math" w:hAnsi="Cambria Math"/>
                          </w:rPr>
                          <m:t>Σ</m:t>
                        </m:r>
                      </m:e>
                      <m:sub>
                        <m:r>
                          <m:rPr>
                            <m:sty m:val="b"/>
                          </m:rPr>
                          <w:rPr>
                            <w:rFonts w:ascii="Cambria Math" w:hAnsi="Cambria Math"/>
                          </w:rPr>
                          <m:t>p</m:t>
                        </m:r>
                      </m:sub>
                    </m:sSub>
                    <m:r>
                      <m:rPr>
                        <m:sty m:val="bi"/>
                      </m:rPr>
                      <w:rPr>
                        <w:rFonts w:ascii="Cambria Math" w:hAnsi="Cambria Math"/>
                      </w:rPr>
                      <m:t>=</m:t>
                    </m:r>
                    <m:d>
                      <m:dPr>
                        <m:ctrlPr>
                          <w:rPr>
                            <w:rFonts w:ascii="Cambria Math" w:hAnsi="Cambria Math"/>
                            <w:b/>
                          </w:rPr>
                        </m:ctrlPr>
                      </m:dPr>
                      <m:e>
                        <m:sSubSup>
                          <m:sSubSupPr>
                            <m:ctrlPr>
                              <w:rPr>
                                <w:rFonts w:ascii="Cambria Math" w:hAnsi="Cambria Math"/>
                                <w:b/>
                              </w:rPr>
                            </m:ctrlPr>
                          </m:sSubSupPr>
                          <m:e>
                            <m:r>
                              <m:rPr>
                                <m:sty m:val="b"/>
                              </m:rPr>
                              <w:rPr>
                                <w:rFonts w:ascii="Cambria Math" w:hAnsi="Cambria Math"/>
                              </w:rPr>
                              <m:t>Σ</m:t>
                            </m:r>
                          </m:e>
                          <m:sub>
                            <m:r>
                              <m:rPr>
                                <m:sty m:val="b"/>
                              </m:rPr>
                              <w:rPr>
                                <w:rFonts w:ascii="Cambria Math" w:hAnsi="Cambria Math"/>
                              </w:rPr>
                              <m:t>s</m:t>
                            </m:r>
                          </m:sub>
                          <m:sup>
                            <m:r>
                              <m:rPr>
                                <m:sty m:val="p"/>
                              </m:rPr>
                              <w:rPr>
                                <w:rFonts w:ascii="Cambria Math" w:hAnsi="Cambria Math"/>
                              </w:rPr>
                              <m:t>-1</m:t>
                            </m:r>
                          </m:sup>
                        </m:sSubSup>
                        <m:r>
                          <w:rPr>
                            <w:rFonts w:ascii="Cambria Math" w:hAnsi="Cambria Math"/>
                          </w:rPr>
                          <m:t>+</m:t>
                        </m:r>
                        <m:sSubSup>
                          <m:sSubSupPr>
                            <m:ctrlPr>
                              <w:rPr>
                                <w:rFonts w:ascii="Cambria Math" w:hAnsi="Cambria Math"/>
                                <w:b/>
                              </w:rPr>
                            </m:ctrlPr>
                          </m:sSubSupPr>
                          <m:e>
                            <m:r>
                              <m:rPr>
                                <m:sty m:val="b"/>
                              </m:rPr>
                              <w:rPr>
                                <w:rFonts w:ascii="Cambria Math" w:hAnsi="Cambria Math"/>
                              </w:rPr>
                              <m:t>Σ</m:t>
                            </m:r>
                          </m:e>
                          <m:sub>
                            <m:r>
                              <m:rPr>
                                <m:sty m:val="b"/>
                              </m:rPr>
                              <w:rPr>
                                <w:rFonts w:ascii="Cambria Math" w:hAnsi="Cambria Math"/>
                              </w:rPr>
                              <m:t>r</m:t>
                            </m:r>
                          </m:sub>
                          <m:sup>
                            <m:r>
                              <m:rPr>
                                <m:sty m:val="p"/>
                              </m:rPr>
                              <w:rPr>
                                <w:rFonts w:ascii="Cambria Math" w:hAnsi="Cambria Math"/>
                              </w:rPr>
                              <m:t>-1</m:t>
                            </m:r>
                          </m:sup>
                        </m:sSubSup>
                      </m:e>
                    </m:d>
                  </m:e>
                  <m:sup>
                    <m:r>
                      <w:rPr>
                        <w:rFonts w:ascii="Cambria Math" w:hAnsi="Cambria Math"/>
                      </w:rPr>
                      <m:t>-1</m:t>
                    </m:r>
                  </m:sup>
                </m:sSup>
                <m:r>
                  <w:rPr>
                    <w:rFonts w:ascii="Cambria Math" w:hAnsi="Cambria Math"/>
                  </w:rPr>
                  <m:t>=</m:t>
                </m:r>
                <m:d>
                  <m:dPr>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f>
                            <m:fPr>
                              <m:ctrlPr>
                                <w:rPr>
                                  <w:rFonts w:ascii="Cambria Math" w:hAnsi="Cambria Math"/>
                                  <w:i/>
                                </w:rPr>
                              </m:ctrlPr>
                            </m:fPr>
                            <m:num>
                              <m:r>
                                <w:rPr>
                                  <w:rFonts w:ascii="Cambria Math" w:hAnsi="Cambria Math"/>
                                </w:rPr>
                                <m:t>1</m:t>
                              </m:r>
                            </m:num>
                            <m:den>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s</m:t>
                                          </m:r>
                                        </m:sub>
                                        <m:sup>
                                          <m:r>
                                            <w:rPr>
                                              <w:rFonts w:ascii="Cambria Math" w:eastAsiaTheme="minorEastAsia" w:hAnsi="Cambria Math"/>
                                            </w:rPr>
                                            <m:t>2</m:t>
                                          </m:r>
                                        </m:sup>
                                      </m:sSub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r</m:t>
                                          </m:r>
                                        </m:sub>
                                        <m:sup>
                                          <m:r>
                                            <w:rPr>
                                              <w:rFonts w:ascii="Cambria Math" w:eastAsiaTheme="minorEastAsia" w:hAnsi="Cambria Math"/>
                                            </w:rPr>
                                            <m:t>2</m:t>
                                          </m:r>
                                        </m:sup>
                                      </m:sSubSup>
                                    </m:den>
                                  </m:f>
                                </m:e>
                              </m:d>
                            </m:den>
                          </m:f>
                        </m:e>
                        <m:e>
                          <m:r>
                            <w:rPr>
                              <w:rFonts w:ascii="Cambria Math" w:eastAsiaTheme="minorEastAsia" w:hAnsi="Cambria Math"/>
                            </w:rPr>
                            <m:t>0</m:t>
                          </m:r>
                        </m:e>
                      </m:mr>
                      <m:mr>
                        <m:e>
                          <m:r>
                            <w:rPr>
                              <w:rFonts w:ascii="Cambria Math" w:eastAsiaTheme="minorEastAsia" w:hAnsi="Cambria Math"/>
                            </w:rPr>
                            <m:t>0</m:t>
                          </m:r>
                        </m:e>
                        <m:e>
                          <m:f>
                            <m:fPr>
                              <m:ctrlPr>
                                <w:rPr>
                                  <w:rFonts w:ascii="Cambria Math" w:hAnsi="Cambria Math"/>
                                  <w:i/>
                                </w:rPr>
                              </m:ctrlPr>
                            </m:fPr>
                            <m:num>
                              <m:r>
                                <w:rPr>
                                  <w:rFonts w:ascii="Cambria Math" w:hAnsi="Cambria Math"/>
                                </w:rPr>
                                <m:t>1</m:t>
                              </m:r>
                            </m:num>
                            <m:den>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sSubSup>
                                        <m:sSubSupPr>
                                          <m:ctrlPr>
                                            <w:rPr>
                                              <w:rFonts w:ascii="Cambria Math" w:eastAsiaTheme="minorEastAsia" w:hAnsi="Cambria Math"/>
                                              <w:i/>
                                            </w:rPr>
                                          </m:ctrlPr>
                                        </m:sSubSupPr>
                                        <m:e>
                                          <m:r>
                                            <w:rPr>
                                              <w:rFonts w:ascii="Cambria Math" w:eastAsiaTheme="minorEastAsia" w:hAnsi="Cambria Math"/>
                                            </w:rPr>
                                            <m:t>L</m:t>
                                          </m:r>
                                        </m:e>
                                        <m:sub>
                                          <m:r>
                                            <w:rPr>
                                              <w:rFonts w:ascii="Cambria Math" w:eastAsiaTheme="minorEastAsia" w:hAnsi="Cambria Math"/>
                                            </w:rPr>
                                            <m:t>s</m:t>
                                          </m:r>
                                        </m:sub>
                                        <m:sup>
                                          <m:r>
                                            <w:rPr>
                                              <w:rFonts w:ascii="Cambria Math" w:eastAsiaTheme="minorEastAsia" w:hAnsi="Cambria Math"/>
                                            </w:rPr>
                                            <m:t>2</m:t>
                                          </m:r>
                                        </m:sup>
                                      </m:sSub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Sup>
                                        <m:sSubSupPr>
                                          <m:ctrlPr>
                                            <w:rPr>
                                              <w:rFonts w:ascii="Cambria Math" w:eastAsiaTheme="minorEastAsia" w:hAnsi="Cambria Math"/>
                                              <w:i/>
                                            </w:rPr>
                                          </m:ctrlPr>
                                        </m:sSubSupPr>
                                        <m:e>
                                          <m:r>
                                            <w:rPr>
                                              <w:rFonts w:ascii="Cambria Math" w:eastAsiaTheme="minorEastAsia" w:hAnsi="Cambria Math"/>
                                            </w:rPr>
                                            <m:t>L</m:t>
                                          </m:r>
                                        </m:e>
                                        <m:sub>
                                          <m:r>
                                            <w:rPr>
                                              <w:rFonts w:ascii="Cambria Math" w:eastAsiaTheme="minorEastAsia" w:hAnsi="Cambria Math"/>
                                            </w:rPr>
                                            <m:t>r</m:t>
                                          </m:r>
                                        </m:sub>
                                        <m:sup>
                                          <m:r>
                                            <w:rPr>
                                              <w:rFonts w:ascii="Cambria Math" w:eastAsiaTheme="minorEastAsia" w:hAnsi="Cambria Math"/>
                                            </w:rPr>
                                            <m:t>2</m:t>
                                          </m:r>
                                        </m:sup>
                                      </m:sSubSup>
                                    </m:den>
                                  </m:f>
                                </m:e>
                              </m:d>
                            </m:den>
                          </m:f>
                        </m:e>
                      </m:mr>
                    </m:m>
                  </m:e>
                </m:d>
              </m:oMath>
            </m:oMathPara>
          </w:p>
        </w:tc>
        <w:tc>
          <w:tcPr>
            <w:tcW w:w="648" w:type="dxa"/>
          </w:tcPr>
          <w:p w:rsidR="00EB0615" w:rsidRPr="00E91DDB" w:rsidRDefault="00EB0615" w:rsidP="00656A01">
            <w:pPr>
              <w:pStyle w:val="NoSpacing"/>
            </w:pPr>
            <w:r w:rsidRPr="00E91DDB">
              <w:t>(</w:t>
            </w:r>
            <w:fldSimple w:instr=" SEQ Equation \* MERGEFORMAT ">
              <w:r w:rsidR="001B49B6">
                <w:rPr>
                  <w:noProof/>
                </w:rPr>
                <w:t>44</w:t>
              </w:r>
            </w:fldSimple>
            <w:r w:rsidRPr="00E91DDB">
              <w:t>)</w:t>
            </w:r>
          </w:p>
        </w:tc>
      </w:tr>
    </w:tbl>
    <w:p w:rsidR="00EB0615" w:rsidRPr="00E91DDB" w:rsidRDefault="00EB0615" w:rsidP="00EB0615">
      <w:pPr>
        <w:pStyle w:val="NoSpacing"/>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8"/>
        <w:gridCol w:w="8280"/>
        <w:gridCol w:w="648"/>
      </w:tblGrid>
      <w:tr w:rsidR="00EB0615" w:rsidRPr="00E91DDB" w:rsidTr="00656A01">
        <w:tc>
          <w:tcPr>
            <w:tcW w:w="648" w:type="dxa"/>
          </w:tcPr>
          <w:p w:rsidR="00EB0615" w:rsidRPr="00E91DDB" w:rsidRDefault="00EB0615" w:rsidP="00656A01">
            <w:pPr>
              <w:pStyle w:val="NoSpacing"/>
            </w:pPr>
          </w:p>
        </w:tc>
        <w:tc>
          <w:tcPr>
            <w:tcW w:w="8280" w:type="dxa"/>
          </w:tcPr>
          <w:p w:rsidR="00EB0615" w:rsidRPr="00E91DDB" w:rsidRDefault="00054A12" w:rsidP="00F356C5">
            <w:pPr>
              <w:pStyle w:val="NoSpacing"/>
            </w:pPr>
            <m:oMathPara>
              <m:oMathParaPr>
                <m:jc m:val="center"/>
              </m:oMathParaPr>
              <m:oMath>
                <m:sSub>
                  <m:sSubPr>
                    <m:ctrlPr>
                      <w:rPr>
                        <w:rFonts w:ascii="Cambria Math" w:hAnsi="Cambria Math"/>
                        <w:i/>
                      </w:rPr>
                    </m:ctrlPr>
                  </m:sSubPr>
                  <m:e>
                    <m:d>
                      <m:dPr>
                        <m:ctrlPr>
                          <w:rPr>
                            <w:rFonts w:ascii="Cambria Math" w:hAnsi="Cambria Math"/>
                            <w:b/>
                            <w:i/>
                          </w:rPr>
                        </m:ctrlPr>
                      </m:dPr>
                      <m:e>
                        <m:sSub>
                          <m:sSubPr>
                            <m:ctrlPr>
                              <w:rPr>
                                <w:rFonts w:ascii="Cambria Math" w:hAnsi="Cambria Math"/>
                                <w:b/>
                                <w:i/>
                              </w:rPr>
                            </m:ctrlPr>
                          </m:sSubPr>
                          <m:e>
                            <m:d>
                              <m:dPr>
                                <m:ctrlPr>
                                  <w:rPr>
                                    <w:rFonts w:ascii="Cambria Math" w:hAnsi="Cambria Math"/>
                                    <w:b/>
                                  </w:rPr>
                                </m:ctrlPr>
                              </m:dPr>
                              <m:e>
                                <m:sSub>
                                  <m:sSubPr>
                                    <m:ctrlPr>
                                      <w:rPr>
                                        <w:rFonts w:ascii="Cambria Math" w:hAnsi="Cambria Math"/>
                                        <w:b/>
                                      </w:rPr>
                                    </m:ctrlPr>
                                  </m:sSubPr>
                                  <m:e>
                                    <m:r>
                                      <m:rPr>
                                        <m:sty m:val="b"/>
                                      </m:rPr>
                                      <w:rPr>
                                        <w:rFonts w:ascii="Cambria Math" w:hAnsi="Cambria Math"/>
                                      </w:rPr>
                                      <m:t>Σ</m:t>
                                    </m:r>
                                  </m:e>
                                  <m:sub>
                                    <m:r>
                                      <m:rPr>
                                        <m:sty m:val="b"/>
                                      </m:rPr>
                                      <w:rPr>
                                        <w:rFonts w:ascii="Cambria Math" w:hAnsi="Cambria Math"/>
                                      </w:rPr>
                                      <m:t>p</m:t>
                                    </m:r>
                                  </m:sub>
                                </m:sSub>
                              </m:e>
                            </m:d>
                          </m:e>
                          <m:sub>
                            <m:r>
                              <m:rPr>
                                <m:sty m:val="bi"/>
                              </m:rPr>
                              <w:rPr>
                                <w:rFonts w:ascii="Cambria Math" w:hAnsi="Cambria Math"/>
                              </w:rPr>
                              <m:t>yy</m:t>
                            </m:r>
                          </m:sub>
                        </m:sSub>
                      </m:e>
                    </m:d>
                  </m:e>
                  <m:sub>
                    <m:r>
                      <w:rPr>
                        <w:rFonts w:ascii="Cambria Math" w:hAnsi="Cambria Math"/>
                      </w:rPr>
                      <m:t>monostatic</m:t>
                    </m:r>
                  </m:sub>
                </m:sSub>
                <m:r>
                  <w:rPr>
                    <w:rFonts w:ascii="Cambria Math" w:hAnsi="Cambria Math"/>
                  </w:rPr>
                  <m:t>=</m:t>
                </m:r>
                <m:f>
                  <m:fPr>
                    <m:ctrlPr>
                      <w:rPr>
                        <w:rFonts w:ascii="Cambria Math" w:hAnsi="Cambria Math"/>
                        <w:i/>
                      </w:rPr>
                    </m:ctrlPr>
                  </m:fPr>
                  <m:num>
                    <m:r>
                      <w:rPr>
                        <w:rFonts w:ascii="Cambria Math" w:hAnsi="Cambria Math"/>
                      </w:rPr>
                      <m:t>1</m:t>
                    </m:r>
                  </m:num>
                  <m:den>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sSubSup>
                              <m:sSubSupPr>
                                <m:ctrlPr>
                                  <w:rPr>
                                    <w:rFonts w:ascii="Cambria Math" w:eastAsiaTheme="minorEastAsia" w:hAnsi="Cambria Math"/>
                                    <w:i/>
                                  </w:rPr>
                                </m:ctrlPr>
                              </m:sSubSupPr>
                              <m:e>
                                <m:r>
                                  <w:rPr>
                                    <w:rFonts w:ascii="Cambria Math" w:eastAsiaTheme="minorEastAsia" w:hAnsi="Cambria Math"/>
                                  </w:rPr>
                                  <m:t>L</m:t>
                                </m:r>
                              </m:e>
                              <m:sub>
                                <m:r>
                                  <w:rPr>
                                    <w:rFonts w:ascii="Cambria Math" w:eastAsiaTheme="minorEastAsia" w:hAnsi="Cambria Math"/>
                                  </w:rPr>
                                  <m:t>s</m:t>
                                </m:r>
                              </m:sub>
                              <m:sup>
                                <m:r>
                                  <w:rPr>
                                    <w:rFonts w:ascii="Cambria Math" w:eastAsiaTheme="minorEastAsia" w:hAnsi="Cambria Math"/>
                                  </w:rPr>
                                  <m:t>2</m:t>
                                </m:r>
                              </m:sup>
                            </m:sSub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Sup>
                              <m:sSubSupPr>
                                <m:ctrlPr>
                                  <w:rPr>
                                    <w:rFonts w:ascii="Cambria Math" w:eastAsiaTheme="minorEastAsia" w:hAnsi="Cambria Math"/>
                                    <w:i/>
                                  </w:rPr>
                                </m:ctrlPr>
                              </m:sSubSupPr>
                              <m:e>
                                <m:r>
                                  <w:rPr>
                                    <w:rFonts w:ascii="Cambria Math" w:eastAsiaTheme="minorEastAsia" w:hAnsi="Cambria Math"/>
                                  </w:rPr>
                                  <m:t>L</m:t>
                                </m:r>
                              </m:e>
                              <m:sub>
                                <m:r>
                                  <w:rPr>
                                    <w:rFonts w:ascii="Cambria Math" w:eastAsiaTheme="minorEastAsia" w:hAnsi="Cambria Math"/>
                                  </w:rPr>
                                  <m:t>r</m:t>
                                </m:r>
                              </m:sub>
                              <m:sup>
                                <m:r>
                                  <w:rPr>
                                    <w:rFonts w:ascii="Cambria Math" w:eastAsiaTheme="minorEastAsia" w:hAnsi="Cambria Math"/>
                                  </w:rPr>
                                  <m:t>2</m:t>
                                </m:r>
                              </m:sup>
                            </m:sSubSup>
                          </m:den>
                        </m:f>
                      </m:e>
                    </m:d>
                  </m:den>
                </m:f>
                <m:r>
                  <w:rPr>
                    <w:rFonts w:ascii="Cambria Math" w:eastAsiaTheme="minorEastAsia"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y</m:t>
                    </m:r>
                  </m:sub>
                  <m:sup>
                    <m:r>
                      <w:rPr>
                        <w:rFonts w:ascii="Cambria Math" w:hAnsi="Cambria Math"/>
                      </w:rPr>
                      <m:t>2</m:t>
                    </m:r>
                  </m:sup>
                </m:sSubSup>
                <m:r>
                  <w:rPr>
                    <w:rFonts w:ascii="Cambria Math" w:eastAsiaTheme="minorEastAsia" w:hAnsi="Cambria Math"/>
                  </w:rPr>
                  <m:t xml:space="preserve"> .</m:t>
                </m:r>
              </m:oMath>
            </m:oMathPara>
          </w:p>
        </w:tc>
        <w:tc>
          <w:tcPr>
            <w:tcW w:w="648" w:type="dxa"/>
          </w:tcPr>
          <w:p w:rsidR="00EB0615" w:rsidRPr="00E91DDB" w:rsidRDefault="00EB0615" w:rsidP="00656A01">
            <w:pPr>
              <w:pStyle w:val="NoSpacing"/>
            </w:pPr>
            <w:bookmarkStart w:id="37" w:name="_Ref393116117"/>
            <w:r w:rsidRPr="00E91DDB">
              <w:t>(</w:t>
            </w:r>
            <w:fldSimple w:instr=" SEQ Equation \* MERGEFORMAT ">
              <w:r w:rsidR="001B49B6">
                <w:rPr>
                  <w:noProof/>
                </w:rPr>
                <w:t>45</w:t>
              </w:r>
            </w:fldSimple>
            <w:r w:rsidRPr="00E91DDB">
              <w:t>)</w:t>
            </w:r>
            <w:bookmarkEnd w:id="37"/>
          </w:p>
        </w:tc>
      </w:tr>
    </w:tbl>
    <w:p w:rsidR="00EB0615" w:rsidRDefault="00EB0615" w:rsidP="00931A9E"/>
    <w:p w:rsidR="00C07F95" w:rsidRDefault="008A1DEB" w:rsidP="00F356C5">
      <w:pPr>
        <w:pStyle w:val="Heading2"/>
      </w:pPr>
      <w:bookmarkStart w:id="38" w:name="_Ref389566938"/>
      <w:bookmarkStart w:id="39" w:name="_Toc401566032"/>
      <w:r>
        <w:t>Computer</w:t>
      </w:r>
      <w:r w:rsidR="00D86B5B">
        <w:rPr>
          <w:rStyle w:val="Strong"/>
          <w:b/>
        </w:rPr>
        <w:t xml:space="preserve"> </w:t>
      </w:r>
      <w:r w:rsidR="009F40F0">
        <w:t>i</w:t>
      </w:r>
      <w:r w:rsidR="00C07F95">
        <w:t>mplementation</w:t>
      </w:r>
      <w:bookmarkEnd w:id="38"/>
      <w:bookmarkEnd w:id="39"/>
    </w:p>
    <w:p w:rsidR="00C571DB" w:rsidRDefault="00913791" w:rsidP="00F356C5">
      <w:pPr>
        <w:keepNext/>
      </w:pPr>
      <w:r>
        <w:t>C</w:t>
      </w:r>
      <w:r w:rsidR="00AE0321">
        <w:t>alculat</w:t>
      </w:r>
      <w:r>
        <w:t>ion of</w:t>
      </w:r>
      <w:r w:rsidR="00AE0321">
        <w:t xml:space="preserve"> the reverberation </w:t>
      </w:r>
      <w:r w:rsidR="0089474D">
        <w:t>envelope</w:t>
      </w:r>
      <w:r w:rsidR="00AE0321">
        <w:t xml:space="preserve"> </w:t>
      </w:r>
      <w:r>
        <w:t xml:space="preserve">using </w:t>
      </w:r>
      <w:r w:rsidR="00AE0321">
        <w:t xml:space="preserve">the </w:t>
      </w:r>
      <w:proofErr w:type="spellStart"/>
      <w:r w:rsidR="00D86B5B">
        <w:t>Eigenverb</w:t>
      </w:r>
      <w:proofErr w:type="spellEnd"/>
      <w:r w:rsidR="00D86B5B">
        <w:rPr>
          <w:rStyle w:val="Strong"/>
          <w:b w:val="0"/>
        </w:rPr>
        <w:t xml:space="preserve"> </w:t>
      </w:r>
      <w:r w:rsidR="00AE0321">
        <w:t xml:space="preserve">model </w:t>
      </w:r>
      <w:r>
        <w:t xml:space="preserve">requires </w:t>
      </w:r>
      <w:r w:rsidR="00AE0321">
        <w:t>the following steps</w:t>
      </w:r>
      <w:r w:rsidR="00C571DB">
        <w:t>:</w:t>
      </w:r>
    </w:p>
    <w:p w:rsidR="00C571DB" w:rsidRPr="000F00B3" w:rsidRDefault="00CC6853" w:rsidP="00C571DB">
      <w:pPr>
        <w:pStyle w:val="ListParagraph"/>
        <w:numPr>
          <w:ilvl w:val="0"/>
          <w:numId w:val="5"/>
        </w:numPr>
        <w:rPr>
          <w:rFonts w:eastAsiaTheme="minorEastAsia"/>
        </w:rPr>
      </w:pPr>
      <w:r>
        <w:t>Use</w:t>
      </w:r>
      <w:r w:rsidR="00C571DB">
        <w:t xml:space="preserve"> WaveQ3D</w:t>
      </w:r>
      <w:r>
        <w:t xml:space="preserve"> to propagate </w:t>
      </w:r>
      <w:r w:rsidR="00C571DB">
        <w:t xml:space="preserve">a wavefront from the source, and </w:t>
      </w:r>
      <w:r>
        <w:t xml:space="preserve">record </w:t>
      </w:r>
      <w:r w:rsidR="00C571DB">
        <w:t>its collisions with the interface</w:t>
      </w:r>
      <w:r w:rsidR="00143B56">
        <w:t>s</w:t>
      </w:r>
      <w:r w:rsidR="00C571DB">
        <w:t xml:space="preserve"> to create values for </w:t>
      </w:r>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s</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s</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s</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s</m:t>
            </m:r>
          </m:sub>
        </m:sSub>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 xml:space="preserve"> A</m:t>
            </m:r>
          </m:e>
          <m:sub>
            <m:r>
              <w:rPr>
                <w:rFonts w:ascii="Cambria Math" w:hAnsi="Cambria Math"/>
              </w:rPr>
              <m:t>s</m:t>
            </m:r>
          </m:sub>
        </m:sSub>
      </m:oMath>
      <w:r w:rsidR="00C571DB" w:rsidRPr="000F00B3">
        <w:rPr>
          <w:rFonts w:eastAsiaTheme="minorEastAsia"/>
        </w:rPr>
        <w:t xml:space="preserve"> and the locations of these source areas.  </w:t>
      </w:r>
    </w:p>
    <w:p w:rsidR="00C571DB" w:rsidRDefault="00CC6853" w:rsidP="00C571DB">
      <w:pPr>
        <w:pStyle w:val="ListParagraph"/>
        <w:numPr>
          <w:ilvl w:val="0"/>
          <w:numId w:val="5"/>
        </w:numPr>
        <w:rPr>
          <w:rFonts w:eastAsiaTheme="minorEastAsia"/>
        </w:rPr>
      </w:pPr>
      <w:r>
        <w:t xml:space="preserve">Propagate a wavefront </w:t>
      </w:r>
      <w:r w:rsidR="00C571DB">
        <w:t xml:space="preserve">from each receiver to create values for </w:t>
      </w:r>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r</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r</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r</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r</m:t>
            </m:r>
          </m:sub>
        </m:sSub>
        <m:r>
          <w:rPr>
            <w:rFonts w:ascii="Cambria Math" w:eastAsiaTheme="minorEastAsia" w:hAnsi="Cambria Math"/>
          </w:rPr>
          <m:t xml:space="preserve">, </m:t>
        </m:r>
        <m:sSub>
          <m:sSubPr>
            <m:ctrlPr>
              <w:rPr>
                <w:rFonts w:ascii="Cambria Math" w:hAnsi="Cambria Math"/>
                <w:i/>
              </w:rPr>
            </m:ctrlPr>
          </m:sSubPr>
          <m:e>
            <m:r>
              <m:rPr>
                <m:scr m:val="script"/>
              </m:rPr>
              <w:rPr>
                <w:rFonts w:ascii="Cambria Math" w:hAnsi="Cambria Math"/>
              </w:rPr>
              <m:t xml:space="preserve"> A</m:t>
            </m:r>
          </m:e>
          <m:sub>
            <m:r>
              <w:rPr>
                <w:rFonts w:ascii="Cambria Math" w:hAnsi="Cambria Math"/>
              </w:rPr>
              <m:t>r</m:t>
            </m:r>
          </m:sub>
        </m:sSub>
      </m:oMath>
      <w:r w:rsidR="00C571DB" w:rsidRPr="000F00B3">
        <w:rPr>
          <w:rFonts w:eastAsiaTheme="minorEastAsia"/>
        </w:rPr>
        <w:t xml:space="preserve"> and the locations of these receiver areas.  </w:t>
      </w:r>
    </w:p>
    <w:p w:rsidR="00C571DB" w:rsidRDefault="00CC6853" w:rsidP="00C571DB">
      <w:pPr>
        <w:pStyle w:val="ListParagraph"/>
        <w:numPr>
          <w:ilvl w:val="0"/>
          <w:numId w:val="5"/>
        </w:numPr>
        <w:rPr>
          <w:rFonts w:eastAsiaTheme="minorEastAsia"/>
        </w:rPr>
      </w:pPr>
      <w:r>
        <w:rPr>
          <w:rFonts w:eastAsiaTheme="minorEastAsia"/>
        </w:rPr>
        <w:t>C</w:t>
      </w:r>
      <w:r w:rsidR="007C040E">
        <w:rPr>
          <w:rFonts w:eastAsiaTheme="minorEastAsia"/>
        </w:rPr>
        <w:t>ompare e</w:t>
      </w:r>
      <w:r w:rsidR="00C571DB" w:rsidRPr="000F00B3">
        <w:rPr>
          <w:rFonts w:eastAsiaTheme="minorEastAsia"/>
        </w:rPr>
        <w:t xml:space="preserve">ach receiver area to every source area </w:t>
      </w:r>
      <w:r w:rsidR="007C040E">
        <w:rPr>
          <w:rFonts w:eastAsiaTheme="minorEastAsia"/>
        </w:rPr>
        <w:t xml:space="preserve">and calculate </w:t>
      </w:r>
      <w:r w:rsidR="00941C6B">
        <w:rPr>
          <w:rFonts w:eastAsiaTheme="minorEastAsia"/>
        </w:rPr>
        <w:t xml:space="preserve">a value for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sr</m:t>
            </m:r>
          </m:sub>
        </m:sSub>
      </m:oMath>
      <w:r w:rsidR="00C571DB" w:rsidRPr="000F00B3">
        <w:rPr>
          <w:rFonts w:eastAsiaTheme="minorEastAsia"/>
        </w:rPr>
        <w:t xml:space="preserve"> </w:t>
      </w:r>
      <w:r w:rsidR="00941C6B">
        <w:rPr>
          <w:rFonts w:eastAsiaTheme="minorEastAsia"/>
        </w:rPr>
        <w:t xml:space="preserve">using Eqn. </w:t>
      </w:r>
      <w:r w:rsidR="006779BD">
        <w:rPr>
          <w:rFonts w:eastAsiaTheme="minorEastAsia"/>
        </w:rPr>
        <w:fldChar w:fldCharType="begin"/>
      </w:r>
      <w:r w:rsidR="006779BD">
        <w:rPr>
          <w:rFonts w:eastAsiaTheme="minorEastAsia"/>
        </w:rPr>
        <w:instrText xml:space="preserve"> REF _Ref389498039 \h </w:instrText>
      </w:r>
      <w:r w:rsidR="006779BD">
        <w:rPr>
          <w:rFonts w:eastAsiaTheme="minorEastAsia"/>
        </w:rPr>
      </w:r>
      <w:r w:rsidR="006779BD">
        <w:rPr>
          <w:rFonts w:eastAsiaTheme="minorEastAsia"/>
        </w:rPr>
        <w:fldChar w:fldCharType="separate"/>
      </w:r>
      <w:r w:rsidR="001B49B6" w:rsidRPr="006050D9">
        <w:t>(</w:t>
      </w:r>
      <w:r w:rsidR="001B49B6">
        <w:rPr>
          <w:noProof/>
        </w:rPr>
        <w:t>28</w:t>
      </w:r>
      <w:r w:rsidR="001B49B6" w:rsidRPr="006050D9">
        <w:t>)</w:t>
      </w:r>
      <w:r w:rsidR="006779BD">
        <w:rPr>
          <w:rFonts w:eastAsiaTheme="minorEastAsia"/>
        </w:rPr>
        <w:fldChar w:fldCharType="end"/>
      </w:r>
      <w:r w:rsidR="00941C6B">
        <w:rPr>
          <w:rFonts w:eastAsiaTheme="minorEastAsia"/>
        </w:rPr>
        <w:t xml:space="preserve">.  </w:t>
      </w:r>
      <w:r w:rsidR="00C571DB">
        <w:rPr>
          <w:rFonts w:eastAsiaTheme="minorEastAsia"/>
        </w:rPr>
        <w:t>Note that, i</w:t>
      </w:r>
      <w:r w:rsidR="00C571DB" w:rsidRPr="00926759">
        <w:rPr>
          <w:rFonts w:eastAsiaTheme="minorEastAsia"/>
        </w:rPr>
        <w:t xml:space="preserve">n monostatic scenarios, source areas can be re-used to represent receiver areas without the need to propagate an additional wavefront.  </w:t>
      </w:r>
      <w:r w:rsidR="00EE48C4" w:rsidRPr="00926759">
        <w:rPr>
          <w:rFonts w:eastAsiaTheme="minorEastAsia"/>
        </w:rPr>
        <w:t>However</w:t>
      </w:r>
      <w:r w:rsidR="00C571DB" w:rsidRPr="00926759">
        <w:rPr>
          <w:rFonts w:eastAsiaTheme="minorEastAsia"/>
        </w:rPr>
        <w:t>, the process of comparing each source area to every other source area is still required.</w:t>
      </w:r>
    </w:p>
    <w:p w:rsidR="00444C6C" w:rsidRDefault="00CC6853" w:rsidP="00C571DB">
      <w:pPr>
        <w:pStyle w:val="ListParagraph"/>
        <w:numPr>
          <w:ilvl w:val="0"/>
          <w:numId w:val="5"/>
        </w:numPr>
        <w:rPr>
          <w:rFonts w:eastAsiaTheme="minorEastAsia"/>
        </w:rPr>
      </w:pPr>
      <w:r>
        <w:rPr>
          <w:rFonts w:eastAsiaTheme="minorEastAsia"/>
        </w:rPr>
        <w:t>C</w:t>
      </w:r>
      <w:r w:rsidR="00444C6C">
        <w:rPr>
          <w:rFonts w:eastAsiaTheme="minorEastAsia"/>
        </w:rPr>
        <w:t>reate a reverberation intensity</w:t>
      </w:r>
      <w:r w:rsidR="00913791">
        <w:rPr>
          <w:rFonts w:eastAsiaTheme="minorEastAsia"/>
        </w:rPr>
        <w:t xml:space="preserve"> </w:t>
      </w:r>
      <w:r w:rsidR="009F40F0">
        <w:rPr>
          <w:rFonts w:eastAsiaTheme="minorEastAsia"/>
        </w:rPr>
        <w:t>contribution</w:t>
      </w:r>
      <w:r w:rsidR="00444C6C">
        <w:rPr>
          <w:rFonts w:eastAsiaTheme="minorEastAsia"/>
        </w:rPr>
        <w:t xml:space="preserve"> as a function of two-way travel </w:t>
      </w:r>
      <w:r w:rsidR="00EE48C4">
        <w:rPr>
          <w:rFonts w:eastAsiaTheme="minorEastAsia"/>
        </w:rPr>
        <w:t>time</w:t>
      </w:r>
      <m:oMath>
        <m:r>
          <w:rPr>
            <w:rFonts w:ascii="Cambria Math" w:eastAsiaTheme="minorEastAsia"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sr</m:t>
            </m:r>
          </m:sub>
        </m:sSub>
        <m:d>
          <m:dPr>
            <m:ctrlPr>
              <w:rPr>
                <w:rFonts w:ascii="Cambria Math" w:hAnsi="Cambria Math"/>
                <w:i/>
              </w:rPr>
            </m:ctrlPr>
          </m:dPr>
          <m:e>
            <m:r>
              <w:rPr>
                <w:rFonts w:ascii="Cambria Math" w:hAnsi="Cambria Math"/>
              </w:rPr>
              <m:t>t</m:t>
            </m:r>
          </m:e>
        </m:d>
      </m:oMath>
      <w:r w:rsidR="00444C6C">
        <w:rPr>
          <w:rFonts w:eastAsiaTheme="minorEastAsia"/>
        </w:rPr>
        <w:t>, using Eqns.</w:t>
      </w:r>
      <w:r w:rsidR="004543CC">
        <w:rPr>
          <w:rFonts w:eastAsiaTheme="minorEastAsia"/>
        </w:rPr>
        <w:t xml:space="preserve"> </w:t>
      </w:r>
      <w:r w:rsidR="004543CC">
        <w:rPr>
          <w:rFonts w:eastAsiaTheme="minorEastAsia"/>
        </w:rPr>
        <w:fldChar w:fldCharType="begin"/>
      </w:r>
      <w:r w:rsidR="004543CC">
        <w:rPr>
          <w:rFonts w:eastAsiaTheme="minorEastAsia"/>
        </w:rPr>
        <w:instrText xml:space="preserve"> REF _Ref391046979 \h </w:instrText>
      </w:r>
      <w:r w:rsidR="004543CC">
        <w:rPr>
          <w:rFonts w:eastAsiaTheme="minorEastAsia"/>
        </w:rPr>
      </w:r>
      <w:r w:rsidR="004543CC">
        <w:rPr>
          <w:rFonts w:eastAsiaTheme="minorEastAsia"/>
        </w:rPr>
        <w:fldChar w:fldCharType="separate"/>
      </w:r>
      <w:r w:rsidR="001B49B6">
        <w:t>(</w:t>
      </w:r>
      <w:r w:rsidR="001B49B6">
        <w:rPr>
          <w:noProof/>
        </w:rPr>
        <w:t>6</w:t>
      </w:r>
      <w:r w:rsidR="001B49B6">
        <w:t>)</w:t>
      </w:r>
      <w:r w:rsidR="004543CC">
        <w:rPr>
          <w:rFonts w:eastAsiaTheme="minorEastAsia"/>
        </w:rPr>
        <w:fldChar w:fldCharType="end"/>
      </w:r>
      <w:r w:rsidR="004543CC">
        <w:rPr>
          <w:rFonts w:eastAsiaTheme="minorEastAsia"/>
        </w:rPr>
        <w:t>,</w:t>
      </w:r>
      <w:r w:rsidR="00444C6C">
        <w:rPr>
          <w:rFonts w:eastAsiaTheme="minorEastAsia"/>
        </w:rPr>
        <w:t xml:space="preserve"> </w:t>
      </w:r>
      <w:r w:rsidR="009F40F0">
        <w:rPr>
          <w:rFonts w:eastAsiaTheme="minorEastAsia"/>
        </w:rPr>
        <w:fldChar w:fldCharType="begin"/>
      </w:r>
      <w:r w:rsidR="009F40F0">
        <w:rPr>
          <w:rFonts w:eastAsiaTheme="minorEastAsia"/>
        </w:rPr>
        <w:instrText xml:space="preserve"> REF _Ref389498039 \h </w:instrText>
      </w:r>
      <w:r w:rsidR="009F40F0">
        <w:rPr>
          <w:rFonts w:eastAsiaTheme="minorEastAsia"/>
        </w:rPr>
      </w:r>
      <w:r w:rsidR="009F40F0">
        <w:rPr>
          <w:rFonts w:eastAsiaTheme="minorEastAsia"/>
        </w:rPr>
        <w:fldChar w:fldCharType="separate"/>
      </w:r>
      <w:r w:rsidR="001B49B6" w:rsidRPr="006050D9">
        <w:t>(</w:t>
      </w:r>
      <w:r w:rsidR="001B49B6">
        <w:rPr>
          <w:noProof/>
        </w:rPr>
        <w:t>28</w:t>
      </w:r>
      <w:r w:rsidR="001B49B6" w:rsidRPr="006050D9">
        <w:t>)</w:t>
      </w:r>
      <w:r w:rsidR="009F40F0">
        <w:rPr>
          <w:rFonts w:eastAsiaTheme="minorEastAsia"/>
        </w:rPr>
        <w:fldChar w:fldCharType="end"/>
      </w:r>
      <w:r w:rsidR="00444C6C">
        <w:rPr>
          <w:rFonts w:eastAsiaTheme="minorEastAsia"/>
        </w:rPr>
        <w:t>,</w:t>
      </w:r>
      <w:r w:rsidR="00AA5648">
        <w:rPr>
          <w:rFonts w:eastAsiaTheme="minorEastAsia"/>
        </w:rPr>
        <w:t xml:space="preserve"> and</w:t>
      </w:r>
      <w:r w:rsidR="00444C6C">
        <w:rPr>
          <w:rFonts w:eastAsiaTheme="minorEastAsia"/>
        </w:rPr>
        <w:t xml:space="preserve"> </w:t>
      </w:r>
      <w:r w:rsidR="00444C6C">
        <w:rPr>
          <w:rFonts w:eastAsiaTheme="minorEastAsia"/>
        </w:rPr>
        <w:fldChar w:fldCharType="begin"/>
      </w:r>
      <w:r w:rsidR="00444C6C">
        <w:rPr>
          <w:rFonts w:eastAsiaTheme="minorEastAsia"/>
        </w:rPr>
        <w:instrText xml:space="preserve"> REF _Ref389510809 \h </w:instrText>
      </w:r>
      <w:r w:rsidR="00444C6C">
        <w:rPr>
          <w:rFonts w:eastAsiaTheme="minorEastAsia"/>
        </w:rPr>
      </w:r>
      <w:r w:rsidR="00444C6C">
        <w:rPr>
          <w:rFonts w:eastAsiaTheme="minorEastAsia"/>
        </w:rPr>
        <w:fldChar w:fldCharType="separate"/>
      </w:r>
      <w:r w:rsidR="001B49B6">
        <w:t>(</w:t>
      </w:r>
      <w:r w:rsidR="001B49B6">
        <w:rPr>
          <w:noProof/>
        </w:rPr>
        <w:t>32</w:t>
      </w:r>
      <w:r w:rsidR="001B49B6">
        <w:t>)</w:t>
      </w:r>
      <w:r w:rsidR="00444C6C">
        <w:rPr>
          <w:rFonts w:eastAsiaTheme="minorEastAsia"/>
        </w:rPr>
        <w:fldChar w:fldCharType="end"/>
      </w:r>
      <w:r w:rsidR="00444C6C">
        <w:rPr>
          <w:rFonts w:eastAsiaTheme="minorEastAsia"/>
        </w:rPr>
        <w:t>.</w:t>
      </w:r>
    </w:p>
    <w:p w:rsidR="00C571DB" w:rsidRPr="00CC6853" w:rsidRDefault="00CC6853" w:rsidP="00C571DB">
      <w:pPr>
        <w:pStyle w:val="ListParagraph"/>
        <w:numPr>
          <w:ilvl w:val="0"/>
          <w:numId w:val="5"/>
        </w:numPr>
        <w:rPr>
          <w:rFonts w:eastAsiaTheme="minorEastAsia"/>
        </w:rPr>
      </w:pPr>
      <w:r w:rsidRPr="00CC6853">
        <w:rPr>
          <w:rFonts w:eastAsiaTheme="minorEastAsia"/>
        </w:rPr>
        <w:t>C</w:t>
      </w:r>
      <w:r w:rsidR="00C571DB" w:rsidRPr="00CC6853">
        <w:rPr>
          <w:rFonts w:eastAsiaTheme="minorEastAsia"/>
        </w:rPr>
        <w:t>ombine</w:t>
      </w:r>
      <w:r w:rsidR="00444C6C" w:rsidRPr="00CC6853">
        <w:rPr>
          <w:rFonts w:eastAsiaTheme="minorEastAsia"/>
        </w:rPr>
        <w:t xml:space="preserve"> the </w:t>
      </w:r>
      <w:r w:rsidR="00C571DB" w:rsidRPr="00CC6853">
        <w:rPr>
          <w:rFonts w:eastAsiaTheme="minorEastAsia"/>
        </w:rPr>
        <w:t xml:space="preserve">effects </w:t>
      </w:r>
      <w:r w:rsidR="00444C6C" w:rsidRPr="00CC6853">
        <w:rPr>
          <w:rFonts w:eastAsiaTheme="minorEastAsia"/>
        </w:rPr>
        <w:t>from</w:t>
      </w:r>
      <w:r w:rsidRPr="00CC6853">
        <w:rPr>
          <w:rFonts w:eastAsiaTheme="minorEastAsia"/>
        </w:rPr>
        <w:t xml:space="preserve"> all parts of the interface by computing the incoherent sum over all contributions.</w:t>
      </w:r>
    </w:p>
    <w:p w:rsidR="006779BD" w:rsidRDefault="006779BD" w:rsidP="00C07F95">
      <w:r>
        <w:rPr>
          <w:rFonts w:eastAsiaTheme="minorEastAsia"/>
        </w:rPr>
        <w:t xml:space="preserve">The calculation of the reverberation </w:t>
      </w:r>
      <w:r w:rsidR="0089474D">
        <w:rPr>
          <w:rFonts w:eastAsiaTheme="minorEastAsia"/>
        </w:rPr>
        <w:t>envelope</w:t>
      </w:r>
      <w:r>
        <w:rPr>
          <w:rFonts w:eastAsiaTheme="minorEastAsia"/>
        </w:rPr>
        <w:t xml:space="preserve"> with the new model is still a complicated computation.  </w:t>
      </w:r>
      <w:r w:rsidR="00E500A3">
        <w:rPr>
          <w:rFonts w:eastAsiaTheme="minorEastAsia"/>
        </w:rPr>
        <w:t>However,</w:t>
      </w:r>
      <w:r>
        <w:rPr>
          <w:rFonts w:eastAsiaTheme="minorEastAsia"/>
        </w:rPr>
        <w:t xml:space="preserve"> </w:t>
      </w:r>
      <w:r w:rsidR="00C07F95">
        <w:rPr>
          <w:rFonts w:eastAsiaTheme="minorEastAsia"/>
        </w:rPr>
        <w:t xml:space="preserve">unlike the </w:t>
      </w:r>
      <w:r w:rsidR="009D691F">
        <w:rPr>
          <w:rFonts w:eastAsiaTheme="minorEastAsia"/>
        </w:rPr>
        <w:t>classic</w:t>
      </w:r>
      <w:r w:rsidR="00C07F95">
        <w:rPr>
          <w:rFonts w:eastAsiaTheme="minorEastAsia"/>
        </w:rPr>
        <w:t xml:space="preserve"> approach, it reuses the data from interface reflections instead of </w:t>
      </w:r>
      <w:r>
        <w:t>calculat</w:t>
      </w:r>
      <w:r w:rsidR="00C07F95">
        <w:t>ing</w:t>
      </w:r>
      <w:r>
        <w:t xml:space="preserve"> transmission loss to explicit acoustic targets on the interface.  </w:t>
      </w:r>
      <w:r w:rsidR="00C31951">
        <w:t xml:space="preserve">We believe that this </w:t>
      </w:r>
      <w:r w:rsidR="00E500A3">
        <w:t xml:space="preserve">approach </w:t>
      </w:r>
      <w:r w:rsidR="00C31951">
        <w:t xml:space="preserve">will </w:t>
      </w:r>
      <w:r w:rsidR="00E500A3">
        <w:t xml:space="preserve">create a </w:t>
      </w:r>
      <w:r w:rsidR="00937E72">
        <w:t>significant computation savings and improved execution speeds.</w:t>
      </w:r>
    </w:p>
    <w:p w:rsidR="0055427C" w:rsidRDefault="007B0653" w:rsidP="0055427C">
      <w:pPr>
        <w:pStyle w:val="Heading2"/>
      </w:pPr>
      <w:bookmarkStart w:id="40" w:name="_Toc401566033"/>
      <w:r>
        <w:t>Volume r</w:t>
      </w:r>
      <w:r w:rsidR="0055427C">
        <w:t>everberation</w:t>
      </w:r>
      <w:bookmarkEnd w:id="40"/>
    </w:p>
    <w:p w:rsidR="0055427C" w:rsidRDefault="0055427C" w:rsidP="0055427C">
      <w:r>
        <w:t>Although this approach focuses on interface scattering, it also supports volume reverberation from deep scattering layers.  It requires a change in WaveQ3D that allows it to detect collisions with the scattering layer without generating an actual reflection.  Once a collision is detected, the process uses the same equations as those for interface scattering, with the scattering strength replaced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8"/>
        <w:gridCol w:w="8280"/>
        <w:gridCol w:w="648"/>
      </w:tblGrid>
      <w:tr w:rsidR="0055427C" w:rsidTr="007179A2">
        <w:tc>
          <w:tcPr>
            <w:tcW w:w="648" w:type="dxa"/>
          </w:tcPr>
          <w:p w:rsidR="0055427C" w:rsidRDefault="0055427C" w:rsidP="007179A2">
            <w:pPr>
              <w:pStyle w:val="NoSpacing"/>
            </w:pPr>
          </w:p>
        </w:tc>
        <w:tc>
          <w:tcPr>
            <w:tcW w:w="8280" w:type="dxa"/>
          </w:tcPr>
          <w:p w:rsidR="0055427C" w:rsidRDefault="00054A12" w:rsidP="007179A2">
            <w:pPr>
              <w:pStyle w:val="NoSpacing"/>
            </w:pPr>
            <m:oMathPara>
              <m:oMath>
                <m:sSub>
                  <m:sSubPr>
                    <m:ctrlPr>
                      <w:rPr>
                        <w:rFonts w:ascii="Cambria Math" w:eastAsiaTheme="minorEastAsia" w:hAnsi="Cambria Math"/>
                        <w:i/>
                        <w:szCs w:val="18"/>
                      </w:rPr>
                    </m:ctrlPr>
                  </m:sSubPr>
                  <m:e>
                    <m:r>
                      <w:rPr>
                        <w:rFonts w:ascii="Cambria Math" w:eastAsiaTheme="minorEastAsia" w:hAnsi="Cambria Math"/>
                        <w:szCs w:val="18"/>
                      </w:rPr>
                      <m:t>σ</m:t>
                    </m:r>
                  </m:e>
                  <m:sub>
                    <m:r>
                      <w:rPr>
                        <w:rFonts w:ascii="Cambria Math" w:eastAsiaTheme="minorEastAsia" w:hAnsi="Cambria Math"/>
                        <w:szCs w:val="18"/>
                      </w:rPr>
                      <m:t>volume</m:t>
                    </m:r>
                  </m:sub>
                </m:sSub>
                <m:d>
                  <m:dPr>
                    <m:ctrlPr>
                      <w:rPr>
                        <w:rFonts w:ascii="Cambria Math" w:eastAsiaTheme="minorEastAsia" w:hAnsi="Cambria Math"/>
                        <w:i/>
                        <w:szCs w:val="18"/>
                      </w:rPr>
                    </m:ctrlPr>
                  </m:dPr>
                  <m:e>
                    <m:sSub>
                      <m:sSubPr>
                        <m:ctrlPr>
                          <w:rPr>
                            <w:rFonts w:ascii="Cambria Math" w:eastAsiaTheme="minorEastAsia" w:hAnsi="Cambria Math"/>
                            <w:i/>
                            <w:szCs w:val="18"/>
                          </w:rPr>
                        </m:ctrlPr>
                      </m:sSubPr>
                      <m:e>
                        <m:r>
                          <w:rPr>
                            <w:rFonts w:ascii="Cambria Math" w:eastAsiaTheme="minorEastAsia" w:hAnsi="Cambria Math"/>
                            <w:szCs w:val="18"/>
                          </w:rPr>
                          <m:t>γ</m:t>
                        </m:r>
                      </m:e>
                      <m:sub>
                        <m:r>
                          <w:rPr>
                            <w:rFonts w:ascii="Cambria Math" w:eastAsiaTheme="minorEastAsia" w:hAnsi="Cambria Math"/>
                            <w:szCs w:val="18"/>
                          </w:rPr>
                          <m:t>s</m:t>
                        </m:r>
                      </m:sub>
                    </m:sSub>
                    <m:r>
                      <w:rPr>
                        <w:rFonts w:ascii="Cambria Math" w:eastAsiaTheme="minorEastAsia" w:hAnsi="Cambria Math"/>
                        <w:szCs w:val="18"/>
                      </w:rPr>
                      <m:t>,</m:t>
                    </m:r>
                    <m:sSub>
                      <m:sSubPr>
                        <m:ctrlPr>
                          <w:rPr>
                            <w:rFonts w:ascii="Cambria Math" w:eastAsiaTheme="minorEastAsia" w:hAnsi="Cambria Math"/>
                            <w:i/>
                            <w:szCs w:val="18"/>
                          </w:rPr>
                        </m:ctrlPr>
                      </m:sSubPr>
                      <m:e>
                        <m:r>
                          <w:rPr>
                            <w:rFonts w:ascii="Cambria Math" w:eastAsiaTheme="minorEastAsia" w:hAnsi="Cambria Math"/>
                            <w:szCs w:val="18"/>
                          </w:rPr>
                          <m:t>γ</m:t>
                        </m:r>
                      </m:e>
                      <m:sub>
                        <m:r>
                          <w:rPr>
                            <w:rFonts w:ascii="Cambria Math" w:eastAsiaTheme="minorEastAsia" w:hAnsi="Cambria Math"/>
                            <w:szCs w:val="18"/>
                          </w:rPr>
                          <m:t>r</m:t>
                        </m:r>
                      </m:sub>
                    </m:sSub>
                    <m:r>
                      <w:rPr>
                        <w:rFonts w:ascii="Cambria Math" w:eastAsiaTheme="minorEastAsia" w:hAnsi="Cambria Math"/>
                        <w:szCs w:val="18"/>
                      </w:rPr>
                      <m:t>,</m:t>
                    </m:r>
                    <m:sSub>
                      <m:sSubPr>
                        <m:ctrlPr>
                          <w:rPr>
                            <w:rFonts w:ascii="Cambria Math" w:eastAsiaTheme="minorEastAsia" w:hAnsi="Cambria Math"/>
                            <w:i/>
                            <w:szCs w:val="18"/>
                          </w:rPr>
                        </m:ctrlPr>
                      </m:sSubPr>
                      <m:e>
                        <m:r>
                          <w:rPr>
                            <w:rFonts w:ascii="Cambria Math" w:eastAsiaTheme="minorEastAsia" w:hAnsi="Cambria Math"/>
                            <w:szCs w:val="18"/>
                          </w:rPr>
                          <m:t>ϕ</m:t>
                        </m:r>
                      </m:e>
                      <m:sub>
                        <m:r>
                          <w:rPr>
                            <w:rFonts w:ascii="Cambria Math" w:eastAsiaTheme="minorEastAsia" w:hAnsi="Cambria Math"/>
                            <w:szCs w:val="18"/>
                          </w:rPr>
                          <m:t>s</m:t>
                        </m:r>
                      </m:sub>
                    </m:sSub>
                    <m:r>
                      <w:rPr>
                        <w:rFonts w:ascii="Cambria Math" w:eastAsiaTheme="minorEastAsia" w:hAnsi="Cambria Math"/>
                        <w:szCs w:val="18"/>
                      </w:rPr>
                      <m:t>,</m:t>
                    </m:r>
                    <m:sSub>
                      <m:sSubPr>
                        <m:ctrlPr>
                          <w:rPr>
                            <w:rFonts w:ascii="Cambria Math" w:eastAsiaTheme="minorEastAsia" w:hAnsi="Cambria Math"/>
                            <w:i/>
                            <w:szCs w:val="18"/>
                          </w:rPr>
                        </m:ctrlPr>
                      </m:sSubPr>
                      <m:e>
                        <m:r>
                          <w:rPr>
                            <w:rFonts w:ascii="Cambria Math" w:eastAsiaTheme="minorEastAsia" w:hAnsi="Cambria Math"/>
                            <w:szCs w:val="18"/>
                          </w:rPr>
                          <m:t>ϕ</m:t>
                        </m:r>
                      </m:e>
                      <m:sub>
                        <m:r>
                          <w:rPr>
                            <w:rFonts w:ascii="Cambria Math" w:eastAsiaTheme="minorEastAsia" w:hAnsi="Cambria Math"/>
                            <w:szCs w:val="18"/>
                          </w:rPr>
                          <m:t>r</m:t>
                        </m:r>
                      </m:sub>
                    </m:sSub>
                  </m:e>
                </m:d>
                <m:r>
                  <w:rPr>
                    <w:rFonts w:ascii="Cambria Math" w:eastAsiaTheme="minorEastAsia" w:hAnsi="Cambria Math"/>
                  </w:rPr>
                  <m:t>=</m:t>
                </m:r>
                <m:f>
                  <m:fPr>
                    <m:ctrlPr>
                      <w:rPr>
                        <w:rFonts w:ascii="Cambria Math" w:eastAsiaTheme="minorEastAsia" w:hAnsi="Cambria Math"/>
                        <w:i/>
                        <w:szCs w:val="18"/>
                      </w:rPr>
                    </m:ctrlPr>
                  </m:fPr>
                  <m:num>
                    <m:r>
                      <m:rPr>
                        <m:sty m:val="p"/>
                      </m:rPr>
                      <w:rPr>
                        <w:rFonts w:ascii="Cambria Math" w:eastAsiaTheme="minorEastAsia" w:hAnsi="Cambria Math"/>
                        <w:szCs w:val="18"/>
                      </w:rPr>
                      <m:t>Ω</m:t>
                    </m:r>
                    <m:r>
                      <w:rPr>
                        <w:rFonts w:ascii="Cambria Math" w:eastAsiaTheme="minorEastAsia" w:hAnsi="Cambria Math"/>
                        <w:szCs w:val="18"/>
                      </w:rPr>
                      <m:t xml:space="preserve"> h</m:t>
                    </m:r>
                  </m:num>
                  <m:den>
                    <m:func>
                      <m:funcPr>
                        <m:ctrlPr>
                          <w:rPr>
                            <w:rFonts w:ascii="Cambria Math" w:eastAsiaTheme="minorEastAsia" w:hAnsi="Cambria Math"/>
                            <w:i/>
                            <w:szCs w:val="18"/>
                          </w:rPr>
                        </m:ctrlPr>
                      </m:funcPr>
                      <m:fName>
                        <m:r>
                          <m:rPr>
                            <m:sty m:val="p"/>
                          </m:rPr>
                          <w:rPr>
                            <w:rFonts w:ascii="Cambria Math" w:eastAsiaTheme="minorEastAsia" w:hAnsi="Cambria Math"/>
                            <w:szCs w:val="18"/>
                          </w:rPr>
                          <m:t>sin</m:t>
                        </m:r>
                      </m:fName>
                      <m:e>
                        <m:d>
                          <m:dPr>
                            <m:ctrlPr>
                              <w:rPr>
                                <w:rFonts w:ascii="Cambria Math" w:eastAsiaTheme="minorEastAsia" w:hAnsi="Cambria Math"/>
                                <w:i/>
                                <w:szCs w:val="18"/>
                              </w:rPr>
                            </m:ctrlPr>
                          </m:dPr>
                          <m:e>
                            <m:f>
                              <m:fPr>
                                <m:ctrlPr>
                                  <w:rPr>
                                    <w:rFonts w:ascii="Cambria Math" w:eastAsiaTheme="minorEastAsia" w:hAnsi="Cambria Math"/>
                                    <w:i/>
                                    <w:szCs w:val="18"/>
                                  </w:rPr>
                                </m:ctrlPr>
                              </m:fPr>
                              <m:num>
                                <m:sSub>
                                  <m:sSubPr>
                                    <m:ctrlPr>
                                      <w:rPr>
                                        <w:rFonts w:ascii="Cambria Math" w:eastAsiaTheme="minorEastAsia" w:hAnsi="Cambria Math"/>
                                        <w:i/>
                                        <w:szCs w:val="18"/>
                                      </w:rPr>
                                    </m:ctrlPr>
                                  </m:sSubPr>
                                  <m:e>
                                    <m:r>
                                      <w:rPr>
                                        <w:rFonts w:ascii="Cambria Math" w:eastAsiaTheme="minorEastAsia" w:hAnsi="Cambria Math"/>
                                        <w:szCs w:val="18"/>
                                      </w:rPr>
                                      <m:t>γ</m:t>
                                    </m:r>
                                  </m:e>
                                  <m:sub>
                                    <m:r>
                                      <w:rPr>
                                        <w:rFonts w:ascii="Cambria Math" w:eastAsiaTheme="minorEastAsia" w:hAnsi="Cambria Math"/>
                                        <w:szCs w:val="18"/>
                                      </w:rPr>
                                      <m:t>s</m:t>
                                    </m:r>
                                  </m:sub>
                                </m:sSub>
                                <m:r>
                                  <w:rPr>
                                    <w:rFonts w:ascii="Cambria Math" w:eastAsiaTheme="minorEastAsia" w:hAnsi="Cambria Math"/>
                                    <w:szCs w:val="18"/>
                                  </w:rPr>
                                  <m:t>+</m:t>
                                </m:r>
                                <m:sSub>
                                  <m:sSubPr>
                                    <m:ctrlPr>
                                      <w:rPr>
                                        <w:rFonts w:ascii="Cambria Math" w:eastAsiaTheme="minorEastAsia" w:hAnsi="Cambria Math"/>
                                        <w:i/>
                                        <w:szCs w:val="18"/>
                                      </w:rPr>
                                    </m:ctrlPr>
                                  </m:sSubPr>
                                  <m:e>
                                    <m:r>
                                      <w:rPr>
                                        <w:rFonts w:ascii="Cambria Math" w:eastAsiaTheme="minorEastAsia" w:hAnsi="Cambria Math"/>
                                        <w:szCs w:val="18"/>
                                      </w:rPr>
                                      <m:t>γ</m:t>
                                    </m:r>
                                  </m:e>
                                  <m:sub>
                                    <m:r>
                                      <w:rPr>
                                        <w:rFonts w:ascii="Cambria Math" w:eastAsiaTheme="minorEastAsia" w:hAnsi="Cambria Math"/>
                                        <w:szCs w:val="18"/>
                                      </w:rPr>
                                      <m:t>r</m:t>
                                    </m:r>
                                  </m:sub>
                                </m:sSub>
                              </m:num>
                              <m:den>
                                <m:r>
                                  <w:rPr>
                                    <w:rFonts w:ascii="Cambria Math" w:eastAsiaTheme="minorEastAsia" w:hAnsi="Cambria Math"/>
                                    <w:szCs w:val="18"/>
                                  </w:rPr>
                                  <m:t>2</m:t>
                                </m:r>
                              </m:den>
                            </m:f>
                          </m:e>
                        </m:d>
                      </m:e>
                    </m:func>
                  </m:den>
                </m:f>
              </m:oMath>
            </m:oMathPara>
          </w:p>
        </w:tc>
        <w:tc>
          <w:tcPr>
            <w:tcW w:w="648" w:type="dxa"/>
          </w:tcPr>
          <w:p w:rsidR="0055427C" w:rsidRDefault="0055427C" w:rsidP="007179A2">
            <w:pPr>
              <w:pStyle w:val="NoSpacing"/>
            </w:pPr>
            <w:r>
              <w:t>(</w:t>
            </w:r>
            <w:fldSimple w:instr=" SEQ Equation \* MERGEFORMAT ">
              <w:r w:rsidR="001B49B6">
                <w:rPr>
                  <w:noProof/>
                </w:rPr>
                <w:t>46</w:t>
              </w:r>
            </w:fldSimple>
            <w:r>
              <w:t>)</w:t>
            </w:r>
          </w:p>
        </w:tc>
      </w:tr>
    </w:tbl>
    <w:p w:rsidR="0055427C" w:rsidRDefault="0055427C" w:rsidP="0055427C">
      <w:pPr>
        <w:keepNext/>
      </w:pPr>
      <w:proofErr w:type="gramStart"/>
      <w:r w:rsidRPr="0038660E">
        <w:t>where</w:t>
      </w:r>
      <w:proofErr w:type="gramEnd"/>
    </w:p>
    <w:p w:rsidR="0055427C" w:rsidRDefault="0055427C" w:rsidP="0055427C">
      <w:pPr>
        <w:pStyle w:val="NoSpacing"/>
        <w:keepNext/>
        <w:ind w:left="1440" w:hanging="720"/>
      </w:pPr>
      <m:oMath>
        <m:r>
          <m:rPr>
            <m:sty m:val="p"/>
          </m:rPr>
          <w:rPr>
            <w:rFonts w:ascii="Cambria Math" w:eastAsiaTheme="minorEastAsia" w:hAnsi="Cambria Math"/>
          </w:rPr>
          <m:t>Ω</m:t>
        </m:r>
        <m:r>
          <w:rPr>
            <w:rFonts w:ascii="Cambria Math" w:hAnsi="Cambria Math"/>
          </w:rPr>
          <m:t xml:space="preserve"> </m:t>
        </m:r>
      </m:oMath>
      <w:r>
        <w:tab/>
        <w:t>= volume scattering for this layer;</w:t>
      </w:r>
    </w:p>
    <w:p w:rsidR="0055427C" w:rsidRDefault="0055427C" w:rsidP="0055427C">
      <w:pPr>
        <w:pStyle w:val="NoSpacing"/>
        <w:keepNext/>
        <w:ind w:left="1440" w:hanging="720"/>
      </w:pPr>
      <m:oMath>
        <m:r>
          <m:rPr>
            <m:sty m:val="p"/>
          </m:rPr>
          <w:rPr>
            <w:rFonts w:ascii="Cambria Math" w:eastAsiaTheme="minorEastAsia" w:hAnsi="Cambria Math"/>
          </w:rPr>
          <m:t>h</m:t>
        </m:r>
        <m:r>
          <w:rPr>
            <w:rFonts w:ascii="Cambria Math" w:hAnsi="Cambria Math"/>
          </w:rPr>
          <m:t xml:space="preserve"> </m:t>
        </m:r>
      </m:oMath>
      <w:r>
        <w:tab/>
        <w:t>= thickness of the volume scattering layer;</w:t>
      </w:r>
    </w:p>
    <w:p w:rsidR="0055427C" w:rsidRDefault="0055427C" w:rsidP="0055427C">
      <w:pPr>
        <w:pStyle w:val="NoSpacing"/>
        <w:keepNext/>
      </w:pPr>
      <w:r>
        <w:tab/>
      </w:r>
      <m:oMath>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r</m:t>
            </m:r>
          </m:sub>
        </m:sSub>
        <m:r>
          <w:rPr>
            <w:rFonts w:ascii="Cambria Math" w:hAnsi="Cambria Math"/>
          </w:rPr>
          <m:t xml:space="preserve"> </m:t>
        </m:r>
      </m:oMath>
      <w:r>
        <w:tab/>
        <w:t xml:space="preserve">= grazing angles for source and receiver </w:t>
      </w:r>
      <w:r w:rsidR="00486F83">
        <w:t>reflection</w:t>
      </w:r>
      <w:r>
        <w:t>s; and</w:t>
      </w:r>
    </w:p>
    <w:p w:rsidR="0055427C" w:rsidRDefault="0055427C" w:rsidP="0055427C">
      <w:pPr>
        <w:pStyle w:val="NoSpacing"/>
        <w:keepNext/>
      </w:pPr>
      <w:r>
        <w:tab/>
      </w:r>
      <m:oMath>
        <m:sSub>
          <m:sSubPr>
            <m:ctrlPr>
              <w:rPr>
                <w:rFonts w:ascii="Cambria Math" w:eastAsiaTheme="minorEastAsia" w:hAnsi="Cambria Math"/>
                <w:i/>
                <w:szCs w:val="18"/>
              </w:rPr>
            </m:ctrlPr>
          </m:sSubPr>
          <m:e>
            <m:r>
              <w:rPr>
                <w:rFonts w:ascii="Cambria Math" w:eastAsiaTheme="minorEastAsia" w:hAnsi="Cambria Math"/>
                <w:szCs w:val="18"/>
              </w:rPr>
              <m:t>σ</m:t>
            </m:r>
          </m:e>
          <m:sub>
            <m:r>
              <w:rPr>
                <w:rFonts w:ascii="Cambria Math" w:eastAsiaTheme="minorEastAsia" w:hAnsi="Cambria Math"/>
                <w:szCs w:val="18"/>
              </w:rPr>
              <m:t>volume</m:t>
            </m:r>
          </m:sub>
        </m:sSub>
        <m:r>
          <w:rPr>
            <w:rFonts w:ascii="Cambria Math" w:hAnsi="Cambria Math"/>
          </w:rPr>
          <m:t xml:space="preserve"> </m:t>
        </m:r>
      </m:oMath>
      <w:r>
        <w:t xml:space="preserve">= equivalent interface scattering strength for use in Eqn. </w:t>
      </w:r>
      <w:r>
        <w:fldChar w:fldCharType="begin"/>
      </w:r>
      <w:r>
        <w:instrText xml:space="preserve"> REF _Ref389498039 \h </w:instrText>
      </w:r>
      <w:r>
        <w:fldChar w:fldCharType="separate"/>
      </w:r>
      <w:r w:rsidR="001B49B6" w:rsidRPr="006050D9">
        <w:t>(</w:t>
      </w:r>
      <w:r w:rsidR="001B49B6">
        <w:rPr>
          <w:noProof/>
        </w:rPr>
        <w:t>28</w:t>
      </w:r>
      <w:r w:rsidR="001B49B6" w:rsidRPr="006050D9">
        <w:t>)</w:t>
      </w:r>
      <w:r>
        <w:fldChar w:fldCharType="end"/>
      </w:r>
      <w:r>
        <w:t>.</w:t>
      </w:r>
    </w:p>
    <w:p w:rsidR="0055427C" w:rsidRDefault="0055427C" w:rsidP="0055427C">
      <w:pPr>
        <w:pStyle w:val="NoSpacing"/>
      </w:pPr>
    </w:p>
    <w:p w:rsidR="0055427C" w:rsidRDefault="0055427C" w:rsidP="0055427C">
      <w:r>
        <w:t>This volume reverberation approach supports databases that express volume scattering strength in terms of one or more “deep scattering layers” that vary in depth, thickness, and strength as a function of both location and time of day.</w:t>
      </w:r>
    </w:p>
    <w:p w:rsidR="002968E4" w:rsidRPr="00981EC6" w:rsidRDefault="002968E4" w:rsidP="002968E4">
      <w:pPr>
        <w:pStyle w:val="Heading1"/>
        <w:rPr>
          <w:rStyle w:val="Strong"/>
          <w:b/>
          <w:bCs/>
        </w:rPr>
      </w:pPr>
      <w:bookmarkStart w:id="41" w:name="_Toc401566034"/>
      <w:r w:rsidRPr="00981EC6">
        <w:rPr>
          <w:rStyle w:val="Strong"/>
          <w:b/>
          <w:bCs/>
        </w:rPr>
        <w:t>Reverberation test scenario</w:t>
      </w:r>
      <w:bookmarkEnd w:id="41"/>
    </w:p>
    <w:p w:rsidR="002968E4" w:rsidRPr="00B22EAB" w:rsidRDefault="007C040E" w:rsidP="002968E4">
      <w:pPr>
        <w:rPr>
          <w:bCs/>
        </w:rPr>
      </w:pPr>
      <w:r>
        <w:t xml:space="preserve">To test the accuracy of our approach, we start with </w:t>
      </w:r>
      <w:r w:rsidR="002968E4">
        <w:t>test scenario (</w:t>
      </w:r>
      <w:r w:rsidR="002968E4">
        <w:fldChar w:fldCharType="begin"/>
      </w:r>
      <w:r w:rsidR="002968E4">
        <w:instrText xml:space="preserve"> REF _Ref376438867 \h </w:instrText>
      </w:r>
      <w:r w:rsidR="002968E4">
        <w:fldChar w:fldCharType="separate"/>
      </w:r>
      <w:r w:rsidR="001B49B6">
        <w:t xml:space="preserve">Figure </w:t>
      </w:r>
      <w:r w:rsidR="001B49B6">
        <w:rPr>
          <w:noProof/>
        </w:rPr>
        <w:t>10</w:t>
      </w:r>
      <w:r w:rsidR="002968E4">
        <w:fldChar w:fldCharType="end"/>
      </w:r>
      <w:r w:rsidR="002968E4">
        <w:t>)</w:t>
      </w:r>
      <w:r>
        <w:t xml:space="preserve"> </w:t>
      </w:r>
      <w:r w:rsidR="00143B56">
        <w:t xml:space="preserve">with </w:t>
      </w:r>
      <w:r w:rsidR="002968E4">
        <w:t>a monostatic sensor, a flat bottom, and a constant sound speed</w:t>
      </w:r>
      <w:r w:rsidR="00143B56">
        <w:t xml:space="preserve">. This </w:t>
      </w:r>
      <w:r w:rsidR="002968E4">
        <w:t xml:space="preserve">environment </w:t>
      </w:r>
      <w:r w:rsidR="00143B56">
        <w:t xml:space="preserve">has </w:t>
      </w:r>
      <w:r w:rsidR="002968E4">
        <w:t>simple analytic solutions</w:t>
      </w:r>
      <w:r w:rsidR="00143B56">
        <w:t xml:space="preserve"> for all of the eigenrays components</w:t>
      </w:r>
      <w:r w:rsidR="002968E4">
        <w:t xml:space="preserve">.  The symbols </w:t>
      </w:r>
      <w:r w:rsidR="003055BD">
        <w:t xml:space="preserve">used </w:t>
      </w:r>
      <w:r w:rsidR="002968E4">
        <w:t>in this scenario are</w:t>
      </w:r>
    </w:p>
    <w:p w:rsidR="002968E4" w:rsidRDefault="002968E4" w:rsidP="002968E4">
      <w:pPr>
        <w:pStyle w:val="NoSpacing"/>
        <w:keepNext/>
      </w:pPr>
      <w:r>
        <w:tab/>
      </w:r>
      <m:oMath>
        <m:r>
          <w:rPr>
            <w:rFonts w:ascii="Cambria Math" w:hAnsi="Cambria Math"/>
          </w:rPr>
          <m:t>D</m:t>
        </m:r>
      </m:oMath>
      <w:r>
        <w:tab/>
        <w:t>= water depth;</w:t>
      </w:r>
    </w:p>
    <w:p w:rsidR="002968E4" w:rsidRDefault="002968E4" w:rsidP="002968E4">
      <w:pPr>
        <w:pStyle w:val="NoSpacing"/>
        <w:keepNext/>
      </w:pPr>
      <w:r>
        <w:tab/>
      </w:r>
      <m:oMath>
        <m:r>
          <w:rPr>
            <w:rFonts w:ascii="Cambria Math" w:hAnsi="Cambria Math"/>
          </w:rPr>
          <m:t>R</m:t>
        </m:r>
      </m:oMath>
      <w:r>
        <w:tab/>
        <w:t xml:space="preserve">= </w:t>
      </w:r>
      <w:r w:rsidR="00143B56">
        <w:t xml:space="preserve">horizontal </w:t>
      </w:r>
      <w:r>
        <w:t>range from source to scattering patch on bottom;</w:t>
      </w:r>
    </w:p>
    <w:p w:rsidR="002968E4" w:rsidRDefault="002968E4" w:rsidP="002968E4">
      <w:pPr>
        <w:pStyle w:val="NoSpacing"/>
      </w:pPr>
      <w:r>
        <w:tab/>
      </w:r>
      <m:oMath>
        <m:r>
          <w:rPr>
            <w:rFonts w:ascii="Cambria Math" w:hAnsi="Cambria Math"/>
          </w:rPr>
          <m:t>c</m:t>
        </m:r>
      </m:oMath>
      <w:r>
        <w:tab/>
        <w:t>= speed of sound in water;</w:t>
      </w:r>
    </w:p>
    <w:p w:rsidR="002968E4" w:rsidRDefault="002968E4" w:rsidP="002968E4">
      <w:pPr>
        <w:pStyle w:val="NoSpacing"/>
      </w:pPr>
      <w:r>
        <w:tab/>
      </w:r>
      <m:oMath>
        <m:r>
          <w:rPr>
            <w:rFonts w:ascii="Cambria Math" w:hAnsi="Cambria Math"/>
          </w:rPr>
          <m:t>η</m:t>
        </m:r>
      </m:oMath>
      <w:r>
        <w:tab/>
        <w:t>= depression/elevation angle at source (D/E);</w:t>
      </w:r>
    </w:p>
    <w:p w:rsidR="002968E4" w:rsidRDefault="002968E4" w:rsidP="002968E4">
      <w:pPr>
        <w:pStyle w:val="NoSpacing"/>
      </w:pPr>
      <w:r>
        <w:tab/>
      </w:r>
      <m:oMath>
        <m:r>
          <w:rPr>
            <w:rFonts w:ascii="Cambria Math" w:hAnsi="Cambria Math"/>
          </w:rPr>
          <m:t>φ</m:t>
        </m:r>
      </m:oMath>
      <w:r>
        <w:tab/>
        <w:t>= azimuthal bearing angle at source (AZ);</w:t>
      </w:r>
    </w:p>
    <w:p w:rsidR="002968E4" w:rsidRDefault="002968E4" w:rsidP="002968E4">
      <w:pPr>
        <w:pStyle w:val="NoSpacing"/>
      </w:pPr>
      <w:r>
        <w:tab/>
      </w:r>
      <m:oMath>
        <m:r>
          <w:rPr>
            <w:rFonts w:ascii="Cambria Math" w:hAnsi="Cambria Math"/>
          </w:rPr>
          <m:t>n</m:t>
        </m:r>
      </m:oMath>
      <w:r>
        <w:tab/>
        <w:t>= number of segments in ea</w:t>
      </w:r>
      <w:proofErr w:type="spellStart"/>
      <w:r>
        <w:t>ch</w:t>
      </w:r>
      <w:proofErr w:type="spellEnd"/>
      <w:r>
        <w:t xml:space="preserve"> path (where n=1, 3, </w:t>
      </w:r>
      <w:proofErr w:type="gramStart"/>
      <w:r>
        <w:t>5, …)</w:t>
      </w:r>
      <w:proofErr w:type="gramEnd"/>
      <w:r>
        <w:t>;</w:t>
      </w:r>
    </w:p>
    <w:p w:rsidR="002968E4" w:rsidRDefault="002968E4" w:rsidP="002968E4">
      <w:pPr>
        <w:pStyle w:val="NoSpacing"/>
      </w:pPr>
      <w:r>
        <w:tab/>
      </w:r>
      <m:oMath>
        <m:sSub>
          <m:sSubPr>
            <m:ctrlPr>
              <w:rPr>
                <w:rFonts w:ascii="Cambria Math" w:eastAsiaTheme="minorEastAsia" w:hAnsi="Cambria Math"/>
                <w:i/>
              </w:rPr>
            </m:ctrlPr>
          </m:sSubPr>
          <m:e>
            <m:r>
              <w:rPr>
                <w:rFonts w:ascii="Cambria Math" w:hAnsi="Cambria Math"/>
              </w:rPr>
              <m:t>L</m:t>
            </m:r>
            <m:ctrlPr>
              <w:rPr>
                <w:rFonts w:ascii="Cambria Math" w:hAnsi="Cambria Math"/>
                <w:i/>
              </w:rPr>
            </m:ctrlPr>
          </m:e>
          <m:sub>
            <m:r>
              <w:rPr>
                <w:rFonts w:ascii="Cambria Math" w:eastAsiaTheme="minorEastAsia" w:hAnsi="Cambria Math"/>
              </w:rPr>
              <m:t>n</m:t>
            </m:r>
          </m:sub>
        </m:sSub>
      </m:oMath>
      <w:r>
        <w:tab/>
        <w:t>= total length for each path;</w:t>
      </w:r>
    </w:p>
    <w:p w:rsidR="002968E4" w:rsidRDefault="002968E4" w:rsidP="002968E4">
      <w:pPr>
        <w:pStyle w:val="NoSpacing"/>
      </w:pPr>
      <w:r>
        <w:tab/>
      </w:r>
      <m:oMath>
        <m:sSub>
          <m:sSubPr>
            <m:ctrlPr>
              <w:rPr>
                <w:rFonts w:ascii="Cambria Math" w:hAnsi="Cambria Math"/>
                <w:i/>
              </w:rPr>
            </m:ctrlPr>
          </m:sSubPr>
          <m:e>
            <m:r>
              <w:rPr>
                <w:rFonts w:ascii="Cambria Math" w:hAnsi="Cambria Math"/>
              </w:rPr>
              <m:t>τ</m:t>
            </m:r>
          </m:e>
          <m:sub>
            <m:r>
              <w:rPr>
                <w:rFonts w:ascii="Cambria Math" w:hAnsi="Cambria Math"/>
              </w:rPr>
              <m:t>n</m:t>
            </m:r>
          </m:sub>
        </m:sSub>
      </m:oMath>
      <w:r>
        <w:tab/>
        <w:t>= one-way travel time from source to bottom;</w:t>
      </w:r>
    </w:p>
    <w:p w:rsidR="002968E4" w:rsidRDefault="002968E4" w:rsidP="002968E4">
      <w:pPr>
        <w:pStyle w:val="NoSpacing"/>
      </w:pPr>
      <w:r>
        <w:tab/>
      </w:r>
      <m:oMath>
        <m:sSub>
          <m:sSubPr>
            <m:ctrlPr>
              <w:rPr>
                <w:rFonts w:ascii="Cambria Math" w:hAnsi="Cambria Math"/>
                <w:i/>
              </w:rPr>
            </m:ctrlPr>
          </m:sSubPr>
          <m:e>
            <m:r>
              <w:rPr>
                <w:rFonts w:ascii="Cambria Math" w:hAnsi="Cambria Math"/>
              </w:rPr>
              <m:t>l</m:t>
            </m:r>
          </m:e>
          <m:sub>
            <m:r>
              <w:rPr>
                <w:rFonts w:ascii="Cambria Math" w:hAnsi="Cambria Math"/>
              </w:rPr>
              <m:t>n</m:t>
            </m:r>
          </m:sub>
        </m:sSub>
      </m:oMath>
      <w:r>
        <w:tab/>
        <w:t>= one-way transmission loss time from source to bottom; and</w:t>
      </w:r>
    </w:p>
    <w:p w:rsidR="002968E4" w:rsidRDefault="002968E4" w:rsidP="002968E4">
      <w:pPr>
        <w:pStyle w:val="NoSpacing"/>
      </w:pPr>
      <w:r>
        <w:tab/>
      </w:r>
      <m:oMath>
        <m:sSub>
          <m:sSubPr>
            <m:ctrlPr>
              <w:rPr>
                <w:rFonts w:ascii="Cambria Math" w:hAnsi="Cambria Math"/>
                <w:i/>
              </w:rPr>
            </m:ctrlPr>
          </m:sSubPr>
          <m:e>
            <m:r>
              <w:rPr>
                <w:rFonts w:ascii="Cambria Math" w:hAnsi="Cambria Math"/>
              </w:rPr>
              <m:t>γ</m:t>
            </m:r>
          </m:e>
          <m:sub>
            <m:r>
              <w:rPr>
                <w:rFonts w:ascii="Cambria Math" w:hAnsi="Cambria Math"/>
              </w:rPr>
              <m:t>n</m:t>
            </m:r>
          </m:sub>
        </m:sSub>
      </m:oMath>
      <w:r>
        <w:tab/>
        <w:t>= incident grazing angle at the bottom.</w:t>
      </w:r>
    </w:p>
    <w:p w:rsidR="002968E4" w:rsidRDefault="002968E4" w:rsidP="002968E4">
      <w:pPr>
        <w:pStyle w:val="NoSpacing"/>
      </w:pPr>
    </w:p>
    <w:p w:rsidR="002968E4" w:rsidRPr="00AC3448" w:rsidRDefault="002968E4" w:rsidP="004543CC">
      <w:pPr>
        <w:keepNext/>
        <w:rPr>
          <w:b/>
          <w:bCs/>
        </w:rPr>
      </w:pPr>
      <w:r w:rsidRPr="00AC3448">
        <w:rPr>
          <w:b/>
          <w:bCs/>
          <w:noProof/>
        </w:rPr>
        <w:drawing>
          <wp:inline distT="0" distB="0" distL="0" distR="0" wp14:anchorId="7A793C0D" wp14:editId="1801A740">
            <wp:extent cx="5943600" cy="265049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943600" cy="2650490"/>
                    </a:xfrm>
                    <a:prstGeom prst="rect">
                      <a:avLst/>
                    </a:prstGeom>
                  </pic:spPr>
                </pic:pic>
              </a:graphicData>
            </a:graphic>
          </wp:inline>
        </w:drawing>
      </w:r>
    </w:p>
    <w:p w:rsidR="002968E4" w:rsidRDefault="002968E4" w:rsidP="002968E4">
      <w:pPr>
        <w:pStyle w:val="Caption"/>
        <w:jc w:val="center"/>
      </w:pPr>
      <w:bookmarkStart w:id="42" w:name="_Ref376438867"/>
      <w:r>
        <w:t xml:space="preserve">Figure </w:t>
      </w:r>
      <w:r w:rsidR="00CF31F0">
        <w:fldChar w:fldCharType="begin"/>
      </w:r>
      <w:r w:rsidR="00CF31F0">
        <w:instrText xml:space="preserve"> SEQ Figure \* ARABIC </w:instrText>
      </w:r>
      <w:r w:rsidR="00CF31F0">
        <w:fldChar w:fldCharType="separate"/>
      </w:r>
      <w:r w:rsidR="001B49B6">
        <w:rPr>
          <w:noProof/>
        </w:rPr>
        <w:t>10</w:t>
      </w:r>
      <w:r w:rsidR="00CF31F0">
        <w:rPr>
          <w:noProof/>
        </w:rPr>
        <w:fldChar w:fldCharType="end"/>
      </w:r>
      <w:bookmarkEnd w:id="42"/>
      <w:r>
        <w:t xml:space="preserve"> – Simplified test environment</w:t>
      </w:r>
    </w:p>
    <w:p w:rsidR="002968E4" w:rsidRPr="00B22EAB" w:rsidRDefault="002968E4" w:rsidP="002968E4">
      <w:pPr>
        <w:rPr>
          <w:bCs/>
        </w:rPr>
      </w:pPr>
      <w:r>
        <w:t xml:space="preserve">In this scenario, the surface acts as perfect reflector and bottom loss is modelled as a function of grazing angle.  The source is an omnidirectional, monostatic transmitter and receiver.  Each path </w:t>
      </w:r>
      <w:r w:rsidR="0089474D">
        <w:t xml:space="preserve">illustrated in </w:t>
      </w:r>
      <w:r w:rsidR="0089474D">
        <w:fldChar w:fldCharType="begin"/>
      </w:r>
      <w:r w:rsidR="0089474D">
        <w:instrText xml:space="preserve"> REF _Ref376438867 \h </w:instrText>
      </w:r>
      <w:r w:rsidR="0089474D">
        <w:fldChar w:fldCharType="separate"/>
      </w:r>
      <w:r w:rsidR="001B49B6">
        <w:t xml:space="preserve">Figure </w:t>
      </w:r>
      <w:r w:rsidR="001B49B6">
        <w:rPr>
          <w:noProof/>
        </w:rPr>
        <w:t>10</w:t>
      </w:r>
      <w:r w:rsidR="0089474D">
        <w:fldChar w:fldCharType="end"/>
      </w:r>
      <w:r w:rsidR="0089474D">
        <w:t xml:space="preserve"> </w:t>
      </w:r>
      <w:r>
        <w:t xml:space="preserve">is assumed to consist of a pair of paths, where the second path encounters a surface reflection </w:t>
      </w:r>
      <w:r>
        <w:rPr>
          <w:rStyle w:val="Strong"/>
          <w:b w:val="0"/>
        </w:rPr>
        <w:t xml:space="preserve">at the source location.  </w:t>
      </w:r>
      <w:r>
        <w:t>Given these definitions, analytic solutions for the eigenrays products as a function of patch range and the number of path segments are: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8"/>
        <w:gridCol w:w="8280"/>
        <w:gridCol w:w="648"/>
      </w:tblGrid>
      <w:tr w:rsidR="002968E4" w:rsidTr="008C3BAD">
        <w:tc>
          <w:tcPr>
            <w:tcW w:w="648" w:type="dxa"/>
          </w:tcPr>
          <w:p w:rsidR="002968E4" w:rsidRDefault="002968E4" w:rsidP="008C3BAD">
            <w:pPr>
              <w:pStyle w:val="NoSpacing"/>
            </w:pPr>
          </w:p>
        </w:tc>
        <w:tc>
          <w:tcPr>
            <w:tcW w:w="8280" w:type="dxa"/>
          </w:tcPr>
          <w:p w:rsidR="002968E4" w:rsidRDefault="00054A12" w:rsidP="008C3BAD">
            <w:pPr>
              <w:pStyle w:val="NoSpacing"/>
            </w:pPr>
            <m:oMathPara>
              <m:oMath>
                <m:sSub>
                  <m:sSubPr>
                    <m:ctrlPr>
                      <w:rPr>
                        <w:rFonts w:ascii="Cambria Math" w:hAnsi="Cambria Math"/>
                        <w:i/>
                      </w:rPr>
                    </m:ctrlPr>
                  </m:sSubPr>
                  <m:e>
                    <m:r>
                      <w:rPr>
                        <w:rFonts w:ascii="Cambria Math" w:hAnsi="Cambria Math"/>
                      </w:rPr>
                      <m:t>L</m:t>
                    </m:r>
                  </m:e>
                  <m:sub>
                    <m:r>
                      <w:rPr>
                        <w:rFonts w:ascii="Cambria Math" w:hAnsi="Cambria Math"/>
                      </w:rPr>
                      <m:t>n</m:t>
                    </m:r>
                  </m:sub>
                </m:sSub>
                <m:r>
                  <w:rPr>
                    <w:rFonts w:ascii="Cambria Math" w:eastAsiaTheme="minorEastAsia" w:hAnsi="Cambria Math"/>
                  </w:rPr>
                  <m:t>=n</m:t>
                </m:r>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D</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R</m:t>
                                </m:r>
                              </m:num>
                              <m:den>
                                <m:r>
                                  <w:rPr>
                                    <w:rFonts w:ascii="Cambria Math" w:eastAsiaTheme="minorEastAsia" w:hAnsi="Cambria Math"/>
                                  </w:rPr>
                                  <m:t>n</m:t>
                                </m:r>
                              </m:den>
                            </m:f>
                            <m:r>
                              <w:rPr>
                                <w:rFonts w:ascii="Cambria Math" w:eastAsiaTheme="minorEastAsia" w:hAnsi="Cambria Math"/>
                              </w:rPr>
                              <m:t xml:space="preserve"> </m:t>
                            </m:r>
                          </m:e>
                        </m:d>
                      </m:e>
                      <m:sup>
                        <m:r>
                          <w:rPr>
                            <w:rFonts w:ascii="Cambria Math" w:eastAsiaTheme="minorEastAsia" w:hAnsi="Cambria Math"/>
                          </w:rPr>
                          <m:t>2</m:t>
                        </m:r>
                      </m:sup>
                    </m:sSup>
                  </m:e>
                </m:rad>
              </m:oMath>
            </m:oMathPara>
          </w:p>
        </w:tc>
        <w:tc>
          <w:tcPr>
            <w:tcW w:w="648" w:type="dxa"/>
          </w:tcPr>
          <w:p w:rsidR="002968E4" w:rsidRDefault="002968E4" w:rsidP="008C3BAD">
            <w:pPr>
              <w:pStyle w:val="NoSpacing"/>
            </w:pPr>
            <w:bookmarkStart w:id="43" w:name="_Ref390079287"/>
            <w:r>
              <w:t>(</w:t>
            </w:r>
            <w:fldSimple w:instr=" SEQ Equation \* MERGEFORMAT ">
              <w:r w:rsidR="001B49B6">
                <w:rPr>
                  <w:noProof/>
                </w:rPr>
                <w:t>47</w:t>
              </w:r>
            </w:fldSimple>
            <w:r>
              <w:t>)</w:t>
            </w:r>
            <w:bookmarkEnd w:id="43"/>
          </w:p>
        </w:tc>
      </w:tr>
    </w:tbl>
    <w:p w:rsidR="002968E4" w:rsidRDefault="002968E4" w:rsidP="002968E4">
      <w:pPr>
        <w:pStyle w:val="NoSpacing"/>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8"/>
        <w:gridCol w:w="8280"/>
        <w:gridCol w:w="648"/>
      </w:tblGrid>
      <w:tr w:rsidR="002968E4" w:rsidTr="008C3BAD">
        <w:tc>
          <w:tcPr>
            <w:tcW w:w="648" w:type="dxa"/>
          </w:tcPr>
          <w:p w:rsidR="002968E4" w:rsidRDefault="002968E4" w:rsidP="008C3BAD">
            <w:pPr>
              <w:pStyle w:val="NoSpacing"/>
            </w:pPr>
          </w:p>
        </w:tc>
        <w:tc>
          <w:tcPr>
            <w:tcW w:w="8280" w:type="dxa"/>
          </w:tcPr>
          <w:p w:rsidR="002968E4" w:rsidRDefault="00054A12" w:rsidP="008C3BAD">
            <w:pPr>
              <w:pStyle w:val="NoSpacing"/>
            </w:pPr>
            <m:oMathPara>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n</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n</m:t>
                        </m:r>
                      </m:sub>
                    </m:sSub>
                  </m:num>
                  <m:den>
                    <m:r>
                      <w:rPr>
                        <w:rFonts w:ascii="Cambria Math" w:eastAsiaTheme="minorEastAsia" w:hAnsi="Cambria Math"/>
                      </w:rPr>
                      <m:t>c</m:t>
                    </m:r>
                  </m:den>
                </m:f>
              </m:oMath>
            </m:oMathPara>
          </w:p>
        </w:tc>
        <w:tc>
          <w:tcPr>
            <w:tcW w:w="648" w:type="dxa"/>
          </w:tcPr>
          <w:p w:rsidR="002968E4" w:rsidRDefault="002968E4" w:rsidP="008C3BAD">
            <w:pPr>
              <w:pStyle w:val="NoSpacing"/>
            </w:pPr>
            <w:r>
              <w:t>(</w:t>
            </w:r>
            <w:fldSimple w:instr=" SEQ Equation \* MERGEFORMAT ">
              <w:r w:rsidR="001B49B6">
                <w:rPr>
                  <w:noProof/>
                </w:rPr>
                <w:t>48</w:t>
              </w:r>
            </w:fldSimple>
            <w:r>
              <w:t>)</w:t>
            </w:r>
          </w:p>
        </w:tc>
      </w:tr>
    </w:tbl>
    <w:p w:rsidR="002968E4" w:rsidRDefault="002968E4" w:rsidP="002968E4">
      <w:pPr>
        <w:pStyle w:val="NoSpacing"/>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8"/>
        <w:gridCol w:w="8280"/>
        <w:gridCol w:w="648"/>
      </w:tblGrid>
      <w:tr w:rsidR="002968E4" w:rsidTr="008C3BAD">
        <w:tc>
          <w:tcPr>
            <w:tcW w:w="648" w:type="dxa"/>
          </w:tcPr>
          <w:p w:rsidR="002968E4" w:rsidRDefault="002968E4" w:rsidP="008C3BAD">
            <w:pPr>
              <w:pStyle w:val="NoSpacing"/>
            </w:pPr>
          </w:p>
        </w:tc>
        <w:tc>
          <w:tcPr>
            <w:tcW w:w="8280" w:type="dxa"/>
          </w:tcPr>
          <w:p w:rsidR="002968E4" w:rsidRDefault="00054A12" w:rsidP="008C3BAD">
            <w:pPr>
              <w:pStyle w:val="NoSpacing"/>
            </w:pPr>
            <m:oMathPara>
              <m:oMath>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n</m:t>
                    </m:r>
                  </m:sub>
                </m:sSub>
                <m:r>
                  <w:rPr>
                    <w:rFonts w:ascii="Cambria Math" w:eastAsiaTheme="minorEastAsia" w:hAnsi="Cambria Math"/>
                  </w:rPr>
                  <m:t>=</m:t>
                </m:r>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tan</m:t>
                        </m:r>
                        <m:ctrlPr>
                          <w:rPr>
                            <w:rFonts w:ascii="Cambria Math" w:eastAsiaTheme="minorEastAsia" w:hAnsi="Cambria Math"/>
                          </w:rPr>
                        </m:ctrlPr>
                      </m:e>
                      <m:sup>
                        <m:r>
                          <w:rPr>
                            <w:rFonts w:ascii="Cambria Math" w:eastAsiaTheme="minorEastAsia" w:hAnsi="Cambria Math"/>
                          </w:rPr>
                          <m:t>-1</m:t>
                        </m:r>
                        <m:ctrlPr>
                          <w:rPr>
                            <w:rFonts w:ascii="Cambria Math" w:eastAsiaTheme="minorEastAsia" w:hAnsi="Cambria Math"/>
                          </w:rPr>
                        </m:ctrlPr>
                      </m:sup>
                    </m:sSup>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n D</m:t>
                            </m:r>
                          </m:num>
                          <m:den>
                            <m:r>
                              <w:rPr>
                                <w:rFonts w:ascii="Cambria Math" w:eastAsiaTheme="minorEastAsia" w:hAnsi="Cambria Math"/>
                              </w:rPr>
                              <m:t>R</m:t>
                            </m:r>
                          </m:den>
                        </m:f>
                      </m:e>
                    </m:d>
                  </m:e>
                </m:func>
              </m:oMath>
            </m:oMathPara>
          </w:p>
        </w:tc>
        <w:tc>
          <w:tcPr>
            <w:tcW w:w="648" w:type="dxa"/>
          </w:tcPr>
          <w:p w:rsidR="002968E4" w:rsidRDefault="002968E4" w:rsidP="008C3BAD">
            <w:pPr>
              <w:pStyle w:val="NoSpacing"/>
            </w:pPr>
            <w:r>
              <w:t>(</w:t>
            </w:r>
            <w:fldSimple w:instr=" SEQ Equation \* MERGEFORMAT ">
              <w:r w:rsidR="001B49B6">
                <w:rPr>
                  <w:noProof/>
                </w:rPr>
                <w:t>49</w:t>
              </w:r>
            </w:fldSimple>
            <w:r>
              <w:t>)</w:t>
            </w:r>
          </w:p>
        </w:tc>
      </w:tr>
    </w:tbl>
    <w:p w:rsidR="002968E4" w:rsidRDefault="002968E4" w:rsidP="002968E4">
      <w:pPr>
        <w:pStyle w:val="NoSpacing"/>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8"/>
        <w:gridCol w:w="8280"/>
        <w:gridCol w:w="648"/>
      </w:tblGrid>
      <w:tr w:rsidR="002968E4" w:rsidTr="008C3BAD">
        <w:tc>
          <w:tcPr>
            <w:tcW w:w="648" w:type="dxa"/>
          </w:tcPr>
          <w:p w:rsidR="002968E4" w:rsidRDefault="002968E4" w:rsidP="008C3BAD">
            <w:pPr>
              <w:pStyle w:val="NoSpacing"/>
            </w:pPr>
          </w:p>
        </w:tc>
        <w:tc>
          <w:tcPr>
            <w:tcW w:w="8280" w:type="dxa"/>
          </w:tcPr>
          <w:p w:rsidR="002968E4" w:rsidRDefault="00054A12" w:rsidP="008C3BAD">
            <w:pPr>
              <w:pStyle w:val="NoSpacing"/>
            </w:pPr>
            <m:oMathPara>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n</m:t>
                    </m:r>
                  </m:sub>
                </m:sSub>
                <m:sSup>
                  <m:sSupPr>
                    <m:ctrlPr>
                      <w:rPr>
                        <w:rFonts w:ascii="Cambria Math" w:eastAsiaTheme="minorEastAsia" w:hAnsi="Cambria Math"/>
                        <w:i/>
                      </w:rPr>
                    </m:ctrlPr>
                  </m:sSupPr>
                  <m:e>
                    <m:r>
                      <w:rPr>
                        <w:rFonts w:ascii="Cambria Math" w:eastAsiaTheme="minorEastAsia" w:hAnsi="Cambria Math"/>
                      </w:rPr>
                      <m:t>BL(</m:t>
                    </m:r>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n</m:t>
                        </m:r>
                      </m:sub>
                    </m:sSub>
                    <m:r>
                      <w:rPr>
                        <w:rFonts w:ascii="Cambria Math" w:eastAsiaTheme="minorEastAsia" w:hAnsi="Cambria Math"/>
                      </w:rPr>
                      <m:t>)</m:t>
                    </m:r>
                  </m:e>
                  <m:sup>
                    <m:f>
                      <m:fPr>
                        <m:ctrlPr>
                          <w:rPr>
                            <w:rFonts w:ascii="Cambria Math" w:eastAsiaTheme="minorEastAsia" w:hAnsi="Cambria Math"/>
                            <w:i/>
                          </w:rPr>
                        </m:ctrlPr>
                      </m:fPr>
                      <m:num>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n-1</m:t>
                            </m:r>
                          </m:e>
                        </m:d>
                      </m:num>
                      <m:den>
                        <m:r>
                          <w:rPr>
                            <w:rFonts w:ascii="Cambria Math" w:eastAsiaTheme="minorEastAsia" w:hAnsi="Cambria Math"/>
                          </w:rPr>
                          <m:t>2</m:t>
                        </m:r>
                      </m:den>
                    </m:f>
                  </m:sup>
                </m:sSup>
              </m:oMath>
            </m:oMathPara>
          </w:p>
        </w:tc>
        <w:tc>
          <w:tcPr>
            <w:tcW w:w="648" w:type="dxa"/>
          </w:tcPr>
          <w:p w:rsidR="002968E4" w:rsidRDefault="002968E4" w:rsidP="008C3BAD">
            <w:pPr>
              <w:pStyle w:val="NoSpacing"/>
            </w:pPr>
            <w:bookmarkStart w:id="44" w:name="_Ref390079300"/>
            <w:r>
              <w:t>(</w:t>
            </w:r>
            <w:fldSimple w:instr=" SEQ Equation \* MERGEFORMAT ">
              <w:r w:rsidR="001B49B6">
                <w:rPr>
                  <w:noProof/>
                </w:rPr>
                <w:t>50</w:t>
              </w:r>
            </w:fldSimple>
            <w:r>
              <w:t>)</w:t>
            </w:r>
            <w:bookmarkEnd w:id="44"/>
          </w:p>
        </w:tc>
      </w:tr>
    </w:tbl>
    <w:p w:rsidR="002968E4" w:rsidRDefault="002968E4" w:rsidP="002968E4">
      <w:pPr>
        <w:pStyle w:val="NoSpacing"/>
      </w:pPr>
    </w:p>
    <w:p w:rsidR="002968E4" w:rsidRDefault="002968E4" w:rsidP="002968E4">
      <w:r>
        <w:t xml:space="preserve">The bottom loss for this scenario, illustrated in </w:t>
      </w:r>
      <w:r>
        <w:fldChar w:fldCharType="begin"/>
      </w:r>
      <w:r>
        <w:instrText xml:space="preserve"> REF _Ref377889886 \h </w:instrText>
      </w:r>
      <w:r>
        <w:fldChar w:fldCharType="separate"/>
      </w:r>
      <w:r w:rsidR="001B49B6">
        <w:t xml:space="preserve">Figure </w:t>
      </w:r>
      <w:r w:rsidR="001B49B6">
        <w:rPr>
          <w:noProof/>
        </w:rPr>
        <w:t>11</w:t>
      </w:r>
      <w:r>
        <w:fldChar w:fldCharType="end"/>
      </w:r>
      <w:r>
        <w:t xml:space="preserve">, is based on a Rayleigh reflection model with typical values for a highly reflective sandy bottom: sound speed ratio of 1.1, a density ratio of 1.9, and </w:t>
      </w:r>
      <w:r w:rsidRPr="00F72AF2">
        <w:t>an atten</w:t>
      </w:r>
      <w:r>
        <w:t xml:space="preserve">uation </w:t>
      </w:r>
      <w:proofErr w:type="gramStart"/>
      <w:r>
        <w:t xml:space="preserve">of 0.8 </w:t>
      </w:r>
      <w:r w:rsidRPr="00F72AF2">
        <w:t>dB/wavelength</w:t>
      </w:r>
      <w:proofErr w:type="gramEnd"/>
      <w:r>
        <w:t>.  Bottom loss is very low below the critical angle at 24</w:t>
      </w:r>
      <w:r w:rsidRPr="00AA4A4F">
        <w:rPr>
          <w:vertAlign w:val="superscript"/>
        </w:rPr>
        <w:t>o</w:t>
      </w:r>
      <w:r>
        <w:t>, where it would be perfectly reflecting if there was no attenuation in the bottom.</w:t>
      </w:r>
    </w:p>
    <w:p w:rsidR="002968E4" w:rsidRDefault="002968E4" w:rsidP="002968E4">
      <w:pPr>
        <w:keepNext/>
        <w:jc w:val="center"/>
      </w:pPr>
      <w:r>
        <w:rPr>
          <w:noProof/>
        </w:rPr>
        <w:drawing>
          <wp:inline distT="0" distB="0" distL="0" distR="0" wp14:anchorId="127A04B7" wp14:editId="6E139860">
            <wp:extent cx="4873752" cy="3657600"/>
            <wp:effectExtent l="0" t="0" r="317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873752" cy="3657600"/>
                    </a:xfrm>
                    <a:prstGeom prst="rect">
                      <a:avLst/>
                    </a:prstGeom>
                    <a:noFill/>
                    <a:ln>
                      <a:noFill/>
                    </a:ln>
                  </pic:spPr>
                </pic:pic>
              </a:graphicData>
            </a:graphic>
          </wp:inline>
        </w:drawing>
      </w:r>
    </w:p>
    <w:p w:rsidR="002968E4" w:rsidRDefault="002968E4" w:rsidP="002968E4">
      <w:pPr>
        <w:pStyle w:val="Caption"/>
        <w:jc w:val="center"/>
      </w:pPr>
      <w:bookmarkStart w:id="45" w:name="_Ref377889886"/>
      <w:r>
        <w:t xml:space="preserve">Figure </w:t>
      </w:r>
      <w:r w:rsidR="00CF31F0">
        <w:fldChar w:fldCharType="begin"/>
      </w:r>
      <w:r w:rsidR="00CF31F0">
        <w:instrText xml:space="preserve"> SEQ Figure \* ARABIC </w:instrText>
      </w:r>
      <w:r w:rsidR="00CF31F0">
        <w:fldChar w:fldCharType="separate"/>
      </w:r>
      <w:r w:rsidR="001B49B6">
        <w:rPr>
          <w:noProof/>
        </w:rPr>
        <w:t>11</w:t>
      </w:r>
      <w:r w:rsidR="00CF31F0">
        <w:rPr>
          <w:noProof/>
        </w:rPr>
        <w:fldChar w:fldCharType="end"/>
      </w:r>
      <w:bookmarkEnd w:id="45"/>
      <w:r>
        <w:t xml:space="preserve"> – Reflection loss for the sandy bottom</w:t>
      </w:r>
    </w:p>
    <w:p w:rsidR="002968E4" w:rsidRDefault="002968E4" w:rsidP="002968E4">
      <w:r>
        <w:t xml:space="preserve">Figures </w:t>
      </w:r>
      <w:r w:rsidR="0043526B">
        <w:t>12-14</w:t>
      </w:r>
      <w:r>
        <w:t xml:space="preserve"> illustrate the analytic solutions for </w:t>
      </w:r>
      <w:proofErr w:type="gramStart"/>
      <w:r>
        <w:t>one way</w:t>
      </w:r>
      <w:proofErr w:type="gramEnd"/>
      <w:r>
        <w:t xml:space="preserve"> propagation in this environment, with a water depth of 200 meters, and a sound speed of </w:t>
      </w:r>
      <w:r w:rsidRPr="003C3F42">
        <w:t>1500</w:t>
      </w:r>
      <w:r>
        <w:t> </w:t>
      </w:r>
      <w:r w:rsidRPr="003C3F42">
        <w:t>m</w:t>
      </w:r>
      <w:r>
        <w:t xml:space="preserve">/s. The </w:t>
      </w:r>
      <w:r w:rsidR="00F91576">
        <w:t xml:space="preserve">one-way </w:t>
      </w:r>
      <w:r>
        <w:t>travel time has a lower bound of R/c and increases as the number of segments increases</w:t>
      </w:r>
      <w:r w:rsidR="00E064F3">
        <w:t>.  The incident grazing angle de</w:t>
      </w:r>
      <w:r>
        <w:t xml:space="preserve">creases as a function of range </w:t>
      </w:r>
      <w:r w:rsidR="00E064F3">
        <w:t xml:space="preserve">and increases </w:t>
      </w:r>
      <w:r>
        <w:t xml:space="preserve">as the number of segments </w:t>
      </w:r>
      <w:r w:rsidR="00E064F3">
        <w:t>get large</w:t>
      </w:r>
      <w:r>
        <w:t>.  The transmission loss clearly has a bound of 10log(R), and signals get quieter as the number of segments increases.  The bottom loss components of transmission loss have the strongest impact at short ranges, where the grazing angle is the largest.</w:t>
      </w:r>
    </w:p>
    <w:p w:rsidR="002968E4" w:rsidRDefault="002968E4" w:rsidP="002968E4">
      <w:pPr>
        <w:keepNext/>
        <w:jc w:val="center"/>
      </w:pPr>
      <w:r>
        <w:rPr>
          <w:noProof/>
        </w:rPr>
        <w:drawing>
          <wp:inline distT="0" distB="0" distL="0" distR="0" wp14:anchorId="60A84103" wp14:editId="31D30B33">
            <wp:extent cx="4873752" cy="3657600"/>
            <wp:effectExtent l="0" t="0" r="317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873752" cy="3657600"/>
                    </a:xfrm>
                    <a:prstGeom prst="rect">
                      <a:avLst/>
                    </a:prstGeom>
                    <a:noFill/>
                    <a:ln>
                      <a:noFill/>
                    </a:ln>
                  </pic:spPr>
                </pic:pic>
              </a:graphicData>
            </a:graphic>
          </wp:inline>
        </w:drawing>
      </w:r>
    </w:p>
    <w:p w:rsidR="002968E4" w:rsidRDefault="002968E4" w:rsidP="002968E4">
      <w:pPr>
        <w:pStyle w:val="Caption"/>
        <w:jc w:val="center"/>
      </w:pPr>
      <w:r>
        <w:t xml:space="preserve">Figure </w:t>
      </w:r>
      <w:r w:rsidR="00CF31F0">
        <w:fldChar w:fldCharType="begin"/>
      </w:r>
      <w:r w:rsidR="00CF31F0">
        <w:instrText xml:space="preserve"> SEQ Figure \* ARABIC </w:instrText>
      </w:r>
      <w:r w:rsidR="00CF31F0">
        <w:fldChar w:fldCharType="separate"/>
      </w:r>
      <w:r w:rsidR="001B49B6">
        <w:rPr>
          <w:noProof/>
        </w:rPr>
        <w:t>12</w:t>
      </w:r>
      <w:r w:rsidR="00CF31F0">
        <w:rPr>
          <w:noProof/>
        </w:rPr>
        <w:fldChar w:fldCharType="end"/>
      </w:r>
      <w:r>
        <w:t xml:space="preserve"> – Analytic solution for one-way travel time</w:t>
      </w:r>
    </w:p>
    <w:p w:rsidR="002968E4" w:rsidRDefault="002968E4" w:rsidP="002968E4">
      <w:pPr>
        <w:keepNext/>
        <w:jc w:val="center"/>
      </w:pPr>
      <w:r>
        <w:rPr>
          <w:noProof/>
        </w:rPr>
        <w:drawing>
          <wp:inline distT="0" distB="0" distL="0" distR="0" wp14:anchorId="086167B7" wp14:editId="1BD49633">
            <wp:extent cx="4873752" cy="3657600"/>
            <wp:effectExtent l="0" t="0" r="317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873752" cy="3657600"/>
                    </a:xfrm>
                    <a:prstGeom prst="rect">
                      <a:avLst/>
                    </a:prstGeom>
                    <a:noFill/>
                    <a:ln>
                      <a:noFill/>
                    </a:ln>
                  </pic:spPr>
                </pic:pic>
              </a:graphicData>
            </a:graphic>
          </wp:inline>
        </w:drawing>
      </w:r>
    </w:p>
    <w:p w:rsidR="002968E4" w:rsidRDefault="002968E4" w:rsidP="002968E4">
      <w:pPr>
        <w:pStyle w:val="Caption"/>
        <w:jc w:val="center"/>
      </w:pPr>
      <w:r>
        <w:t xml:space="preserve">Figure </w:t>
      </w:r>
      <w:r w:rsidR="00CF31F0">
        <w:fldChar w:fldCharType="begin"/>
      </w:r>
      <w:r w:rsidR="00CF31F0">
        <w:instrText xml:space="preserve"> SEQ Figure \* ARABIC </w:instrText>
      </w:r>
      <w:r w:rsidR="00CF31F0">
        <w:fldChar w:fldCharType="separate"/>
      </w:r>
      <w:r w:rsidR="001B49B6">
        <w:rPr>
          <w:noProof/>
        </w:rPr>
        <w:t>13</w:t>
      </w:r>
      <w:r w:rsidR="00CF31F0">
        <w:rPr>
          <w:noProof/>
        </w:rPr>
        <w:fldChar w:fldCharType="end"/>
      </w:r>
      <w:r>
        <w:t xml:space="preserve"> - Analytic solution for incident grazing angle</w:t>
      </w:r>
    </w:p>
    <w:p w:rsidR="002968E4" w:rsidRDefault="002968E4" w:rsidP="002968E4">
      <w:pPr>
        <w:keepNext/>
        <w:jc w:val="center"/>
      </w:pPr>
      <w:r>
        <w:rPr>
          <w:noProof/>
        </w:rPr>
        <w:drawing>
          <wp:inline distT="0" distB="0" distL="0" distR="0" wp14:anchorId="4592D747" wp14:editId="2D5993D7">
            <wp:extent cx="4873752" cy="3657600"/>
            <wp:effectExtent l="0" t="0" r="317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873752" cy="3657600"/>
                    </a:xfrm>
                    <a:prstGeom prst="rect">
                      <a:avLst/>
                    </a:prstGeom>
                    <a:noFill/>
                    <a:ln>
                      <a:noFill/>
                    </a:ln>
                  </pic:spPr>
                </pic:pic>
              </a:graphicData>
            </a:graphic>
          </wp:inline>
        </w:drawing>
      </w:r>
    </w:p>
    <w:p w:rsidR="002968E4" w:rsidRDefault="002968E4" w:rsidP="002968E4">
      <w:pPr>
        <w:pStyle w:val="Caption"/>
        <w:jc w:val="center"/>
      </w:pPr>
      <w:r>
        <w:t xml:space="preserve">Figure </w:t>
      </w:r>
      <w:r w:rsidR="00CF31F0">
        <w:fldChar w:fldCharType="begin"/>
      </w:r>
      <w:r w:rsidR="00CF31F0">
        <w:instrText xml:space="preserve"> SEQ Figure \* ARABIC </w:instrText>
      </w:r>
      <w:r w:rsidR="00CF31F0">
        <w:fldChar w:fldCharType="separate"/>
      </w:r>
      <w:r w:rsidR="001B49B6">
        <w:rPr>
          <w:noProof/>
        </w:rPr>
        <w:t>14</w:t>
      </w:r>
      <w:r w:rsidR="00CF31F0">
        <w:rPr>
          <w:noProof/>
        </w:rPr>
        <w:fldChar w:fldCharType="end"/>
      </w:r>
      <w:r>
        <w:t xml:space="preserve"> - Analytic solution for one-way transmission loss</w:t>
      </w:r>
    </w:p>
    <w:p w:rsidR="002968E4" w:rsidRDefault="007B0653" w:rsidP="002968E4">
      <w:pPr>
        <w:pStyle w:val="Heading2"/>
        <w:rPr>
          <w:rStyle w:val="Strong"/>
          <w:b/>
        </w:rPr>
      </w:pPr>
      <w:bookmarkStart w:id="46" w:name="_Toc401566035"/>
      <w:r>
        <w:rPr>
          <w:rStyle w:val="Strong"/>
          <w:b/>
        </w:rPr>
        <w:t>Classic algorithm solution</w:t>
      </w:r>
      <w:bookmarkEnd w:id="46"/>
    </w:p>
    <w:p w:rsidR="002968E4" w:rsidRDefault="002968E4" w:rsidP="002968E4">
      <w:pPr>
        <w:rPr>
          <w:rStyle w:val="Strong"/>
          <w:b w:val="0"/>
        </w:rPr>
      </w:pPr>
      <w:r>
        <w:rPr>
          <w:rStyle w:val="Strong"/>
          <w:b w:val="0"/>
        </w:rPr>
        <w:t xml:space="preserve">The enclosed program </w:t>
      </w:r>
      <w:proofErr w:type="spellStart"/>
      <w:r w:rsidRPr="009A0ECE">
        <w:rPr>
          <w:rStyle w:val="IntenseEmphasis"/>
        </w:rPr>
        <w:t>classic_reverb.m</w:t>
      </w:r>
      <w:proofErr w:type="spellEnd"/>
      <w:r>
        <w:rPr>
          <w:rStyle w:val="Strong"/>
          <w:b w:val="0"/>
        </w:rPr>
        <w:t xml:space="preserve"> </w:t>
      </w:r>
      <w:r w:rsidR="003D25D0">
        <w:rPr>
          <w:rStyle w:val="Strong"/>
          <w:b w:val="0"/>
        </w:rPr>
        <w:t xml:space="preserve">(Appendix A) </w:t>
      </w:r>
      <w:r>
        <w:rPr>
          <w:rStyle w:val="Strong"/>
          <w:b w:val="0"/>
        </w:rPr>
        <w:t xml:space="preserve">is a </w:t>
      </w:r>
      <w:proofErr w:type="spellStart"/>
      <w:r>
        <w:rPr>
          <w:rStyle w:val="Strong"/>
          <w:b w:val="0"/>
        </w:rPr>
        <w:t>Matlab</w:t>
      </w:r>
      <w:proofErr w:type="spellEnd"/>
      <w:r>
        <w:rPr>
          <w:rStyle w:val="Strong"/>
          <w:b w:val="0"/>
        </w:rPr>
        <w:t xml:space="preserve"> script that computes a</w:t>
      </w:r>
      <w:r w:rsidR="007B0653">
        <w:rPr>
          <w:rStyle w:val="Strong"/>
          <w:b w:val="0"/>
        </w:rPr>
        <w:t>n analytic solutions for the</w:t>
      </w:r>
      <w:r>
        <w:rPr>
          <w:rStyle w:val="Strong"/>
          <w:b w:val="0"/>
        </w:rPr>
        <w:t xml:space="preserve"> reverberation </w:t>
      </w:r>
      <w:r w:rsidR="0089474D">
        <w:rPr>
          <w:rStyle w:val="Strong"/>
          <w:b w:val="0"/>
        </w:rPr>
        <w:t>envelope</w:t>
      </w:r>
      <w:r>
        <w:rPr>
          <w:rStyle w:val="Strong"/>
          <w:b w:val="0"/>
        </w:rPr>
        <w:t xml:space="preserve"> from eqn. (5), using the </w:t>
      </w:r>
      <w:r w:rsidRPr="007118A3">
        <w:rPr>
          <w:rStyle w:val="Strong"/>
          <w:b w:val="0"/>
        </w:rPr>
        <w:t>classic reverberation calculation</w:t>
      </w:r>
      <w:r>
        <w:rPr>
          <w:rStyle w:val="Strong"/>
          <w:b w:val="0"/>
        </w:rPr>
        <w:t xml:space="preserve">, for the </w:t>
      </w:r>
      <w:r w:rsidR="003B4D33">
        <w:rPr>
          <w:rStyle w:val="Strong"/>
          <w:b w:val="0"/>
        </w:rPr>
        <w:t xml:space="preserve">simplified </w:t>
      </w:r>
      <w:r>
        <w:rPr>
          <w:rStyle w:val="Strong"/>
          <w:b w:val="0"/>
        </w:rPr>
        <w:t xml:space="preserve">monostatic scenario shown in </w:t>
      </w:r>
      <w:r>
        <w:rPr>
          <w:rStyle w:val="Strong"/>
          <w:b w:val="0"/>
        </w:rPr>
        <w:fldChar w:fldCharType="begin"/>
      </w:r>
      <w:r>
        <w:rPr>
          <w:rStyle w:val="Strong"/>
          <w:b w:val="0"/>
        </w:rPr>
        <w:instrText xml:space="preserve"> REF _Ref376438867 \h </w:instrText>
      </w:r>
      <w:r>
        <w:rPr>
          <w:rStyle w:val="Strong"/>
          <w:b w:val="0"/>
        </w:rPr>
      </w:r>
      <w:r>
        <w:rPr>
          <w:rStyle w:val="Strong"/>
          <w:b w:val="0"/>
        </w:rPr>
        <w:fldChar w:fldCharType="separate"/>
      </w:r>
      <w:r w:rsidR="001B49B6">
        <w:t xml:space="preserve">Figure </w:t>
      </w:r>
      <w:r w:rsidR="001B49B6">
        <w:rPr>
          <w:noProof/>
        </w:rPr>
        <w:t>10</w:t>
      </w:r>
      <w:r>
        <w:rPr>
          <w:rStyle w:val="Strong"/>
          <w:b w:val="0"/>
        </w:rPr>
        <w:fldChar w:fldCharType="end"/>
      </w:r>
      <w:r>
        <w:rPr>
          <w:rStyle w:val="Strong"/>
          <w:b w:val="0"/>
        </w:rPr>
        <w:t xml:space="preserve">.  </w:t>
      </w:r>
      <w:r>
        <w:rPr>
          <w:rStyle w:val="Strong"/>
          <w:b w:val="0"/>
        </w:rPr>
        <w:fldChar w:fldCharType="begin"/>
      </w:r>
      <w:r>
        <w:rPr>
          <w:rStyle w:val="Strong"/>
          <w:b w:val="0"/>
        </w:rPr>
        <w:instrText xml:space="preserve"> REF _Ref376450418 \h </w:instrText>
      </w:r>
      <w:r>
        <w:rPr>
          <w:rStyle w:val="Strong"/>
          <w:b w:val="0"/>
        </w:rPr>
      </w:r>
      <w:r>
        <w:rPr>
          <w:rStyle w:val="Strong"/>
          <w:b w:val="0"/>
        </w:rPr>
        <w:fldChar w:fldCharType="separate"/>
      </w:r>
      <w:r w:rsidR="001B49B6">
        <w:t xml:space="preserve">Figure </w:t>
      </w:r>
      <w:r w:rsidR="001B49B6">
        <w:rPr>
          <w:noProof/>
        </w:rPr>
        <w:t>15</w:t>
      </w:r>
      <w:r>
        <w:rPr>
          <w:rStyle w:val="Strong"/>
          <w:b w:val="0"/>
        </w:rPr>
        <w:fldChar w:fldCharType="end"/>
      </w:r>
      <w:r>
        <w:rPr>
          <w:rStyle w:val="Strong"/>
          <w:b w:val="0"/>
        </w:rPr>
        <w:t xml:space="preserve"> illustrates the results of this bottom reverberation calculation for a </w:t>
      </w:r>
      <w:proofErr w:type="gramStart"/>
      <w:r w:rsidR="005F493C">
        <w:rPr>
          <w:rStyle w:val="Strong"/>
          <w:b w:val="0"/>
        </w:rPr>
        <w:t>250</w:t>
      </w:r>
      <w:r>
        <w:rPr>
          <w:rStyle w:val="Strong"/>
          <w:b w:val="0"/>
        </w:rPr>
        <w:t xml:space="preserve"> millisecond</w:t>
      </w:r>
      <w:proofErr w:type="gramEnd"/>
      <w:r>
        <w:rPr>
          <w:rStyle w:val="Strong"/>
          <w:b w:val="0"/>
        </w:rPr>
        <w:t xml:space="preserve"> pulse with a peak intensity of 200 </w:t>
      </w:r>
      <w:proofErr w:type="spellStart"/>
      <w:r>
        <w:rPr>
          <w:rStyle w:val="Strong"/>
          <w:b w:val="0"/>
        </w:rPr>
        <w:t>dB.</w:t>
      </w:r>
      <w:proofErr w:type="spellEnd"/>
      <w:r>
        <w:rPr>
          <w:rStyle w:val="Strong"/>
          <w:b w:val="0"/>
        </w:rPr>
        <w:t xml:space="preserve">  </w:t>
      </w:r>
    </w:p>
    <w:p w:rsidR="005F493C" w:rsidRDefault="005F493C" w:rsidP="005F493C">
      <w:pPr>
        <w:rPr>
          <w:rStyle w:val="Strong"/>
          <w:rFonts w:eastAsiaTheme="minorEastAsia"/>
          <w:b w:val="0"/>
          <w:bCs w:val="0"/>
        </w:rPr>
      </w:pPr>
      <w:r>
        <w:rPr>
          <w:rStyle w:val="Strong"/>
          <w:b w:val="0"/>
        </w:rPr>
        <w:t xml:space="preserve">The colored lines in </w:t>
      </w:r>
      <w:r>
        <w:rPr>
          <w:rStyle w:val="Strong"/>
          <w:b w:val="0"/>
        </w:rPr>
        <w:fldChar w:fldCharType="begin"/>
      </w:r>
      <w:r>
        <w:rPr>
          <w:rStyle w:val="Strong"/>
          <w:b w:val="0"/>
        </w:rPr>
        <w:instrText xml:space="preserve"> REF _Ref376450418 \h </w:instrText>
      </w:r>
      <w:r>
        <w:rPr>
          <w:rStyle w:val="Strong"/>
          <w:b w:val="0"/>
        </w:rPr>
      </w:r>
      <w:r>
        <w:rPr>
          <w:rStyle w:val="Strong"/>
          <w:b w:val="0"/>
        </w:rPr>
        <w:fldChar w:fldCharType="separate"/>
      </w:r>
      <w:r w:rsidR="001B49B6">
        <w:t xml:space="preserve">Figure </w:t>
      </w:r>
      <w:r w:rsidR="001B49B6">
        <w:rPr>
          <w:noProof/>
        </w:rPr>
        <w:t>15</w:t>
      </w:r>
      <w:r>
        <w:rPr>
          <w:rStyle w:val="Strong"/>
          <w:b w:val="0"/>
        </w:rPr>
        <w:fldChar w:fldCharType="end"/>
      </w:r>
      <w:r>
        <w:rPr>
          <w:rStyle w:val="Strong"/>
          <w:b w:val="0"/>
        </w:rPr>
        <w:t xml:space="preserve"> represent the individual reverberation contributions from each unique combination of path types.  Because the scenario is monostatic and there is no beam pattern modelled, the individual contributions each have an identical sibling </w:t>
      </w:r>
      <w:proofErr w:type="gramStart"/>
      <w:r>
        <w:rPr>
          <w:rStyle w:val="Strong"/>
          <w:b w:val="0"/>
        </w:rPr>
        <w:t xml:space="preserve">whenever </w:t>
      </w:r>
      <w:proofErr w:type="gramEnd"/>
      <m:oMath>
        <m:r>
          <w:rPr>
            <w:rStyle w:val="Strong"/>
            <w:rFonts w:ascii="Cambria Math" w:hAnsi="Cambria Math"/>
          </w:rPr>
          <m:t>s≠r</m:t>
        </m:r>
      </m:oMath>
      <w:r>
        <w:rPr>
          <w:rStyle w:val="Strong"/>
          <w:rFonts w:eastAsiaTheme="minorEastAsia"/>
          <w:b w:val="0"/>
          <w:bCs w:val="0"/>
        </w:rPr>
        <w:t xml:space="preserve">.  </w:t>
      </w:r>
    </w:p>
    <w:p w:rsidR="005F493C" w:rsidRDefault="005F493C" w:rsidP="005F493C">
      <w:pPr>
        <w:rPr>
          <w:rStyle w:val="Strong"/>
          <w:b w:val="0"/>
        </w:rPr>
      </w:pPr>
      <w:r>
        <w:rPr>
          <w:rStyle w:val="Strong"/>
          <w:b w:val="0"/>
        </w:rPr>
        <w:t xml:space="preserve">From 0.267 to 0.533 seconds, the only contributions to the total reverberation are from direct path propagation.  In this zone, the total reverberation is 3 dB higher than the direct path because it includes the contribution of a surface reflected path.  The ramp-up to the peak level at 0.367 seconds is the </w:t>
      </w:r>
      <w:proofErr w:type="gramStart"/>
      <w:r>
        <w:rPr>
          <w:rStyle w:val="Strong"/>
          <w:b w:val="0"/>
        </w:rPr>
        <w:t>result of the convolution with the 250 millisecond transmit</w:t>
      </w:r>
      <w:proofErr w:type="gramEnd"/>
      <w:r>
        <w:rPr>
          <w:rStyle w:val="Strong"/>
          <w:b w:val="0"/>
        </w:rPr>
        <w:t xml:space="preserve"> pulse.</w:t>
      </w:r>
    </w:p>
    <w:p w:rsidR="005F493C" w:rsidRDefault="005F493C" w:rsidP="005F493C">
      <w:pPr>
        <w:rPr>
          <w:rStyle w:val="Strong"/>
          <w:b w:val="0"/>
        </w:rPr>
      </w:pPr>
      <w:r>
        <w:rPr>
          <w:rStyle w:val="Strong"/>
          <w:b w:val="0"/>
        </w:rPr>
        <w:t xml:space="preserve">Between 0.533 and 0.800 seconds there is a second smaller peak in the reverberation that represents the onset of four contributions from direct/surface paths.  Beyond 0.800 seconds, the reverberation is a combination of many weaker paths. At the </w:t>
      </w:r>
      <w:proofErr w:type="gramStart"/>
      <w:r>
        <w:rPr>
          <w:rStyle w:val="Strong"/>
          <w:b w:val="0"/>
        </w:rPr>
        <w:t>4 second</w:t>
      </w:r>
      <w:proofErr w:type="gramEnd"/>
      <w:r>
        <w:rPr>
          <w:rStyle w:val="Strong"/>
          <w:b w:val="0"/>
        </w:rPr>
        <w:t xml:space="preserve"> point, the reverberation is approximately 19 dB stronger than would be predicted by only modeling the direct path.  </w:t>
      </w:r>
    </w:p>
    <w:p w:rsidR="002968E4" w:rsidRDefault="005F493C" w:rsidP="002968E4">
      <w:pPr>
        <w:keepNext/>
        <w:jc w:val="center"/>
      </w:pPr>
      <w:r>
        <w:rPr>
          <w:noProof/>
        </w:rPr>
        <w:drawing>
          <wp:inline distT="0" distB="0" distL="0" distR="0" wp14:anchorId="608958CC" wp14:editId="10208512">
            <wp:extent cx="4873752" cy="3657600"/>
            <wp:effectExtent l="0" t="0" r="317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873752" cy="3657600"/>
                    </a:xfrm>
                    <a:prstGeom prst="rect">
                      <a:avLst/>
                    </a:prstGeom>
                    <a:noFill/>
                    <a:ln>
                      <a:noFill/>
                    </a:ln>
                  </pic:spPr>
                </pic:pic>
              </a:graphicData>
            </a:graphic>
          </wp:inline>
        </w:drawing>
      </w:r>
    </w:p>
    <w:p w:rsidR="002968E4" w:rsidRDefault="002968E4" w:rsidP="002968E4">
      <w:pPr>
        <w:pStyle w:val="Caption"/>
        <w:jc w:val="center"/>
        <w:rPr>
          <w:rStyle w:val="Strong"/>
        </w:rPr>
      </w:pPr>
      <w:bookmarkStart w:id="47" w:name="_Ref376450418"/>
      <w:r>
        <w:t xml:space="preserve">Figure </w:t>
      </w:r>
      <w:r w:rsidR="00CF31F0">
        <w:fldChar w:fldCharType="begin"/>
      </w:r>
      <w:r w:rsidR="00CF31F0">
        <w:instrText xml:space="preserve"> SEQ Figure \* ARABIC </w:instrText>
      </w:r>
      <w:r w:rsidR="00CF31F0">
        <w:fldChar w:fldCharType="separate"/>
      </w:r>
      <w:r w:rsidR="001B49B6">
        <w:rPr>
          <w:noProof/>
        </w:rPr>
        <w:t>15</w:t>
      </w:r>
      <w:r w:rsidR="00CF31F0">
        <w:rPr>
          <w:noProof/>
        </w:rPr>
        <w:fldChar w:fldCharType="end"/>
      </w:r>
      <w:bookmarkEnd w:id="47"/>
      <w:r>
        <w:t xml:space="preserve"> – Reverberation </w:t>
      </w:r>
      <w:r w:rsidR="0089474D">
        <w:t>envelope</w:t>
      </w:r>
      <w:r>
        <w:t xml:space="preserve"> using classic </w:t>
      </w:r>
      <w:r w:rsidRPr="000D407E">
        <w:t>reverberation calcu</w:t>
      </w:r>
      <w:r>
        <w:t>lation</w:t>
      </w:r>
    </w:p>
    <w:p w:rsidR="002968E4" w:rsidRDefault="002968E4" w:rsidP="002968E4">
      <w:pPr>
        <w:keepNext/>
        <w:jc w:val="center"/>
      </w:pPr>
      <w:r>
        <w:rPr>
          <w:noProof/>
        </w:rPr>
        <w:drawing>
          <wp:inline distT="0" distB="0" distL="0" distR="0" wp14:anchorId="4A9DB9C9" wp14:editId="1FED4158">
            <wp:extent cx="4873752" cy="3657600"/>
            <wp:effectExtent l="0" t="0" r="317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873752" cy="3657600"/>
                    </a:xfrm>
                    <a:prstGeom prst="rect">
                      <a:avLst/>
                    </a:prstGeom>
                    <a:noFill/>
                    <a:ln>
                      <a:noFill/>
                    </a:ln>
                  </pic:spPr>
                </pic:pic>
              </a:graphicData>
            </a:graphic>
          </wp:inline>
        </w:drawing>
      </w:r>
    </w:p>
    <w:p w:rsidR="002968E4" w:rsidRDefault="002968E4" w:rsidP="002968E4">
      <w:pPr>
        <w:pStyle w:val="Caption"/>
        <w:jc w:val="center"/>
      </w:pPr>
      <w:bookmarkStart w:id="48" w:name="_Ref377905800"/>
      <w:r>
        <w:t xml:space="preserve">Figure </w:t>
      </w:r>
      <w:r w:rsidR="00CF31F0">
        <w:fldChar w:fldCharType="begin"/>
      </w:r>
      <w:r w:rsidR="00CF31F0">
        <w:instrText xml:space="preserve"> SEQ Figure \* ARABIC </w:instrText>
      </w:r>
      <w:r w:rsidR="00CF31F0">
        <w:fldChar w:fldCharType="separate"/>
      </w:r>
      <w:r w:rsidR="001B49B6">
        <w:rPr>
          <w:noProof/>
        </w:rPr>
        <w:t>16</w:t>
      </w:r>
      <w:r w:rsidR="00CF31F0">
        <w:rPr>
          <w:noProof/>
        </w:rPr>
        <w:fldChar w:fldCharType="end"/>
      </w:r>
      <w:bookmarkEnd w:id="48"/>
      <w:r>
        <w:t xml:space="preserve"> – Ensonified area for c</w:t>
      </w:r>
      <w:r w:rsidRPr="00E02DB2">
        <w:t>lassic reverberation algorithm</w:t>
      </w:r>
    </w:p>
    <w:p w:rsidR="002968E4" w:rsidRDefault="002968E4" w:rsidP="002968E4">
      <w:r>
        <w:t xml:space="preserve">The ensonified area for the reverberation contributions in </w:t>
      </w:r>
      <w:r>
        <w:fldChar w:fldCharType="begin"/>
      </w:r>
      <w:r>
        <w:instrText xml:space="preserve"> REF _Ref376450418 \h </w:instrText>
      </w:r>
      <w:r>
        <w:fldChar w:fldCharType="separate"/>
      </w:r>
      <w:r w:rsidR="001B49B6">
        <w:t xml:space="preserve">Figure </w:t>
      </w:r>
      <w:r w:rsidR="001B49B6">
        <w:rPr>
          <w:noProof/>
        </w:rPr>
        <w:t>15</w:t>
      </w:r>
      <w:r>
        <w:fldChar w:fldCharType="end"/>
      </w:r>
      <w:r>
        <w:t xml:space="preserve"> are illustrated in </w:t>
      </w:r>
      <w:r>
        <w:fldChar w:fldCharType="begin"/>
      </w:r>
      <w:r>
        <w:instrText xml:space="preserve"> REF _Ref377905800 \h </w:instrText>
      </w:r>
      <w:r>
        <w:fldChar w:fldCharType="separate"/>
      </w:r>
      <w:r w:rsidR="001B49B6">
        <w:t xml:space="preserve">Figure </w:t>
      </w:r>
      <w:r w:rsidR="001B49B6">
        <w:rPr>
          <w:noProof/>
        </w:rPr>
        <w:t>16</w:t>
      </w:r>
      <w:r>
        <w:fldChar w:fldCharType="end"/>
      </w:r>
      <w:r>
        <w:t>. In each case, the ensonified areas for the simplified test environment are approximately equal to that for a horizontally propagating wave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8"/>
        <w:gridCol w:w="8280"/>
        <w:gridCol w:w="648"/>
      </w:tblGrid>
      <w:tr w:rsidR="002968E4" w:rsidTr="008C3BAD">
        <w:tc>
          <w:tcPr>
            <w:tcW w:w="648" w:type="dxa"/>
          </w:tcPr>
          <w:p w:rsidR="002968E4" w:rsidRDefault="002968E4" w:rsidP="008C3BAD">
            <w:pPr>
              <w:pStyle w:val="NoSpacing"/>
            </w:pPr>
          </w:p>
        </w:tc>
        <w:tc>
          <w:tcPr>
            <w:tcW w:w="8280" w:type="dxa"/>
          </w:tcPr>
          <w:p w:rsidR="002968E4" w:rsidRDefault="00054A12" w:rsidP="008C3BAD">
            <w:pPr>
              <w:pStyle w:val="NoSpacing"/>
            </w:pPr>
            <m:oMathPara>
              <m:oMath>
                <m:sSub>
                  <m:sSubPr>
                    <m:ctrlPr>
                      <w:rPr>
                        <w:rFonts w:ascii="Cambria Math" w:hAnsi="Cambria Math"/>
                        <w:i/>
                      </w:rPr>
                    </m:ctrlPr>
                  </m:sSubPr>
                  <m:e>
                    <m:r>
                      <m:rPr>
                        <m:scr m:val="script"/>
                      </m:rPr>
                      <w:rPr>
                        <w:rFonts w:ascii="Cambria Math" w:hAnsi="Cambria Math"/>
                      </w:rPr>
                      <m:t>A</m:t>
                    </m:r>
                  </m:e>
                  <m:sub>
                    <m:r>
                      <m:rPr>
                        <m:nor/>
                      </m:rPr>
                      <w:rPr>
                        <w:rFonts w:ascii="Cambria Math" w:hAnsi="Cambria Math"/>
                      </w:rPr>
                      <m:t>ideal</m:t>
                    </m:r>
                  </m:sub>
                </m:sSub>
                <m:d>
                  <m:dPr>
                    <m:ctrlPr>
                      <w:rPr>
                        <w:rFonts w:ascii="Cambria Math" w:hAnsi="Cambria Math"/>
                        <w:i/>
                      </w:rPr>
                    </m:ctrlPr>
                  </m:dPr>
                  <m:e>
                    <m:r>
                      <w:rPr>
                        <w:rFonts w:ascii="Cambria Math" w:hAnsi="Cambria Math"/>
                      </w:rPr>
                      <m:t>τ</m:t>
                    </m:r>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c</m:t>
                            </m:r>
                          </m:num>
                          <m:den>
                            <m:r>
                              <w:rPr>
                                <w:rFonts w:ascii="Cambria Math" w:hAnsi="Cambria Math"/>
                              </w:rPr>
                              <m:t>2</m:t>
                            </m:r>
                          </m:den>
                        </m:f>
                      </m:e>
                    </m:d>
                  </m:e>
                  <m:sup>
                    <m:r>
                      <w:rPr>
                        <w:rFonts w:ascii="Cambria Math" w:hAnsi="Cambria Math"/>
                      </w:rPr>
                      <m:t>2</m:t>
                    </m:r>
                  </m:sup>
                </m:sSup>
                <m:r>
                  <w:rPr>
                    <w:rFonts w:ascii="Cambria Math" w:hAnsi="Cambria Math"/>
                  </w:rPr>
                  <m:t>τ T</m:t>
                </m:r>
                <m:r>
                  <m:rPr>
                    <m:sty m:val="p"/>
                  </m:rPr>
                  <w:rPr>
                    <w:rFonts w:ascii="Cambria Math" w:hAnsi="Cambria Math"/>
                  </w:rPr>
                  <m:t>Δ</m:t>
                </m:r>
                <m:r>
                  <w:rPr>
                    <w:rFonts w:ascii="Cambria Math" w:hAnsi="Cambria Math"/>
                  </w:rPr>
                  <m:t>φ</m:t>
                </m:r>
                <m:r>
                  <w:rPr>
                    <w:rFonts w:ascii="Cambria Math" w:eastAsiaTheme="minorEastAsia" w:hAnsi="Cambria Math"/>
                  </w:rPr>
                  <m:t xml:space="preserve"> .</m:t>
                </m:r>
              </m:oMath>
            </m:oMathPara>
          </w:p>
        </w:tc>
        <w:tc>
          <w:tcPr>
            <w:tcW w:w="648" w:type="dxa"/>
          </w:tcPr>
          <w:p w:rsidR="002968E4" w:rsidRDefault="002968E4" w:rsidP="008C3BAD">
            <w:pPr>
              <w:pStyle w:val="NoSpacing"/>
            </w:pPr>
            <w:r>
              <w:t>(</w:t>
            </w:r>
            <w:fldSimple w:instr=" SEQ Equation \* MERGEFORMAT ">
              <w:r w:rsidR="001B49B6">
                <w:rPr>
                  <w:noProof/>
                </w:rPr>
                <w:t>51</w:t>
              </w:r>
            </w:fldSimple>
            <w:r>
              <w:t>)</w:t>
            </w:r>
          </w:p>
        </w:tc>
      </w:tr>
    </w:tbl>
    <w:p w:rsidR="002968E4" w:rsidRDefault="002968E4" w:rsidP="002968E4">
      <w:pPr>
        <w:pStyle w:val="NoSpacing"/>
      </w:pPr>
    </w:p>
    <w:p w:rsidR="002968E4" w:rsidRPr="00E02DB2" w:rsidRDefault="002968E4" w:rsidP="002968E4">
      <w:r>
        <w:fldChar w:fldCharType="begin"/>
      </w:r>
      <w:r>
        <w:instrText xml:space="preserve"> REF _Ref377905800 \h </w:instrText>
      </w:r>
      <w:r>
        <w:fldChar w:fldCharType="separate"/>
      </w:r>
      <w:r w:rsidR="001B49B6">
        <w:t xml:space="preserve">Figure </w:t>
      </w:r>
      <w:r w:rsidR="001B49B6">
        <w:rPr>
          <w:noProof/>
        </w:rPr>
        <w:t>16</w:t>
      </w:r>
      <w:r>
        <w:fldChar w:fldCharType="end"/>
      </w:r>
      <w:r>
        <w:t xml:space="preserve"> displays ensonified area as a ratio relative to </w:t>
      </w:r>
      <m:oMath>
        <m:sSub>
          <m:sSubPr>
            <m:ctrlPr>
              <w:rPr>
                <w:rFonts w:ascii="Cambria Math" w:hAnsi="Cambria Math"/>
                <w:i/>
              </w:rPr>
            </m:ctrlPr>
          </m:sSubPr>
          <m:e>
            <m:r>
              <m:rPr>
                <m:scr m:val="script"/>
              </m:rPr>
              <w:rPr>
                <w:rFonts w:ascii="Cambria Math" w:hAnsi="Cambria Math"/>
              </w:rPr>
              <m:t>A</m:t>
            </m:r>
          </m:e>
          <m:sub>
            <m:r>
              <m:rPr>
                <m:nor/>
              </m:rPr>
              <w:rPr>
                <w:rFonts w:ascii="Cambria Math" w:hAnsi="Cambria Math"/>
              </w:rPr>
              <m:t>ideal</m:t>
            </m:r>
          </m:sub>
        </m:sSub>
      </m:oMath>
      <w:r>
        <w:rPr>
          <w:rFonts w:eastAsiaTheme="minorEastAsia"/>
        </w:rPr>
        <w:t xml:space="preserve">, expressed in decibels. When the signal returns along the same path as the transmission, the area ramps-up to the </w:t>
      </w:r>
      <m:oMath>
        <m:sSub>
          <m:sSubPr>
            <m:ctrlPr>
              <w:rPr>
                <w:rFonts w:ascii="Cambria Math" w:hAnsi="Cambria Math"/>
                <w:i/>
              </w:rPr>
            </m:ctrlPr>
          </m:sSubPr>
          <m:e>
            <m:r>
              <m:rPr>
                <m:scr m:val="script"/>
              </m:rPr>
              <w:rPr>
                <w:rFonts w:ascii="Cambria Math" w:hAnsi="Cambria Math"/>
              </w:rPr>
              <m:t>A</m:t>
            </m:r>
          </m:e>
          <m:sub>
            <m:r>
              <m:rPr>
                <m:nor/>
              </m:rPr>
              <w:rPr>
                <w:rFonts w:ascii="Cambria Math" w:hAnsi="Cambria Math"/>
              </w:rPr>
              <m:t>ideal</m:t>
            </m:r>
          </m:sub>
        </m:sSub>
      </m:oMath>
      <w:r>
        <w:rPr>
          <w:rFonts w:eastAsiaTheme="minorEastAsia"/>
        </w:rPr>
        <w:t xml:space="preserve"> value almost immediately.  When the signal returns along a different path, the ramp-up is slightly slower.</w:t>
      </w:r>
    </w:p>
    <w:p w:rsidR="00205642" w:rsidRDefault="00D86B5B" w:rsidP="005D0315">
      <w:pPr>
        <w:pStyle w:val="Heading2"/>
      </w:pPr>
      <w:bookmarkStart w:id="49" w:name="_Toc401566036"/>
      <w:proofErr w:type="spellStart"/>
      <w:r>
        <w:t>Eigenverb</w:t>
      </w:r>
      <w:proofErr w:type="spellEnd"/>
      <w:r w:rsidR="007B0653">
        <w:t xml:space="preserve"> prototype and t</w:t>
      </w:r>
      <w:r w:rsidR="00205642">
        <w:t>esting</w:t>
      </w:r>
      <w:bookmarkEnd w:id="49"/>
    </w:p>
    <w:p w:rsidR="00372370" w:rsidRDefault="00205642" w:rsidP="008A1DEB">
      <w:pPr>
        <w:rPr>
          <w:rStyle w:val="Strong"/>
          <w:b w:val="0"/>
        </w:rPr>
      </w:pPr>
      <w:r w:rsidRPr="00E91DDB">
        <w:rPr>
          <w:rStyle w:val="Strong"/>
          <w:b w:val="0"/>
        </w:rPr>
        <w:t xml:space="preserve">The enclosed program </w:t>
      </w:r>
      <w:proofErr w:type="spellStart"/>
      <w:r w:rsidR="00434D76" w:rsidRPr="005F493C">
        <w:rPr>
          <w:rStyle w:val="IntenseEmphasis"/>
        </w:rPr>
        <w:t>eigenverb</w:t>
      </w:r>
      <w:r w:rsidR="007C0D8D" w:rsidRPr="005F493C">
        <w:rPr>
          <w:rStyle w:val="IntenseEmphasis"/>
        </w:rPr>
        <w:t>_demo</w:t>
      </w:r>
      <w:r w:rsidRPr="005F493C">
        <w:rPr>
          <w:rStyle w:val="IntenseEmphasis"/>
        </w:rPr>
        <w:t>.m</w:t>
      </w:r>
      <w:proofErr w:type="spellEnd"/>
      <w:r w:rsidRPr="00E91DDB">
        <w:rPr>
          <w:rStyle w:val="Strong"/>
          <w:b w:val="0"/>
        </w:rPr>
        <w:t xml:space="preserve"> </w:t>
      </w:r>
      <w:r w:rsidR="003D25D0">
        <w:rPr>
          <w:rStyle w:val="Strong"/>
          <w:b w:val="0"/>
        </w:rPr>
        <w:t xml:space="preserve">(Appendix B) </w:t>
      </w:r>
      <w:r w:rsidRPr="00E91DDB">
        <w:rPr>
          <w:rStyle w:val="Strong"/>
          <w:b w:val="0"/>
        </w:rPr>
        <w:t xml:space="preserve">is a </w:t>
      </w:r>
      <w:proofErr w:type="spellStart"/>
      <w:r w:rsidRPr="00E91DDB">
        <w:rPr>
          <w:rStyle w:val="Strong"/>
          <w:b w:val="0"/>
        </w:rPr>
        <w:t>Matlab</w:t>
      </w:r>
      <w:proofErr w:type="spellEnd"/>
      <w:r w:rsidRPr="00E91DDB">
        <w:rPr>
          <w:rStyle w:val="Strong"/>
          <w:b w:val="0"/>
        </w:rPr>
        <w:t xml:space="preserve"> script that implements the </w:t>
      </w:r>
      <w:proofErr w:type="spellStart"/>
      <w:r w:rsidR="00D86B5B" w:rsidRPr="00E91DDB">
        <w:t>Eigenverb</w:t>
      </w:r>
      <w:proofErr w:type="spellEnd"/>
      <w:r w:rsidR="00D86B5B" w:rsidRPr="00E91DDB">
        <w:rPr>
          <w:rStyle w:val="Strong"/>
          <w:b w:val="0"/>
        </w:rPr>
        <w:t xml:space="preserve"> </w:t>
      </w:r>
      <w:r w:rsidRPr="00E91DDB">
        <w:t>algorithm</w:t>
      </w:r>
      <w:r w:rsidR="00EA6688" w:rsidRPr="00E91DDB">
        <w:t xml:space="preserve"> (Section </w:t>
      </w:r>
      <w:r w:rsidR="00EA6688" w:rsidRPr="00E91DDB">
        <w:fldChar w:fldCharType="begin"/>
      </w:r>
      <w:r w:rsidR="00EA6688" w:rsidRPr="00E91DDB">
        <w:instrText xml:space="preserve"> REF _Ref389566938 \r \h </w:instrText>
      </w:r>
      <w:r w:rsidR="00EA6688" w:rsidRPr="00E91DDB">
        <w:fldChar w:fldCharType="separate"/>
      </w:r>
      <w:r w:rsidR="001B49B6">
        <w:t>3.5</w:t>
      </w:r>
      <w:r w:rsidR="00EA6688" w:rsidRPr="00E91DDB">
        <w:fldChar w:fldCharType="end"/>
      </w:r>
      <w:r w:rsidR="00EA6688" w:rsidRPr="00E91DDB">
        <w:t>)</w:t>
      </w:r>
      <w:r w:rsidRPr="00E91DDB">
        <w:t xml:space="preserve"> </w:t>
      </w:r>
      <w:r w:rsidRPr="00E91DDB">
        <w:rPr>
          <w:rStyle w:val="Strong"/>
          <w:b w:val="0"/>
        </w:rPr>
        <w:t xml:space="preserve">for the monostatic scenario shown in </w:t>
      </w:r>
      <w:r w:rsidRPr="00E91DDB">
        <w:rPr>
          <w:rStyle w:val="Strong"/>
          <w:b w:val="0"/>
        </w:rPr>
        <w:fldChar w:fldCharType="begin"/>
      </w:r>
      <w:r w:rsidRPr="00E91DDB">
        <w:rPr>
          <w:rStyle w:val="Strong"/>
          <w:b w:val="0"/>
        </w:rPr>
        <w:instrText xml:space="preserve"> REF _Ref376438867 \h </w:instrText>
      </w:r>
      <w:r w:rsidRPr="00E91DDB">
        <w:rPr>
          <w:rStyle w:val="Strong"/>
          <w:b w:val="0"/>
        </w:rPr>
      </w:r>
      <w:r w:rsidRPr="00E91DDB">
        <w:rPr>
          <w:rStyle w:val="Strong"/>
          <w:b w:val="0"/>
        </w:rPr>
        <w:fldChar w:fldCharType="separate"/>
      </w:r>
      <w:r w:rsidR="001B49B6">
        <w:t xml:space="preserve">Figure </w:t>
      </w:r>
      <w:r w:rsidR="001B49B6">
        <w:rPr>
          <w:noProof/>
        </w:rPr>
        <w:t>10</w:t>
      </w:r>
      <w:r w:rsidRPr="00E91DDB">
        <w:rPr>
          <w:rStyle w:val="Strong"/>
          <w:b w:val="0"/>
        </w:rPr>
        <w:fldChar w:fldCharType="end"/>
      </w:r>
      <w:r w:rsidRPr="00E91DDB">
        <w:rPr>
          <w:rStyle w:val="Strong"/>
          <w:b w:val="0"/>
        </w:rPr>
        <w:t xml:space="preserve">.  </w:t>
      </w:r>
      <w:r w:rsidR="00C10BEB" w:rsidRPr="00E91DDB">
        <w:rPr>
          <w:rStyle w:val="Strong"/>
          <w:b w:val="0"/>
        </w:rPr>
        <w:t xml:space="preserve">Unlike the classic algorithm, which computes </w:t>
      </w:r>
      <w:r w:rsidR="00C10BEB" w:rsidRPr="00E91DDB">
        <w:t xml:space="preserve">eigenray products (Eqns. </w:t>
      </w:r>
      <w:r w:rsidR="00C10BEB" w:rsidRPr="00E91DDB">
        <w:fldChar w:fldCharType="begin"/>
      </w:r>
      <w:r w:rsidR="00C10BEB" w:rsidRPr="00E91DDB">
        <w:instrText xml:space="preserve"> REF _Ref390079287 \h </w:instrText>
      </w:r>
      <w:r w:rsidR="00C10BEB" w:rsidRPr="00E91DDB">
        <w:fldChar w:fldCharType="separate"/>
      </w:r>
      <w:r w:rsidR="001B49B6">
        <w:t>(</w:t>
      </w:r>
      <w:r w:rsidR="001B49B6">
        <w:rPr>
          <w:noProof/>
        </w:rPr>
        <w:t>47</w:t>
      </w:r>
      <w:r w:rsidR="001B49B6">
        <w:t>)</w:t>
      </w:r>
      <w:r w:rsidR="00C10BEB" w:rsidRPr="00E91DDB">
        <w:fldChar w:fldCharType="end"/>
      </w:r>
      <w:r w:rsidR="00C10BEB" w:rsidRPr="00E91DDB">
        <w:t xml:space="preserve"> through </w:t>
      </w:r>
      <w:r w:rsidR="00C10BEB" w:rsidRPr="00E91DDB">
        <w:fldChar w:fldCharType="begin"/>
      </w:r>
      <w:r w:rsidR="00C10BEB" w:rsidRPr="00E91DDB">
        <w:instrText xml:space="preserve"> REF _Ref390079300 \h </w:instrText>
      </w:r>
      <w:r w:rsidR="00C10BEB" w:rsidRPr="00E91DDB">
        <w:fldChar w:fldCharType="separate"/>
      </w:r>
      <w:r w:rsidR="001B49B6">
        <w:t>(</w:t>
      </w:r>
      <w:r w:rsidR="001B49B6">
        <w:rPr>
          <w:noProof/>
        </w:rPr>
        <w:t>50</w:t>
      </w:r>
      <w:r w:rsidR="001B49B6">
        <w:t>)</w:t>
      </w:r>
      <w:r w:rsidR="00C10BEB" w:rsidRPr="00E91DDB">
        <w:fldChar w:fldCharType="end"/>
      </w:r>
      <w:r w:rsidR="00C10BEB" w:rsidRPr="00E91DDB">
        <w:t xml:space="preserve">) as a function of the range to the target, </w:t>
      </w:r>
      <w:r w:rsidR="00C10BEB" w:rsidRPr="00E91DDB">
        <w:rPr>
          <w:rStyle w:val="Strong"/>
          <w:b w:val="0"/>
        </w:rPr>
        <w:t xml:space="preserve">the </w:t>
      </w:r>
      <w:proofErr w:type="spellStart"/>
      <w:r w:rsidR="00C10BEB" w:rsidRPr="005F493C">
        <w:rPr>
          <w:rStyle w:val="IntenseEmphasis"/>
        </w:rPr>
        <w:t>eigenverb_demo.m</w:t>
      </w:r>
      <w:proofErr w:type="spellEnd"/>
      <w:r w:rsidR="00C10BEB" w:rsidRPr="00E91DDB">
        <w:rPr>
          <w:rStyle w:val="Strong"/>
          <w:b w:val="0"/>
        </w:rPr>
        <w:t xml:space="preserve"> </w:t>
      </w:r>
      <w:r w:rsidR="00C10BEB" w:rsidRPr="00E91DDB">
        <w:t>script computes eigenrays as a function of depression/elevation launch angle</w:t>
      </w:r>
      <w:r w:rsidR="00C10BEB" w:rsidRPr="00E91DDB">
        <w:rPr>
          <w:rFonts w:eastAsiaTheme="minorEastAsia"/>
        </w:rPr>
        <w:t xml:space="preserve">.  Source </w:t>
      </w:r>
      <w:proofErr w:type="spellStart"/>
      <w:r w:rsidR="00C10BEB" w:rsidRPr="00E91DDB">
        <w:rPr>
          <w:rFonts w:eastAsiaTheme="minorEastAsia"/>
        </w:rPr>
        <w:t>eignerays</w:t>
      </w:r>
      <w:proofErr w:type="spellEnd"/>
      <w:r w:rsidR="00C10BEB" w:rsidRPr="00E91DDB">
        <w:rPr>
          <w:rFonts w:eastAsiaTheme="minorEastAsia"/>
        </w:rPr>
        <w:t xml:space="preserve"> are re-used to represent receiver paths, and a double loop creates the combination of source/receiver paths required to </w:t>
      </w:r>
      <w:r w:rsidR="00C10BEB" w:rsidRPr="00E91DDB">
        <w:t xml:space="preserve">calculate intensity </w:t>
      </w:r>
      <w:r w:rsidR="00770B24">
        <w:t xml:space="preserve">contributions as a function of time using </w:t>
      </w:r>
      <w:r w:rsidR="00C10BEB">
        <w:rPr>
          <w:rStyle w:val="Strong"/>
          <w:b w:val="0"/>
        </w:rPr>
        <w:t xml:space="preserve">Eqns. </w:t>
      </w:r>
      <w:r w:rsidR="00372370">
        <w:rPr>
          <w:rStyle w:val="Strong"/>
          <w:b w:val="0"/>
        </w:rPr>
        <w:fldChar w:fldCharType="begin"/>
      </w:r>
      <w:r w:rsidR="00372370">
        <w:rPr>
          <w:rStyle w:val="Strong"/>
          <w:b w:val="0"/>
        </w:rPr>
        <w:instrText xml:space="preserve"> REF _Ref391046979 \h </w:instrText>
      </w:r>
      <w:r w:rsidR="00372370">
        <w:rPr>
          <w:rStyle w:val="Strong"/>
          <w:b w:val="0"/>
        </w:rPr>
      </w:r>
      <w:r w:rsidR="00372370">
        <w:rPr>
          <w:rStyle w:val="Strong"/>
          <w:b w:val="0"/>
        </w:rPr>
        <w:fldChar w:fldCharType="separate"/>
      </w:r>
      <w:r w:rsidR="001B49B6">
        <w:t>(</w:t>
      </w:r>
      <w:r w:rsidR="001B49B6">
        <w:rPr>
          <w:noProof/>
        </w:rPr>
        <w:t>6</w:t>
      </w:r>
      <w:r w:rsidR="001B49B6">
        <w:t>)</w:t>
      </w:r>
      <w:r w:rsidR="00372370">
        <w:rPr>
          <w:rStyle w:val="Strong"/>
          <w:b w:val="0"/>
        </w:rPr>
        <w:fldChar w:fldCharType="end"/>
      </w:r>
      <w:r w:rsidR="00372370">
        <w:rPr>
          <w:rStyle w:val="Strong"/>
          <w:b w:val="0"/>
        </w:rPr>
        <w:t xml:space="preserve">, </w:t>
      </w:r>
      <w:r w:rsidR="00372370">
        <w:rPr>
          <w:rStyle w:val="Strong"/>
          <w:b w:val="0"/>
        </w:rPr>
        <w:fldChar w:fldCharType="begin"/>
      </w:r>
      <w:r w:rsidR="00372370">
        <w:rPr>
          <w:rStyle w:val="Strong"/>
          <w:b w:val="0"/>
        </w:rPr>
        <w:instrText xml:space="preserve"> REF _Ref393111370 \h </w:instrText>
      </w:r>
      <w:r w:rsidR="00372370">
        <w:rPr>
          <w:rStyle w:val="Strong"/>
          <w:b w:val="0"/>
        </w:rPr>
      </w:r>
      <w:r w:rsidR="00372370">
        <w:rPr>
          <w:rStyle w:val="Strong"/>
          <w:b w:val="0"/>
        </w:rPr>
        <w:fldChar w:fldCharType="separate"/>
      </w:r>
      <w:r w:rsidR="001B49B6">
        <w:t>(</w:t>
      </w:r>
      <w:r w:rsidR="001B49B6">
        <w:rPr>
          <w:noProof/>
        </w:rPr>
        <w:t>7</w:t>
      </w:r>
      <w:r w:rsidR="001B49B6">
        <w:t>)</w:t>
      </w:r>
      <w:r w:rsidR="00372370">
        <w:rPr>
          <w:rStyle w:val="Strong"/>
          <w:b w:val="0"/>
        </w:rPr>
        <w:fldChar w:fldCharType="end"/>
      </w:r>
      <w:r w:rsidR="00372370">
        <w:rPr>
          <w:rStyle w:val="Strong"/>
          <w:b w:val="0"/>
        </w:rPr>
        <w:t xml:space="preserve">, </w:t>
      </w:r>
      <w:r w:rsidR="00372370">
        <w:rPr>
          <w:rStyle w:val="Strong"/>
          <w:b w:val="0"/>
        </w:rPr>
        <w:fldChar w:fldCharType="begin"/>
      </w:r>
      <w:r w:rsidR="00372370">
        <w:rPr>
          <w:rStyle w:val="Strong"/>
          <w:b w:val="0"/>
        </w:rPr>
        <w:instrText xml:space="preserve"> REF _Ref393116076 \h </w:instrText>
      </w:r>
      <w:r w:rsidR="00372370">
        <w:rPr>
          <w:rStyle w:val="Strong"/>
          <w:b w:val="0"/>
        </w:rPr>
      </w:r>
      <w:r w:rsidR="00372370">
        <w:rPr>
          <w:rStyle w:val="Strong"/>
          <w:b w:val="0"/>
        </w:rPr>
        <w:fldChar w:fldCharType="separate"/>
      </w:r>
      <w:r w:rsidR="001B49B6" w:rsidRPr="00E91DDB">
        <w:t>(</w:t>
      </w:r>
      <w:r w:rsidR="001B49B6">
        <w:rPr>
          <w:noProof/>
        </w:rPr>
        <w:t>31</w:t>
      </w:r>
      <w:r w:rsidR="001B49B6" w:rsidRPr="00E91DDB">
        <w:t>)</w:t>
      </w:r>
      <w:r w:rsidR="00372370">
        <w:rPr>
          <w:rStyle w:val="Strong"/>
          <w:b w:val="0"/>
        </w:rPr>
        <w:fldChar w:fldCharType="end"/>
      </w:r>
      <w:r w:rsidR="00372370">
        <w:rPr>
          <w:rStyle w:val="Strong"/>
          <w:b w:val="0"/>
        </w:rPr>
        <w:t xml:space="preserve">, </w:t>
      </w:r>
      <w:r w:rsidR="00372370">
        <w:rPr>
          <w:rStyle w:val="Strong"/>
          <w:b w:val="0"/>
        </w:rPr>
        <w:fldChar w:fldCharType="begin"/>
      </w:r>
      <w:r w:rsidR="00372370">
        <w:rPr>
          <w:rStyle w:val="Strong"/>
          <w:b w:val="0"/>
        </w:rPr>
        <w:instrText xml:space="preserve"> REF _Ref389510809 \h </w:instrText>
      </w:r>
      <w:r w:rsidR="00372370">
        <w:rPr>
          <w:rStyle w:val="Strong"/>
          <w:b w:val="0"/>
        </w:rPr>
      </w:r>
      <w:r w:rsidR="00372370">
        <w:rPr>
          <w:rStyle w:val="Strong"/>
          <w:b w:val="0"/>
        </w:rPr>
        <w:fldChar w:fldCharType="separate"/>
      </w:r>
      <w:r w:rsidR="001B49B6">
        <w:t>(</w:t>
      </w:r>
      <w:r w:rsidR="001B49B6">
        <w:rPr>
          <w:noProof/>
        </w:rPr>
        <w:t>32</w:t>
      </w:r>
      <w:r w:rsidR="001B49B6">
        <w:t>)</w:t>
      </w:r>
      <w:r w:rsidR="00372370">
        <w:rPr>
          <w:rStyle w:val="Strong"/>
          <w:b w:val="0"/>
        </w:rPr>
        <w:fldChar w:fldCharType="end"/>
      </w:r>
      <w:r w:rsidR="00372370">
        <w:rPr>
          <w:rStyle w:val="Strong"/>
          <w:b w:val="0"/>
        </w:rPr>
        <w:t xml:space="preserve">, and </w:t>
      </w:r>
      <w:r w:rsidR="00372370">
        <w:rPr>
          <w:rStyle w:val="Strong"/>
          <w:b w:val="0"/>
        </w:rPr>
        <w:fldChar w:fldCharType="begin"/>
      </w:r>
      <w:r w:rsidR="00372370">
        <w:rPr>
          <w:rStyle w:val="Strong"/>
          <w:b w:val="0"/>
        </w:rPr>
        <w:instrText xml:space="preserve"> REF _Ref393116117 \h </w:instrText>
      </w:r>
      <w:r w:rsidR="00372370">
        <w:rPr>
          <w:rStyle w:val="Strong"/>
          <w:b w:val="0"/>
        </w:rPr>
      </w:r>
      <w:r w:rsidR="00372370">
        <w:rPr>
          <w:rStyle w:val="Strong"/>
          <w:b w:val="0"/>
        </w:rPr>
        <w:fldChar w:fldCharType="separate"/>
      </w:r>
      <w:r w:rsidR="001B49B6" w:rsidRPr="00E91DDB">
        <w:t>(</w:t>
      </w:r>
      <w:r w:rsidR="001B49B6">
        <w:rPr>
          <w:noProof/>
        </w:rPr>
        <w:t>45</w:t>
      </w:r>
      <w:r w:rsidR="001B49B6" w:rsidRPr="00E91DDB">
        <w:t>)</w:t>
      </w:r>
      <w:r w:rsidR="00372370">
        <w:rPr>
          <w:rStyle w:val="Strong"/>
          <w:b w:val="0"/>
        </w:rPr>
        <w:fldChar w:fldCharType="end"/>
      </w:r>
      <w:r w:rsidR="00372370">
        <w:rPr>
          <w:rStyle w:val="Strong"/>
          <w:b w:val="0"/>
        </w:rPr>
        <w:t xml:space="preserve">.  </w:t>
      </w:r>
    </w:p>
    <w:p w:rsidR="00372370" w:rsidRDefault="005F493C" w:rsidP="00372370">
      <w:pPr>
        <w:keepNext/>
        <w:jc w:val="center"/>
      </w:pPr>
      <w:r>
        <w:rPr>
          <w:noProof/>
        </w:rPr>
        <w:drawing>
          <wp:inline distT="0" distB="0" distL="0" distR="0" wp14:anchorId="0413F45B" wp14:editId="0C920062">
            <wp:extent cx="4873752" cy="3657600"/>
            <wp:effectExtent l="0" t="0" r="317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873752" cy="3657600"/>
                    </a:xfrm>
                    <a:prstGeom prst="rect">
                      <a:avLst/>
                    </a:prstGeom>
                    <a:noFill/>
                    <a:ln>
                      <a:noFill/>
                    </a:ln>
                  </pic:spPr>
                </pic:pic>
              </a:graphicData>
            </a:graphic>
          </wp:inline>
        </w:drawing>
      </w:r>
    </w:p>
    <w:p w:rsidR="00372370" w:rsidRDefault="00372370" w:rsidP="00372370">
      <w:pPr>
        <w:pStyle w:val="Caption"/>
        <w:jc w:val="center"/>
        <w:rPr>
          <w:rStyle w:val="Strong"/>
          <w:b/>
        </w:rPr>
      </w:pPr>
      <w:bookmarkStart w:id="50" w:name="_Ref393116380"/>
      <w:r>
        <w:t xml:space="preserve">Figure </w:t>
      </w:r>
      <w:r w:rsidR="00CF31F0">
        <w:fldChar w:fldCharType="begin"/>
      </w:r>
      <w:r w:rsidR="00CF31F0">
        <w:instrText xml:space="preserve"> SEQ Figure \* ARABIC </w:instrText>
      </w:r>
      <w:r w:rsidR="00CF31F0">
        <w:fldChar w:fldCharType="separate"/>
      </w:r>
      <w:r w:rsidR="001B49B6">
        <w:rPr>
          <w:noProof/>
        </w:rPr>
        <w:t>17</w:t>
      </w:r>
      <w:r w:rsidR="00CF31F0">
        <w:rPr>
          <w:noProof/>
        </w:rPr>
        <w:fldChar w:fldCharType="end"/>
      </w:r>
      <w:bookmarkEnd w:id="50"/>
      <w:r w:rsidR="00F70FF5">
        <w:t xml:space="preserve"> – </w:t>
      </w:r>
      <w:r w:rsidR="002C5564">
        <w:t xml:space="preserve">Reverberation envelope using </w:t>
      </w:r>
      <w:proofErr w:type="spellStart"/>
      <w:r w:rsidR="002C5564">
        <w:t>Eigenverb</w:t>
      </w:r>
      <w:proofErr w:type="spellEnd"/>
      <w:r w:rsidR="002C5564">
        <w:t xml:space="preserve"> model</w:t>
      </w:r>
    </w:p>
    <w:p w:rsidR="00F70FF5" w:rsidRDefault="00CF047B" w:rsidP="00F70FF5">
      <w:pPr>
        <w:keepNext/>
        <w:jc w:val="center"/>
      </w:pPr>
      <w:r>
        <w:rPr>
          <w:noProof/>
        </w:rPr>
        <w:drawing>
          <wp:inline distT="0" distB="0" distL="0" distR="0" wp14:anchorId="58A8846F" wp14:editId="53ED7F86">
            <wp:extent cx="4873752" cy="3657600"/>
            <wp:effectExtent l="0" t="0" r="317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873752" cy="3657600"/>
                    </a:xfrm>
                    <a:prstGeom prst="rect">
                      <a:avLst/>
                    </a:prstGeom>
                    <a:noFill/>
                    <a:ln>
                      <a:noFill/>
                    </a:ln>
                  </pic:spPr>
                </pic:pic>
              </a:graphicData>
            </a:graphic>
          </wp:inline>
        </w:drawing>
      </w:r>
    </w:p>
    <w:p w:rsidR="00F70FF5" w:rsidRDefault="00F70FF5" w:rsidP="00F70FF5">
      <w:pPr>
        <w:pStyle w:val="Caption"/>
        <w:jc w:val="center"/>
        <w:rPr>
          <w:rStyle w:val="Strong"/>
          <w:b/>
        </w:rPr>
      </w:pPr>
      <w:bookmarkStart w:id="51" w:name="_Ref393118296"/>
      <w:r>
        <w:t xml:space="preserve">Figure </w:t>
      </w:r>
      <w:r w:rsidR="00CF31F0">
        <w:fldChar w:fldCharType="begin"/>
      </w:r>
      <w:r w:rsidR="00CF31F0">
        <w:instrText xml:space="preserve"> SEQ Figure \* ARABIC </w:instrText>
      </w:r>
      <w:r w:rsidR="00CF31F0">
        <w:fldChar w:fldCharType="separate"/>
      </w:r>
      <w:r w:rsidR="001B49B6">
        <w:rPr>
          <w:noProof/>
        </w:rPr>
        <w:t>18</w:t>
      </w:r>
      <w:r w:rsidR="00CF31F0">
        <w:rPr>
          <w:noProof/>
        </w:rPr>
        <w:fldChar w:fldCharType="end"/>
      </w:r>
      <w:bookmarkEnd w:id="51"/>
      <w:r>
        <w:t xml:space="preserve"> – Difference between </w:t>
      </w:r>
      <w:proofErr w:type="spellStart"/>
      <w:r>
        <w:t>Eigenverb</w:t>
      </w:r>
      <w:proofErr w:type="spellEnd"/>
      <w:r>
        <w:t xml:space="preserve"> and </w:t>
      </w:r>
      <w:r w:rsidR="002C5564">
        <w:t>analytic solution</w:t>
      </w:r>
    </w:p>
    <w:p w:rsidR="00F70FF5" w:rsidRDefault="00F70FF5" w:rsidP="00F70FF5">
      <w:pPr>
        <w:rPr>
          <w:rStyle w:val="Strong"/>
          <w:b w:val="0"/>
        </w:rPr>
      </w:pPr>
      <w:r>
        <w:rPr>
          <w:rStyle w:val="Strong"/>
          <w:b w:val="0"/>
        </w:rPr>
        <w:fldChar w:fldCharType="begin"/>
      </w:r>
      <w:r>
        <w:rPr>
          <w:rStyle w:val="Strong"/>
          <w:b w:val="0"/>
        </w:rPr>
        <w:instrText xml:space="preserve"> REF _Ref393116380 \h </w:instrText>
      </w:r>
      <w:r>
        <w:rPr>
          <w:rStyle w:val="Strong"/>
          <w:b w:val="0"/>
        </w:rPr>
      </w:r>
      <w:r>
        <w:rPr>
          <w:rStyle w:val="Strong"/>
          <w:b w:val="0"/>
        </w:rPr>
        <w:fldChar w:fldCharType="separate"/>
      </w:r>
      <w:r w:rsidR="001B49B6">
        <w:t xml:space="preserve">Figure </w:t>
      </w:r>
      <w:r w:rsidR="001B49B6">
        <w:rPr>
          <w:noProof/>
        </w:rPr>
        <w:t>17</w:t>
      </w:r>
      <w:r>
        <w:rPr>
          <w:rStyle w:val="Strong"/>
          <w:b w:val="0"/>
        </w:rPr>
        <w:fldChar w:fldCharType="end"/>
      </w:r>
      <w:r>
        <w:rPr>
          <w:rStyle w:val="Strong"/>
          <w:b w:val="0"/>
        </w:rPr>
        <w:t xml:space="preserve"> illustrates </w:t>
      </w:r>
      <w:r w:rsidRPr="00372370">
        <w:rPr>
          <w:rStyle w:val="Strong"/>
          <w:b w:val="0"/>
        </w:rPr>
        <w:t xml:space="preserve">bottom reverberation for a </w:t>
      </w:r>
      <w:proofErr w:type="gramStart"/>
      <w:r w:rsidR="009971F7">
        <w:rPr>
          <w:rStyle w:val="Strong"/>
          <w:b w:val="0"/>
        </w:rPr>
        <w:t>250</w:t>
      </w:r>
      <w:r w:rsidRPr="00372370">
        <w:rPr>
          <w:rStyle w:val="Strong"/>
          <w:b w:val="0"/>
        </w:rPr>
        <w:t xml:space="preserve"> millisecond</w:t>
      </w:r>
      <w:proofErr w:type="gramEnd"/>
      <w:r w:rsidRPr="00372370">
        <w:rPr>
          <w:rStyle w:val="Strong"/>
          <w:b w:val="0"/>
        </w:rPr>
        <w:t xml:space="preserve"> pulse with a peak intensity of 200 </w:t>
      </w:r>
      <w:proofErr w:type="spellStart"/>
      <w:r w:rsidRPr="00372370">
        <w:rPr>
          <w:rStyle w:val="Strong"/>
          <w:b w:val="0"/>
        </w:rPr>
        <w:t>dB.</w:t>
      </w:r>
      <w:proofErr w:type="spellEnd"/>
      <w:r w:rsidRPr="00372370">
        <w:rPr>
          <w:rStyle w:val="Strong"/>
          <w:b w:val="0"/>
        </w:rPr>
        <w:t xml:space="preserve">  </w:t>
      </w:r>
      <w:r>
        <w:rPr>
          <w:rStyle w:val="Strong"/>
          <w:b w:val="0"/>
        </w:rPr>
        <w:t xml:space="preserve">The solid lines represent the results of the </w:t>
      </w:r>
      <w:proofErr w:type="spellStart"/>
      <w:r>
        <w:rPr>
          <w:rStyle w:val="Strong"/>
          <w:b w:val="0"/>
        </w:rPr>
        <w:t>Eigenverb</w:t>
      </w:r>
      <w:proofErr w:type="spellEnd"/>
      <w:r>
        <w:rPr>
          <w:rStyle w:val="Strong"/>
          <w:b w:val="0"/>
        </w:rPr>
        <w:t xml:space="preserve"> model; the dashed lines represent the same </w:t>
      </w:r>
      <w:r w:rsidR="002C5564">
        <w:rPr>
          <w:rStyle w:val="Strong"/>
          <w:b w:val="0"/>
        </w:rPr>
        <w:t>analytic solution</w:t>
      </w:r>
      <w:r>
        <w:rPr>
          <w:rStyle w:val="Strong"/>
          <w:b w:val="0"/>
        </w:rPr>
        <w:t xml:space="preserve"> results show</w:t>
      </w:r>
      <w:r w:rsidR="009971F7">
        <w:rPr>
          <w:rStyle w:val="Strong"/>
          <w:b w:val="0"/>
        </w:rPr>
        <w:t>n</w:t>
      </w:r>
      <w:r>
        <w:rPr>
          <w:rStyle w:val="Strong"/>
          <w:b w:val="0"/>
        </w:rPr>
        <w:t xml:space="preserve"> in </w:t>
      </w:r>
      <w:r>
        <w:rPr>
          <w:rStyle w:val="Strong"/>
          <w:b w:val="0"/>
        </w:rPr>
        <w:fldChar w:fldCharType="begin"/>
      </w:r>
      <w:r>
        <w:rPr>
          <w:rStyle w:val="Strong"/>
          <w:b w:val="0"/>
        </w:rPr>
        <w:instrText xml:space="preserve"> REF _Ref376450418 \h </w:instrText>
      </w:r>
      <w:r>
        <w:rPr>
          <w:rStyle w:val="Strong"/>
          <w:b w:val="0"/>
        </w:rPr>
      </w:r>
      <w:r>
        <w:rPr>
          <w:rStyle w:val="Strong"/>
          <w:b w:val="0"/>
        </w:rPr>
        <w:fldChar w:fldCharType="separate"/>
      </w:r>
      <w:r w:rsidR="001B49B6">
        <w:t xml:space="preserve">Figure </w:t>
      </w:r>
      <w:r w:rsidR="001B49B6">
        <w:rPr>
          <w:noProof/>
        </w:rPr>
        <w:t>15</w:t>
      </w:r>
      <w:r>
        <w:rPr>
          <w:rStyle w:val="Strong"/>
          <w:b w:val="0"/>
        </w:rPr>
        <w:fldChar w:fldCharType="end"/>
      </w:r>
      <w:r w:rsidR="00420EEB">
        <w:rPr>
          <w:rStyle w:val="Strong"/>
          <w:b w:val="0"/>
        </w:rPr>
        <w:t>, the classic reverberation model</w:t>
      </w:r>
      <w:r>
        <w:rPr>
          <w:rStyle w:val="Strong"/>
          <w:b w:val="0"/>
        </w:rPr>
        <w:t xml:space="preserve">.  </w:t>
      </w:r>
      <w:r w:rsidRPr="00372370">
        <w:rPr>
          <w:rStyle w:val="Strong"/>
          <w:b w:val="0"/>
        </w:rPr>
        <w:t>The colored lines represent the individual reverberation contributions from each uni</w:t>
      </w:r>
      <w:r>
        <w:rPr>
          <w:rStyle w:val="Strong"/>
          <w:b w:val="0"/>
        </w:rPr>
        <w:t xml:space="preserve">que combination of path types; the black line represents the total reverberation.  </w:t>
      </w:r>
      <w:r>
        <w:rPr>
          <w:rStyle w:val="Strong"/>
          <w:b w:val="0"/>
        </w:rPr>
        <w:fldChar w:fldCharType="begin"/>
      </w:r>
      <w:r>
        <w:rPr>
          <w:rStyle w:val="Strong"/>
          <w:b w:val="0"/>
        </w:rPr>
        <w:instrText xml:space="preserve"> REF _Ref393118296 \h </w:instrText>
      </w:r>
      <w:r>
        <w:rPr>
          <w:rStyle w:val="Strong"/>
          <w:b w:val="0"/>
        </w:rPr>
      </w:r>
      <w:r>
        <w:rPr>
          <w:rStyle w:val="Strong"/>
          <w:b w:val="0"/>
        </w:rPr>
        <w:fldChar w:fldCharType="separate"/>
      </w:r>
      <w:r w:rsidR="001B49B6">
        <w:t xml:space="preserve">Figure </w:t>
      </w:r>
      <w:r w:rsidR="001B49B6">
        <w:rPr>
          <w:noProof/>
        </w:rPr>
        <w:t>18</w:t>
      </w:r>
      <w:r>
        <w:rPr>
          <w:rStyle w:val="Strong"/>
          <w:b w:val="0"/>
        </w:rPr>
        <w:fldChar w:fldCharType="end"/>
      </w:r>
      <w:r>
        <w:rPr>
          <w:rStyle w:val="Strong"/>
          <w:b w:val="0"/>
        </w:rPr>
        <w:t xml:space="preserve"> illustrates the </w:t>
      </w:r>
      <w:r w:rsidR="009971F7">
        <w:rPr>
          <w:rStyle w:val="Strong"/>
          <w:b w:val="0"/>
        </w:rPr>
        <w:t xml:space="preserve">numeric </w:t>
      </w:r>
      <w:r>
        <w:rPr>
          <w:rStyle w:val="Strong"/>
          <w:b w:val="0"/>
        </w:rPr>
        <w:t xml:space="preserve">difference between </w:t>
      </w:r>
      <w:proofErr w:type="spellStart"/>
      <w:r>
        <w:rPr>
          <w:rStyle w:val="Strong"/>
          <w:b w:val="0"/>
        </w:rPr>
        <w:t>Eigenverb</w:t>
      </w:r>
      <w:proofErr w:type="spellEnd"/>
      <w:r>
        <w:rPr>
          <w:rStyle w:val="Strong"/>
          <w:b w:val="0"/>
        </w:rPr>
        <w:t xml:space="preserve"> and the </w:t>
      </w:r>
      <w:r w:rsidR="002C5564">
        <w:t>analytic solution</w:t>
      </w:r>
      <w:r>
        <w:rPr>
          <w:rStyle w:val="Strong"/>
          <w:b w:val="0"/>
        </w:rPr>
        <w:t>.</w:t>
      </w:r>
    </w:p>
    <w:p w:rsidR="003D25D0" w:rsidRDefault="003D25D0" w:rsidP="003D25D0">
      <w:pPr>
        <w:rPr>
          <w:rStyle w:val="Strong"/>
          <w:b w:val="0"/>
        </w:rPr>
      </w:pPr>
      <w:r>
        <w:t xml:space="preserve">To evaluate the accuracy of the </w:t>
      </w:r>
      <w:proofErr w:type="spellStart"/>
      <w:r>
        <w:t>Eigenverb</w:t>
      </w:r>
      <w:proofErr w:type="spellEnd"/>
      <w:r>
        <w:t xml:space="preserve"> model relative to known standards, CASS 4.2a was used to compute</w:t>
      </w:r>
      <w:r w:rsidR="00A1337F">
        <w:t xml:space="preserve"> reverberation levels for the same</w:t>
      </w:r>
      <w:r>
        <w:t xml:space="preserve"> </w:t>
      </w:r>
      <w:r w:rsidRPr="00E91DDB">
        <w:rPr>
          <w:rStyle w:val="Strong"/>
          <w:b w:val="0"/>
        </w:rPr>
        <w:t xml:space="preserve">monostatic scenario </w:t>
      </w:r>
      <w:r w:rsidR="008A4323">
        <w:rPr>
          <w:rStyle w:val="Strong"/>
          <w:b w:val="0"/>
        </w:rPr>
        <w:t>using the GRAB transmission loss model</w:t>
      </w:r>
      <w:r w:rsidRPr="00E91DDB">
        <w:rPr>
          <w:rStyle w:val="Strong"/>
          <w:b w:val="0"/>
        </w:rPr>
        <w:t xml:space="preserve">.  </w:t>
      </w:r>
      <w:r>
        <w:rPr>
          <w:rStyle w:val="Strong"/>
          <w:b w:val="0"/>
        </w:rPr>
        <w:t>The run script for CASS is enclosed in Appendix C.</w:t>
      </w:r>
      <w:r w:rsidR="004229AE">
        <w:rPr>
          <w:rStyle w:val="Strong"/>
          <w:b w:val="0"/>
        </w:rPr>
        <w:t xml:space="preserve">  To match the </w:t>
      </w:r>
      <w:r w:rsidR="00E064F3">
        <w:rPr>
          <w:rStyle w:val="Strong"/>
          <w:b w:val="0"/>
        </w:rPr>
        <w:t xml:space="preserve">number of ray path segments in </w:t>
      </w:r>
      <w:r w:rsidR="004229AE">
        <w:rPr>
          <w:rStyle w:val="Strong"/>
          <w:b w:val="0"/>
        </w:rPr>
        <w:t xml:space="preserve">our </w:t>
      </w:r>
      <w:r w:rsidR="00E064F3">
        <w:rPr>
          <w:rStyle w:val="Strong"/>
          <w:b w:val="0"/>
        </w:rPr>
        <w:t>analytic solution</w:t>
      </w:r>
      <w:r w:rsidR="004229AE">
        <w:rPr>
          <w:rStyle w:val="Strong"/>
          <w:b w:val="0"/>
        </w:rPr>
        <w:t>, the number of bottom reflections is artificially limited to two.</w:t>
      </w:r>
      <w:r w:rsidR="008702B2">
        <w:rPr>
          <w:rStyle w:val="Strong"/>
          <w:b w:val="0"/>
        </w:rPr>
        <w:t xml:space="preserve">  Figure 19 illustrates the reverberation envelop for three models.  </w:t>
      </w:r>
      <w:r w:rsidR="008702B2" w:rsidRPr="008702B2">
        <w:rPr>
          <w:rStyle w:val="Strong"/>
          <w:b w:val="0"/>
        </w:rPr>
        <w:t xml:space="preserve">Figure 20 compares the results of the </w:t>
      </w:r>
      <w:proofErr w:type="spellStart"/>
      <w:r w:rsidR="008702B2" w:rsidRPr="008702B2">
        <w:rPr>
          <w:rStyle w:val="Strong"/>
          <w:b w:val="0"/>
        </w:rPr>
        <w:t>Eigenverb</w:t>
      </w:r>
      <w:proofErr w:type="spellEnd"/>
      <w:r w:rsidR="008702B2" w:rsidRPr="008702B2">
        <w:rPr>
          <w:rStyle w:val="Strong"/>
          <w:b w:val="0"/>
        </w:rPr>
        <w:t xml:space="preserve"> model with </w:t>
      </w:r>
      <w:proofErr w:type="gramStart"/>
      <w:r w:rsidR="008702B2" w:rsidRPr="008702B2">
        <w:rPr>
          <w:rStyle w:val="Strong"/>
          <w:b w:val="0"/>
        </w:rPr>
        <w:t>the  CASS</w:t>
      </w:r>
      <w:proofErr w:type="gramEnd"/>
      <w:r w:rsidR="008702B2" w:rsidRPr="008702B2">
        <w:rPr>
          <w:rStyle w:val="Strong"/>
          <w:b w:val="0"/>
        </w:rPr>
        <w:t>/GRAB model for the simplified test environment.</w:t>
      </w:r>
    </w:p>
    <w:p w:rsidR="00CF047B" w:rsidRDefault="007B49F0" w:rsidP="003D25D0">
      <w:pPr>
        <w:rPr>
          <w:rStyle w:val="Strong"/>
          <w:b w:val="0"/>
        </w:rPr>
      </w:pPr>
      <w:r>
        <w:rPr>
          <w:rStyle w:val="Strong"/>
          <w:b w:val="0"/>
        </w:rPr>
        <w:t>In the times near the peak at 0.517 sec</w:t>
      </w:r>
      <w:r w:rsidR="009B60B7">
        <w:rPr>
          <w:rStyle w:val="Strong"/>
          <w:b w:val="0"/>
        </w:rPr>
        <w:t xml:space="preserve"> of Figure 19,</w:t>
      </w:r>
      <w:r>
        <w:rPr>
          <w:rStyle w:val="Strong"/>
          <w:b w:val="0"/>
        </w:rPr>
        <w:t xml:space="preserve"> the </w:t>
      </w:r>
      <w:proofErr w:type="spellStart"/>
      <w:r>
        <w:rPr>
          <w:rStyle w:val="Strong"/>
          <w:b w:val="0"/>
        </w:rPr>
        <w:t>Eigenverb</w:t>
      </w:r>
      <w:proofErr w:type="spellEnd"/>
      <w:r>
        <w:rPr>
          <w:rStyle w:val="Strong"/>
          <w:b w:val="0"/>
        </w:rPr>
        <w:t xml:space="preserve"> model is broader and about 3 dB less intense than the </w:t>
      </w:r>
      <w:r w:rsidR="009B60B7">
        <w:rPr>
          <w:rStyle w:val="Strong"/>
          <w:b w:val="0"/>
        </w:rPr>
        <w:t xml:space="preserve">classic reverberation </w:t>
      </w:r>
      <w:r w:rsidR="002C5564">
        <w:t>analytic solution</w:t>
      </w:r>
      <w:r>
        <w:rPr>
          <w:rStyle w:val="Strong"/>
          <w:b w:val="0"/>
        </w:rPr>
        <w:t xml:space="preserve">.  </w:t>
      </w:r>
      <w:proofErr w:type="gramStart"/>
      <w:r>
        <w:rPr>
          <w:rStyle w:val="Strong"/>
          <w:b w:val="0"/>
        </w:rPr>
        <w:t>This is a side effect o</w:t>
      </w:r>
      <w:r w:rsidR="00CF047B">
        <w:rPr>
          <w:rStyle w:val="Strong"/>
          <w:b w:val="0"/>
        </w:rPr>
        <w:t xml:space="preserve">f the fact that Eqn. </w:t>
      </w:r>
      <w:r w:rsidR="00CF047B">
        <w:rPr>
          <w:rStyle w:val="Strong"/>
          <w:b w:val="0"/>
        </w:rPr>
        <w:fldChar w:fldCharType="begin"/>
      </w:r>
      <w:r w:rsidR="00CF047B">
        <w:rPr>
          <w:rStyle w:val="Strong"/>
          <w:b w:val="0"/>
        </w:rPr>
        <w:instrText xml:space="preserve"> REF _Ref391046979 \h </w:instrText>
      </w:r>
      <w:r w:rsidR="00CF047B">
        <w:rPr>
          <w:rStyle w:val="Strong"/>
          <w:b w:val="0"/>
        </w:rPr>
      </w:r>
      <w:r w:rsidR="00CF047B">
        <w:rPr>
          <w:rStyle w:val="Strong"/>
          <w:b w:val="0"/>
        </w:rPr>
        <w:fldChar w:fldCharType="separate"/>
      </w:r>
      <w:r w:rsidR="001B49B6">
        <w:t>(</w:t>
      </w:r>
      <w:r w:rsidR="001B49B6">
        <w:rPr>
          <w:noProof/>
        </w:rPr>
        <w:t>6</w:t>
      </w:r>
      <w:r w:rsidR="001B49B6">
        <w:t>)</w:t>
      </w:r>
      <w:r w:rsidR="00CF047B">
        <w:rPr>
          <w:rStyle w:val="Strong"/>
          <w:b w:val="0"/>
        </w:rPr>
        <w:fldChar w:fldCharType="end"/>
      </w:r>
      <w:r>
        <w:rPr>
          <w:rStyle w:val="Strong"/>
          <w:b w:val="0"/>
        </w:rPr>
        <w:t xml:space="preserve"> </w:t>
      </w:r>
      <w:r w:rsidR="00CF047B">
        <w:rPr>
          <w:rStyle w:val="Strong"/>
          <w:b w:val="0"/>
        </w:rPr>
        <w:t>assumes that the received signal has a Gaussian form</w:t>
      </w:r>
      <w:r>
        <w:rPr>
          <w:rStyle w:val="Strong"/>
          <w:b w:val="0"/>
        </w:rPr>
        <w:t>.</w:t>
      </w:r>
      <w:proofErr w:type="gramEnd"/>
      <w:r>
        <w:rPr>
          <w:rStyle w:val="Strong"/>
          <w:b w:val="0"/>
        </w:rPr>
        <w:t xml:space="preserve">  </w:t>
      </w:r>
      <w:r w:rsidR="00CF047B">
        <w:rPr>
          <w:rStyle w:val="Strong"/>
          <w:b w:val="0"/>
        </w:rPr>
        <w:t xml:space="preserve">In a </w:t>
      </w:r>
      <w:r w:rsidR="00E064F3">
        <w:rPr>
          <w:rStyle w:val="Strong"/>
          <w:b w:val="0"/>
        </w:rPr>
        <w:t xml:space="preserve">real-world </w:t>
      </w:r>
      <w:r w:rsidR="00CF047B">
        <w:rPr>
          <w:rStyle w:val="Strong"/>
          <w:b w:val="0"/>
        </w:rPr>
        <w:t>scenario</w:t>
      </w:r>
      <w:r w:rsidR="00E064F3">
        <w:rPr>
          <w:rStyle w:val="Strong"/>
          <w:b w:val="0"/>
        </w:rPr>
        <w:t>,</w:t>
      </w:r>
      <w:r w:rsidR="00CF047B">
        <w:rPr>
          <w:rStyle w:val="Strong"/>
          <w:b w:val="0"/>
        </w:rPr>
        <w:t xml:space="preserve"> where all forms of reverberation where modelled, the area from 0.267 to 0.517 seconds would normally be dominated by the </w:t>
      </w:r>
      <w:proofErr w:type="gramStart"/>
      <w:r w:rsidR="00CF047B">
        <w:rPr>
          <w:rStyle w:val="Strong"/>
          <w:b w:val="0"/>
        </w:rPr>
        <w:t>1</w:t>
      </w:r>
      <w:r w:rsidR="00CF047B" w:rsidRPr="00CF047B">
        <w:rPr>
          <w:rStyle w:val="Strong"/>
          <w:b w:val="0"/>
          <w:vertAlign w:val="superscript"/>
        </w:rPr>
        <w:t>st</w:t>
      </w:r>
      <w:proofErr w:type="gramEnd"/>
      <w:r w:rsidR="00CF047B">
        <w:rPr>
          <w:rStyle w:val="Strong"/>
          <w:b w:val="0"/>
        </w:rPr>
        <w:t xml:space="preserve"> fathometer, the specular reflection from the bottom.  The times before the </w:t>
      </w:r>
      <w:proofErr w:type="gramStart"/>
      <w:r w:rsidR="00CF047B">
        <w:rPr>
          <w:rStyle w:val="Strong"/>
          <w:b w:val="0"/>
        </w:rPr>
        <w:t>1</w:t>
      </w:r>
      <w:r w:rsidR="00CF047B" w:rsidRPr="00CF047B">
        <w:rPr>
          <w:rStyle w:val="Strong"/>
          <w:b w:val="0"/>
          <w:vertAlign w:val="superscript"/>
        </w:rPr>
        <w:t>st</w:t>
      </w:r>
      <w:proofErr w:type="gramEnd"/>
      <w:r w:rsidR="00CF047B">
        <w:rPr>
          <w:rStyle w:val="Strong"/>
          <w:b w:val="0"/>
        </w:rPr>
        <w:t xml:space="preserve"> fathometer </w:t>
      </w:r>
      <w:proofErr w:type="spellStart"/>
      <w:r w:rsidR="00CE108E">
        <w:rPr>
          <w:rStyle w:val="Strong"/>
          <w:b w:val="0"/>
        </w:rPr>
        <w:t>Eigenverb</w:t>
      </w:r>
      <w:proofErr w:type="spellEnd"/>
      <w:r w:rsidR="00CE108E">
        <w:rPr>
          <w:rStyle w:val="Strong"/>
          <w:b w:val="0"/>
        </w:rPr>
        <w:t xml:space="preserve"> </w:t>
      </w:r>
      <w:r w:rsidR="00CF047B">
        <w:rPr>
          <w:rStyle w:val="Strong"/>
          <w:b w:val="0"/>
        </w:rPr>
        <w:t xml:space="preserve">incorrectly has a non-trivial contribution, but we expect this area to be dominated by surface reverberation in training applications.  </w:t>
      </w:r>
      <w:r w:rsidR="00CE108E">
        <w:rPr>
          <w:rStyle w:val="Strong"/>
          <w:b w:val="0"/>
        </w:rPr>
        <w:t xml:space="preserve">The </w:t>
      </w:r>
      <w:proofErr w:type="spellStart"/>
      <w:r w:rsidR="00CE108E">
        <w:rPr>
          <w:rStyle w:val="Strong"/>
          <w:b w:val="0"/>
        </w:rPr>
        <w:t>Eigenverb</w:t>
      </w:r>
      <w:proofErr w:type="spellEnd"/>
      <w:r w:rsidR="00CE108E">
        <w:rPr>
          <w:rStyle w:val="Strong"/>
          <w:b w:val="0"/>
        </w:rPr>
        <w:t xml:space="preserve"> model closely matches the shape and level of the </w:t>
      </w:r>
      <w:r w:rsidR="00735053">
        <w:rPr>
          <w:rStyle w:val="Strong"/>
          <w:b w:val="0"/>
        </w:rPr>
        <w:t xml:space="preserve">classic reverberation </w:t>
      </w:r>
      <w:r w:rsidR="00CE108E">
        <w:t>analytic solution</w:t>
      </w:r>
      <w:r w:rsidR="00CE108E">
        <w:rPr>
          <w:rStyle w:val="Strong"/>
          <w:b w:val="0"/>
        </w:rPr>
        <w:t xml:space="preserve"> immediately following the fathometer.  </w:t>
      </w:r>
      <w:r w:rsidR="00CF047B">
        <w:rPr>
          <w:rStyle w:val="Strong"/>
          <w:b w:val="0"/>
        </w:rPr>
        <w:t xml:space="preserve">At </w:t>
      </w:r>
      <w:r w:rsidR="0070102A">
        <w:rPr>
          <w:rStyle w:val="Strong"/>
          <w:b w:val="0"/>
        </w:rPr>
        <w:t>times greater than 2 seconds</w:t>
      </w:r>
      <w:r w:rsidR="00CF047B">
        <w:rPr>
          <w:rStyle w:val="Strong"/>
          <w:b w:val="0"/>
        </w:rPr>
        <w:t xml:space="preserve">, the </w:t>
      </w:r>
      <w:proofErr w:type="spellStart"/>
      <w:r w:rsidR="00CF047B">
        <w:rPr>
          <w:rStyle w:val="Strong"/>
          <w:b w:val="0"/>
        </w:rPr>
        <w:t>Eigenverb</w:t>
      </w:r>
      <w:proofErr w:type="spellEnd"/>
      <w:r w:rsidR="00CF047B">
        <w:rPr>
          <w:rStyle w:val="Strong"/>
          <w:b w:val="0"/>
        </w:rPr>
        <w:t xml:space="preserve"> solutions all appear to have a bias of approximately -0.5 </w:t>
      </w:r>
      <w:proofErr w:type="spellStart"/>
      <w:r w:rsidR="00CF047B">
        <w:rPr>
          <w:rStyle w:val="Strong"/>
          <w:b w:val="0"/>
        </w:rPr>
        <w:t>dB.</w:t>
      </w:r>
      <w:proofErr w:type="spellEnd"/>
      <w:r w:rsidR="00CF047B">
        <w:rPr>
          <w:rStyle w:val="Strong"/>
          <w:b w:val="0"/>
        </w:rPr>
        <w:t xml:space="preserve">  The source of this bias is not well understood at this time.</w:t>
      </w:r>
    </w:p>
    <w:p w:rsidR="0070102A" w:rsidRDefault="00CE108E" w:rsidP="0070102A">
      <w:pPr>
        <w:rPr>
          <w:rStyle w:val="Strong"/>
          <w:b w:val="0"/>
        </w:rPr>
      </w:pPr>
      <w:r>
        <w:rPr>
          <w:rStyle w:val="Strong"/>
          <w:b w:val="0"/>
        </w:rPr>
        <w:t>T</w:t>
      </w:r>
      <w:r w:rsidR="0070102A">
        <w:rPr>
          <w:rStyle w:val="Strong"/>
          <w:b w:val="0"/>
        </w:rPr>
        <w:t xml:space="preserve">he </w:t>
      </w:r>
      <w:r w:rsidR="0070102A" w:rsidRPr="0070102A">
        <w:rPr>
          <w:rStyle w:val="Strong"/>
          <w:b w:val="0"/>
        </w:rPr>
        <w:t>CASS/GRAB</w:t>
      </w:r>
      <w:r w:rsidR="0070102A">
        <w:rPr>
          <w:rStyle w:val="Strong"/>
          <w:b w:val="0"/>
        </w:rPr>
        <w:t xml:space="preserve"> model does not </w:t>
      </w:r>
      <w:r>
        <w:rPr>
          <w:rStyle w:val="Strong"/>
          <w:b w:val="0"/>
        </w:rPr>
        <w:t xml:space="preserve">have </w:t>
      </w:r>
      <w:r w:rsidR="0070102A">
        <w:rPr>
          <w:rStyle w:val="Strong"/>
          <w:b w:val="0"/>
        </w:rPr>
        <w:t xml:space="preserve">contributions prior to the arrival of the </w:t>
      </w:r>
      <w:proofErr w:type="gramStart"/>
      <w:r w:rsidR="0070102A">
        <w:rPr>
          <w:rStyle w:val="Strong"/>
          <w:b w:val="0"/>
        </w:rPr>
        <w:t>1</w:t>
      </w:r>
      <w:r w:rsidR="0070102A" w:rsidRPr="00CF047B">
        <w:rPr>
          <w:rStyle w:val="Strong"/>
          <w:b w:val="0"/>
          <w:vertAlign w:val="superscript"/>
        </w:rPr>
        <w:t>st</w:t>
      </w:r>
      <w:proofErr w:type="gramEnd"/>
      <w:r w:rsidR="0070102A">
        <w:rPr>
          <w:rStyle w:val="Strong"/>
          <w:b w:val="0"/>
        </w:rPr>
        <w:t xml:space="preserve"> fathometer, but the level of the peak is about 2 dB higher than the </w:t>
      </w:r>
      <w:r w:rsidR="002C5564">
        <w:t>analytic solution</w:t>
      </w:r>
      <w:r w:rsidR="0070102A">
        <w:rPr>
          <w:rStyle w:val="Strong"/>
          <w:b w:val="0"/>
        </w:rPr>
        <w:t xml:space="preserve">.  The CASS model closely matches the shape and level of the </w:t>
      </w:r>
      <w:r w:rsidR="002C5564">
        <w:t>analytic solution</w:t>
      </w:r>
      <w:r w:rsidR="0070102A">
        <w:rPr>
          <w:rStyle w:val="Strong"/>
          <w:b w:val="0"/>
        </w:rPr>
        <w:t xml:space="preserve"> immediately following the fathometer, but exhibit a bias of about +2.0 dB at times greater than 2 seconds.</w:t>
      </w:r>
    </w:p>
    <w:p w:rsidR="003D25D0" w:rsidRDefault="00D67A23" w:rsidP="0070102A">
      <w:pPr>
        <w:jc w:val="center"/>
      </w:pPr>
      <w:r>
        <w:rPr>
          <w:noProof/>
        </w:rPr>
        <w:drawing>
          <wp:inline distT="0" distB="0" distL="0" distR="0">
            <wp:extent cx="4873752" cy="3657600"/>
            <wp:effectExtent l="0" t="0" r="317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873752" cy="3657600"/>
                    </a:xfrm>
                    <a:prstGeom prst="rect">
                      <a:avLst/>
                    </a:prstGeom>
                    <a:noFill/>
                    <a:ln>
                      <a:noFill/>
                    </a:ln>
                  </pic:spPr>
                </pic:pic>
              </a:graphicData>
            </a:graphic>
          </wp:inline>
        </w:drawing>
      </w:r>
    </w:p>
    <w:p w:rsidR="003D25D0" w:rsidRDefault="003D25D0" w:rsidP="003D25D0">
      <w:pPr>
        <w:pStyle w:val="Caption"/>
        <w:jc w:val="center"/>
      </w:pPr>
      <w:r>
        <w:t xml:space="preserve">Figure </w:t>
      </w:r>
      <w:r w:rsidR="00CF31F0">
        <w:fldChar w:fldCharType="begin"/>
      </w:r>
      <w:r w:rsidR="00CF31F0">
        <w:instrText xml:space="preserve"> SEQ Figure \* ARABIC </w:instrText>
      </w:r>
      <w:r w:rsidR="00CF31F0">
        <w:fldChar w:fldCharType="separate"/>
      </w:r>
      <w:r w:rsidR="001B49B6">
        <w:rPr>
          <w:noProof/>
        </w:rPr>
        <w:t>19</w:t>
      </w:r>
      <w:r w:rsidR="00CF31F0">
        <w:rPr>
          <w:noProof/>
        </w:rPr>
        <w:fldChar w:fldCharType="end"/>
      </w:r>
      <w:r w:rsidR="00D343EA">
        <w:t xml:space="preserve"> –</w:t>
      </w:r>
      <w:r w:rsidR="004229AE">
        <w:t xml:space="preserve"> Comparison of reverberation models</w:t>
      </w:r>
    </w:p>
    <w:p w:rsidR="003D25D0" w:rsidRDefault="00D67A23" w:rsidP="003D25D0">
      <w:pPr>
        <w:keepNext/>
        <w:jc w:val="center"/>
      </w:pPr>
      <w:r>
        <w:rPr>
          <w:noProof/>
        </w:rPr>
        <w:drawing>
          <wp:inline distT="0" distB="0" distL="0" distR="0">
            <wp:extent cx="4873752" cy="3657600"/>
            <wp:effectExtent l="0" t="0" r="317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873752" cy="3657600"/>
                    </a:xfrm>
                    <a:prstGeom prst="rect">
                      <a:avLst/>
                    </a:prstGeom>
                    <a:noFill/>
                    <a:ln>
                      <a:noFill/>
                    </a:ln>
                  </pic:spPr>
                </pic:pic>
              </a:graphicData>
            </a:graphic>
          </wp:inline>
        </w:drawing>
      </w:r>
    </w:p>
    <w:p w:rsidR="003D25D0" w:rsidRDefault="003D25D0" w:rsidP="003D25D0">
      <w:pPr>
        <w:pStyle w:val="Caption"/>
        <w:jc w:val="center"/>
        <w:rPr>
          <w:rStyle w:val="Strong"/>
          <w:b/>
        </w:rPr>
      </w:pPr>
      <w:r>
        <w:t xml:space="preserve">Figure </w:t>
      </w:r>
      <w:r w:rsidR="00CF31F0">
        <w:fldChar w:fldCharType="begin"/>
      </w:r>
      <w:r w:rsidR="00CF31F0">
        <w:instrText xml:space="preserve"> SEQ Figure \* ARABIC </w:instrText>
      </w:r>
      <w:r w:rsidR="00CF31F0">
        <w:fldChar w:fldCharType="separate"/>
      </w:r>
      <w:r w:rsidR="001B49B6">
        <w:rPr>
          <w:noProof/>
        </w:rPr>
        <w:t>20</w:t>
      </w:r>
      <w:r w:rsidR="00CF31F0">
        <w:rPr>
          <w:noProof/>
        </w:rPr>
        <w:fldChar w:fldCharType="end"/>
      </w:r>
      <w:r w:rsidR="00D343EA">
        <w:t xml:space="preserve"> –</w:t>
      </w:r>
      <w:r w:rsidR="004229AE">
        <w:t xml:space="preserve"> Difference between reverberation models</w:t>
      </w:r>
    </w:p>
    <w:p w:rsidR="003D25D0" w:rsidRPr="003D25D0" w:rsidRDefault="008702B2" w:rsidP="003D25D0">
      <w:pPr>
        <w:pStyle w:val="Heading1"/>
      </w:pPr>
      <w:bookmarkStart w:id="52" w:name="_Toc401566037"/>
      <w:r>
        <w:t>Conclusion</w:t>
      </w:r>
      <w:bookmarkEnd w:id="52"/>
    </w:p>
    <w:p w:rsidR="008702B2" w:rsidRDefault="001679E3" w:rsidP="008702B2">
      <w:r w:rsidRPr="001679E3">
        <w:t xml:space="preserve">This paper defines </w:t>
      </w:r>
      <w:r>
        <w:t xml:space="preserve">new </w:t>
      </w:r>
      <w:r w:rsidR="008702B2">
        <w:t>model for</w:t>
      </w:r>
      <w:r>
        <w:t xml:space="preserve"> computing </w:t>
      </w:r>
      <w:proofErr w:type="spellStart"/>
      <w:r>
        <w:t>bistatic</w:t>
      </w:r>
      <w:proofErr w:type="spellEnd"/>
      <w:r>
        <w:t xml:space="preserve"> reverberation</w:t>
      </w:r>
      <w:r w:rsidR="008702B2">
        <w:t xml:space="preserve"> called </w:t>
      </w:r>
      <w:proofErr w:type="spellStart"/>
      <w:r w:rsidR="008702B2">
        <w:t>Eigenverb</w:t>
      </w:r>
      <w:proofErr w:type="spellEnd"/>
      <w:r>
        <w:t>.</w:t>
      </w:r>
      <w:r w:rsidR="008702B2">
        <w:t xml:space="preserve">  This model </w:t>
      </w:r>
      <w:r w:rsidRPr="001679E3">
        <w:t>reuses the data from interface reflections instead of calculating transmission loss to explicit acou</w:t>
      </w:r>
      <w:r w:rsidR="008702B2">
        <w:t>stic targets on the interface. Because of this, w</w:t>
      </w:r>
      <w:r w:rsidRPr="001679E3">
        <w:t xml:space="preserve">e believe that </w:t>
      </w:r>
      <w:proofErr w:type="spellStart"/>
      <w:r w:rsidR="008702B2">
        <w:t>Eigenverb</w:t>
      </w:r>
      <w:proofErr w:type="spellEnd"/>
      <w:r w:rsidR="008702B2">
        <w:t xml:space="preserve"> will provide </w:t>
      </w:r>
      <w:proofErr w:type="gramStart"/>
      <w:r w:rsidR="008702B2">
        <w:t>sonar training</w:t>
      </w:r>
      <w:proofErr w:type="gramEnd"/>
      <w:r w:rsidR="008702B2">
        <w:t xml:space="preserve"> systems </w:t>
      </w:r>
      <w:r w:rsidR="00EF2FA8">
        <w:t xml:space="preserve">with </w:t>
      </w:r>
      <w:r w:rsidR="00EF2FA8" w:rsidRPr="00EF2FA8">
        <w:t>a significant computation savings and improved execution speeds.</w:t>
      </w:r>
    </w:p>
    <w:p w:rsidR="001679E3" w:rsidRDefault="008702B2" w:rsidP="008702B2">
      <w:r>
        <w:t xml:space="preserve">To evaluate the accuracy of this approach, we have created a </w:t>
      </w:r>
      <w:proofErr w:type="spellStart"/>
      <w:r>
        <w:t>Matlab</w:t>
      </w:r>
      <w:proofErr w:type="spellEnd"/>
      <w:r>
        <w:t xml:space="preserve"> implementation of this algorithm, in a simplified environment, and compared its results to both an analytic solution and CASS/GRAB.  In this simplified environment, </w:t>
      </w:r>
      <w:proofErr w:type="spellStart"/>
      <w:r>
        <w:t>Eigenverb</w:t>
      </w:r>
      <w:proofErr w:type="spellEnd"/>
      <w:r>
        <w:t xml:space="preserve"> accuracy is comparable to CASS/GRAB.  In a future effort, a C++ implementation of the </w:t>
      </w:r>
      <w:proofErr w:type="spellStart"/>
      <w:r>
        <w:t>Eigenverb</w:t>
      </w:r>
      <w:proofErr w:type="spellEnd"/>
      <w:r>
        <w:t xml:space="preserve"> will be created to </w:t>
      </w:r>
      <w:proofErr w:type="gramStart"/>
      <w:r>
        <w:t>tested</w:t>
      </w:r>
      <w:proofErr w:type="gramEnd"/>
      <w:r>
        <w:t xml:space="preserve"> the accuracy and speed of this model in a 3-D environment.</w:t>
      </w:r>
    </w:p>
    <w:bookmarkStart w:id="53" w:name="_Toc401566038" w:displacedByCustomXml="next"/>
    <w:sdt>
      <w:sdtPr>
        <w:rPr>
          <w:rFonts w:asciiTheme="minorHAnsi" w:eastAsiaTheme="minorHAnsi" w:hAnsiTheme="minorHAnsi" w:cstheme="minorBidi"/>
          <w:b w:val="0"/>
          <w:bCs w:val="0"/>
          <w:color w:val="auto"/>
          <w:sz w:val="22"/>
          <w:szCs w:val="22"/>
        </w:rPr>
        <w:id w:val="609012952"/>
        <w:docPartObj>
          <w:docPartGallery w:val="Bibliographies"/>
          <w:docPartUnique/>
        </w:docPartObj>
      </w:sdtPr>
      <w:sdtEndPr/>
      <w:sdtContent>
        <w:p w:rsidR="00043AEC" w:rsidRDefault="00043AEC" w:rsidP="00EF2FA8">
          <w:pPr>
            <w:pStyle w:val="Heading1"/>
            <w:pageBreakBefore/>
          </w:pPr>
          <w:r>
            <w:t>References</w:t>
          </w:r>
          <w:bookmarkEnd w:id="53"/>
        </w:p>
        <w:sdt>
          <w:sdtPr>
            <w:id w:val="111145805"/>
            <w:bibliography/>
          </w:sdtPr>
          <w:sdtEndPr/>
          <w:sdtContent>
            <w:p w:rsidR="001B49B6" w:rsidRDefault="00043AEC" w:rsidP="003D25D0">
              <w:pPr>
                <w:keepNext/>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9128"/>
              </w:tblGrid>
              <w:tr w:rsidR="001B49B6">
                <w:trPr>
                  <w:tblCellSpacing w:w="15" w:type="dxa"/>
                </w:trPr>
                <w:tc>
                  <w:tcPr>
                    <w:tcW w:w="50" w:type="pct"/>
                    <w:hideMark/>
                  </w:tcPr>
                  <w:p w:rsidR="001B49B6" w:rsidRDefault="001B49B6">
                    <w:pPr>
                      <w:pStyle w:val="Bibliography"/>
                      <w:rPr>
                        <w:rFonts w:eastAsiaTheme="minorEastAsia"/>
                        <w:noProof/>
                      </w:rPr>
                    </w:pPr>
                    <w:r>
                      <w:rPr>
                        <w:noProof/>
                      </w:rPr>
                      <w:t xml:space="preserve">[1] </w:t>
                    </w:r>
                  </w:p>
                </w:tc>
                <w:tc>
                  <w:tcPr>
                    <w:tcW w:w="0" w:type="auto"/>
                    <w:hideMark/>
                  </w:tcPr>
                  <w:p w:rsidR="001B49B6" w:rsidRDefault="001B49B6">
                    <w:pPr>
                      <w:pStyle w:val="Bibliography"/>
                      <w:rPr>
                        <w:rFonts w:eastAsiaTheme="minorEastAsia"/>
                        <w:noProof/>
                      </w:rPr>
                    </w:pPr>
                    <w:r>
                      <w:rPr>
                        <w:noProof/>
                      </w:rPr>
                      <w:t>W. J. Powers, "Bistatic Active Signal Model -- an Extension of the Generic Sonar Model," Naval Underwater Systems Center, NUSC TM. 871025, New London, CT, 14 Feb 1987.</w:t>
                    </w:r>
                  </w:p>
                </w:tc>
              </w:tr>
              <w:tr w:rsidR="001B49B6">
                <w:trPr>
                  <w:tblCellSpacing w:w="15" w:type="dxa"/>
                </w:trPr>
                <w:tc>
                  <w:tcPr>
                    <w:tcW w:w="50" w:type="pct"/>
                    <w:hideMark/>
                  </w:tcPr>
                  <w:p w:rsidR="001B49B6" w:rsidRDefault="001B49B6">
                    <w:pPr>
                      <w:pStyle w:val="Bibliography"/>
                      <w:rPr>
                        <w:rFonts w:eastAsiaTheme="minorEastAsia"/>
                        <w:noProof/>
                      </w:rPr>
                    </w:pPr>
                    <w:r>
                      <w:rPr>
                        <w:noProof/>
                      </w:rPr>
                      <w:t xml:space="preserve">[2] </w:t>
                    </w:r>
                  </w:p>
                </w:tc>
                <w:tc>
                  <w:tcPr>
                    <w:tcW w:w="0" w:type="auto"/>
                    <w:hideMark/>
                  </w:tcPr>
                  <w:p w:rsidR="001B49B6" w:rsidRDefault="001B49B6">
                    <w:pPr>
                      <w:pStyle w:val="Bibliography"/>
                      <w:rPr>
                        <w:rFonts w:eastAsiaTheme="minorEastAsia"/>
                        <w:noProof/>
                      </w:rPr>
                    </w:pPr>
                    <w:r>
                      <w:rPr>
                        <w:noProof/>
                      </w:rPr>
                      <w:t xml:space="preserve">R. J. Urick, Principles of underwater sound, 3rd Edition ed., New York: McGraw-Hill, 1983. </w:t>
                    </w:r>
                  </w:p>
                </w:tc>
              </w:tr>
              <w:tr w:rsidR="001B49B6">
                <w:trPr>
                  <w:tblCellSpacing w:w="15" w:type="dxa"/>
                </w:trPr>
                <w:tc>
                  <w:tcPr>
                    <w:tcW w:w="50" w:type="pct"/>
                    <w:hideMark/>
                  </w:tcPr>
                  <w:p w:rsidR="001B49B6" w:rsidRDefault="001B49B6">
                    <w:pPr>
                      <w:pStyle w:val="Bibliography"/>
                      <w:rPr>
                        <w:rFonts w:eastAsiaTheme="minorEastAsia"/>
                        <w:noProof/>
                      </w:rPr>
                    </w:pPr>
                    <w:r>
                      <w:rPr>
                        <w:noProof/>
                      </w:rPr>
                      <w:t xml:space="preserve">[3] </w:t>
                    </w:r>
                  </w:p>
                </w:tc>
                <w:tc>
                  <w:tcPr>
                    <w:tcW w:w="0" w:type="auto"/>
                    <w:hideMark/>
                  </w:tcPr>
                  <w:p w:rsidR="001B49B6" w:rsidRDefault="001B49B6">
                    <w:pPr>
                      <w:pStyle w:val="Bibliography"/>
                      <w:rPr>
                        <w:rFonts w:eastAsiaTheme="minorEastAsia"/>
                        <w:noProof/>
                      </w:rPr>
                    </w:pPr>
                    <w:r>
                      <w:rPr>
                        <w:noProof/>
                      </w:rPr>
                      <w:t>D. Lischinski, "Multivariate Normal Distribution," [Online]. Available: http://www.cs.huji.ac.il/~csip/tirgul34.pdf. [Accessed 3 June 2014].</w:t>
                    </w:r>
                  </w:p>
                </w:tc>
              </w:tr>
              <w:tr w:rsidR="001B49B6">
                <w:trPr>
                  <w:tblCellSpacing w:w="15" w:type="dxa"/>
                </w:trPr>
                <w:tc>
                  <w:tcPr>
                    <w:tcW w:w="50" w:type="pct"/>
                    <w:hideMark/>
                  </w:tcPr>
                  <w:p w:rsidR="001B49B6" w:rsidRDefault="001B49B6">
                    <w:pPr>
                      <w:pStyle w:val="Bibliography"/>
                      <w:rPr>
                        <w:rFonts w:eastAsiaTheme="minorEastAsia"/>
                        <w:noProof/>
                      </w:rPr>
                    </w:pPr>
                    <w:r>
                      <w:rPr>
                        <w:noProof/>
                      </w:rPr>
                      <w:t xml:space="preserve">[4] </w:t>
                    </w:r>
                  </w:p>
                </w:tc>
                <w:tc>
                  <w:tcPr>
                    <w:tcW w:w="0" w:type="auto"/>
                    <w:hideMark/>
                  </w:tcPr>
                  <w:p w:rsidR="001B49B6" w:rsidRDefault="001B49B6">
                    <w:pPr>
                      <w:pStyle w:val="Bibliography"/>
                      <w:rPr>
                        <w:rFonts w:eastAsiaTheme="minorEastAsia"/>
                        <w:noProof/>
                      </w:rPr>
                    </w:pPr>
                    <w:r>
                      <w:rPr>
                        <w:noProof/>
                      </w:rPr>
                      <w:t>K. B. Petersen and M. S. Pedersen, "The Matrix Cookbook," 14 November 2008. [Online]. Available: http://martrixcookbook.com.</w:t>
                    </w:r>
                  </w:p>
                </w:tc>
              </w:tr>
            </w:tbl>
            <w:p w:rsidR="001B49B6" w:rsidRDefault="001B49B6">
              <w:pPr>
                <w:rPr>
                  <w:rFonts w:eastAsia="Times New Roman"/>
                  <w:noProof/>
                </w:rPr>
              </w:pPr>
            </w:p>
            <w:p w:rsidR="00043AEC" w:rsidRDefault="00043AEC" w:rsidP="003D25D0">
              <w:pPr>
                <w:keepNext/>
              </w:pPr>
              <w:r>
                <w:rPr>
                  <w:b/>
                  <w:bCs/>
                  <w:noProof/>
                </w:rPr>
                <w:fldChar w:fldCharType="end"/>
              </w:r>
            </w:p>
          </w:sdtContent>
        </w:sdt>
      </w:sdtContent>
    </w:sdt>
    <w:p w:rsidR="00CE5FCF" w:rsidRDefault="00CE5FCF" w:rsidP="009467E1">
      <w:pPr>
        <w:sectPr w:rsidR="00CE5FCF" w:rsidSect="00A77DDA">
          <w:pgSz w:w="12240" w:h="15840"/>
          <w:pgMar w:top="1440" w:right="1440" w:bottom="1440" w:left="1440" w:header="720" w:footer="720" w:gutter="0"/>
          <w:pgNumType w:start="1"/>
          <w:cols w:space="720"/>
          <w:docGrid w:linePitch="360"/>
        </w:sectPr>
      </w:pPr>
    </w:p>
    <w:p w:rsidR="00205642" w:rsidRDefault="00CE5FCF" w:rsidP="00656A01">
      <w:pPr>
        <w:pStyle w:val="Heading7"/>
      </w:pPr>
      <w:bookmarkStart w:id="54" w:name="_Toc401566039"/>
      <w:r>
        <w:t xml:space="preserve">Appendix A – </w:t>
      </w:r>
      <w:proofErr w:type="spellStart"/>
      <w:r w:rsidRPr="00CE5FCF">
        <w:t>classic_reverb.m</w:t>
      </w:r>
      <w:bookmarkEnd w:id="54"/>
      <w:proofErr w:type="spellEnd"/>
    </w:p>
    <w:p w:rsidR="00F54EAA" w:rsidRDefault="00F54EAA" w:rsidP="00F54EAA">
      <w:pPr>
        <w:autoSpaceDE w:val="0"/>
        <w:autoSpaceDN w:val="0"/>
        <w:adjustRightInd w:val="0"/>
        <w:spacing w:after="0" w:line="240" w:lineRule="auto"/>
        <w:rPr>
          <w:rFonts w:ascii="Courier New" w:hAnsi="Courier New" w:cs="Courier New"/>
          <w:color w:val="228B22"/>
          <w:sz w:val="20"/>
          <w:szCs w:val="20"/>
        </w:rPr>
      </w:pPr>
    </w:p>
    <w:p w:rsidR="00F54EAA" w:rsidRPr="00F54EAA" w:rsidRDefault="00F54EAA" w:rsidP="00F54EAA">
      <w:pPr>
        <w:autoSpaceDE w:val="0"/>
        <w:autoSpaceDN w:val="0"/>
        <w:adjustRightInd w:val="0"/>
        <w:spacing w:after="0" w:line="240" w:lineRule="auto"/>
        <w:rPr>
          <w:rFonts w:ascii="Courier New" w:hAnsi="Courier New" w:cs="Courier New"/>
          <w:szCs w:val="24"/>
        </w:rPr>
      </w:pPr>
      <w:r w:rsidRPr="00F54EAA">
        <w:rPr>
          <w:rFonts w:ascii="Courier New" w:hAnsi="Courier New" w:cs="Courier New"/>
          <w:color w:val="228B22"/>
          <w:sz w:val="18"/>
          <w:szCs w:val="20"/>
        </w:rPr>
        <w:t>%%</w:t>
      </w:r>
    </w:p>
    <w:p w:rsidR="00F54EAA" w:rsidRPr="00F54EAA" w:rsidRDefault="00F54EAA" w:rsidP="00F54EAA">
      <w:pPr>
        <w:autoSpaceDE w:val="0"/>
        <w:autoSpaceDN w:val="0"/>
        <w:adjustRightInd w:val="0"/>
        <w:spacing w:after="0" w:line="240" w:lineRule="auto"/>
        <w:rPr>
          <w:rFonts w:ascii="Courier New" w:hAnsi="Courier New" w:cs="Courier New"/>
          <w:szCs w:val="24"/>
        </w:rPr>
      </w:pPr>
      <w:proofErr w:type="gramStart"/>
      <w:r w:rsidRPr="00F54EAA">
        <w:rPr>
          <w:rFonts w:ascii="Courier New" w:hAnsi="Courier New" w:cs="Courier New"/>
          <w:color w:val="228B22"/>
          <w:sz w:val="18"/>
          <w:szCs w:val="20"/>
        </w:rPr>
        <w:t>%</w:t>
      </w:r>
      <w:proofErr w:type="gramEnd"/>
      <w:r w:rsidRPr="00F54EAA">
        <w:rPr>
          <w:rFonts w:ascii="Courier New" w:hAnsi="Courier New" w:cs="Courier New"/>
          <w:color w:val="228B22"/>
          <w:sz w:val="18"/>
          <w:szCs w:val="20"/>
        </w:rPr>
        <w:t xml:space="preserve"> </w:t>
      </w:r>
      <w:proofErr w:type="spellStart"/>
      <w:r w:rsidRPr="00F54EAA">
        <w:rPr>
          <w:rFonts w:ascii="Courier New" w:hAnsi="Courier New" w:cs="Courier New"/>
          <w:color w:val="228B22"/>
          <w:sz w:val="18"/>
          <w:szCs w:val="20"/>
        </w:rPr>
        <w:t>classic_reverb.m</w:t>
      </w:r>
      <w:proofErr w:type="spellEnd"/>
    </w:p>
    <w:p w:rsidR="00F54EAA" w:rsidRPr="00F54EAA" w:rsidRDefault="00F54EAA" w:rsidP="00F54EAA">
      <w:pPr>
        <w:autoSpaceDE w:val="0"/>
        <w:autoSpaceDN w:val="0"/>
        <w:adjustRightInd w:val="0"/>
        <w:spacing w:after="0" w:line="240" w:lineRule="auto"/>
        <w:rPr>
          <w:rFonts w:ascii="Courier New" w:hAnsi="Courier New" w:cs="Courier New"/>
          <w:szCs w:val="24"/>
        </w:rPr>
      </w:pPr>
      <w:r w:rsidRPr="00F54EAA">
        <w:rPr>
          <w:rFonts w:ascii="Courier New" w:hAnsi="Courier New" w:cs="Courier New"/>
          <w:color w:val="228B22"/>
          <w:sz w:val="18"/>
          <w:szCs w:val="20"/>
        </w:rPr>
        <w:t>%</w:t>
      </w:r>
    </w:p>
    <w:p w:rsidR="00F54EAA" w:rsidRPr="00F54EAA" w:rsidRDefault="00F54EAA" w:rsidP="00F54EAA">
      <w:pPr>
        <w:autoSpaceDE w:val="0"/>
        <w:autoSpaceDN w:val="0"/>
        <w:adjustRightInd w:val="0"/>
        <w:spacing w:after="0" w:line="240" w:lineRule="auto"/>
        <w:rPr>
          <w:rFonts w:ascii="Courier New" w:hAnsi="Courier New" w:cs="Courier New"/>
          <w:szCs w:val="24"/>
        </w:rPr>
      </w:pPr>
      <w:proofErr w:type="gramStart"/>
      <w:r w:rsidRPr="00F54EAA">
        <w:rPr>
          <w:rFonts w:ascii="Courier New" w:hAnsi="Courier New" w:cs="Courier New"/>
          <w:color w:val="228B22"/>
          <w:sz w:val="18"/>
          <w:szCs w:val="20"/>
        </w:rPr>
        <w:t>%</w:t>
      </w:r>
      <w:proofErr w:type="gramEnd"/>
      <w:r w:rsidRPr="00F54EAA">
        <w:rPr>
          <w:rFonts w:ascii="Courier New" w:hAnsi="Courier New" w:cs="Courier New"/>
          <w:color w:val="228B22"/>
          <w:sz w:val="18"/>
          <w:szCs w:val="20"/>
        </w:rPr>
        <w:t xml:space="preserve"> Compute bottom reverberation using the classic method of collecting </w:t>
      </w:r>
    </w:p>
    <w:p w:rsidR="00F54EAA" w:rsidRPr="00F54EAA" w:rsidRDefault="00F54EAA" w:rsidP="00F54EAA">
      <w:pPr>
        <w:autoSpaceDE w:val="0"/>
        <w:autoSpaceDN w:val="0"/>
        <w:adjustRightInd w:val="0"/>
        <w:spacing w:after="0" w:line="240" w:lineRule="auto"/>
        <w:rPr>
          <w:rFonts w:ascii="Courier New" w:hAnsi="Courier New" w:cs="Courier New"/>
          <w:szCs w:val="24"/>
        </w:rPr>
      </w:pPr>
      <w:proofErr w:type="gramStart"/>
      <w:r w:rsidRPr="00F54EAA">
        <w:rPr>
          <w:rFonts w:ascii="Courier New" w:hAnsi="Courier New" w:cs="Courier New"/>
          <w:color w:val="228B22"/>
          <w:sz w:val="18"/>
          <w:szCs w:val="20"/>
        </w:rPr>
        <w:t>%</w:t>
      </w:r>
      <w:proofErr w:type="gramEnd"/>
      <w:r w:rsidRPr="00F54EAA">
        <w:rPr>
          <w:rFonts w:ascii="Courier New" w:hAnsi="Courier New" w:cs="Courier New"/>
          <w:color w:val="228B22"/>
          <w:sz w:val="18"/>
          <w:szCs w:val="20"/>
        </w:rPr>
        <w:t xml:space="preserve"> ensonified areas from </w:t>
      </w:r>
      <w:proofErr w:type="spellStart"/>
      <w:r w:rsidRPr="00F54EAA">
        <w:rPr>
          <w:rFonts w:ascii="Courier New" w:hAnsi="Courier New" w:cs="Courier New"/>
          <w:color w:val="228B22"/>
          <w:sz w:val="18"/>
          <w:szCs w:val="20"/>
        </w:rPr>
        <w:t>isochrons</w:t>
      </w:r>
      <w:proofErr w:type="spellEnd"/>
      <w:r w:rsidRPr="00F54EAA">
        <w:rPr>
          <w:rFonts w:ascii="Courier New" w:hAnsi="Courier New" w:cs="Courier New"/>
          <w:color w:val="228B22"/>
          <w:sz w:val="18"/>
          <w:szCs w:val="20"/>
        </w:rPr>
        <w:t xml:space="preserve">.  Uses a Lambert's Law scattering </w:t>
      </w:r>
    </w:p>
    <w:p w:rsidR="00F54EAA" w:rsidRPr="00F54EAA" w:rsidRDefault="00F54EAA" w:rsidP="00F54EAA">
      <w:pPr>
        <w:autoSpaceDE w:val="0"/>
        <w:autoSpaceDN w:val="0"/>
        <w:adjustRightInd w:val="0"/>
        <w:spacing w:after="0" w:line="240" w:lineRule="auto"/>
        <w:rPr>
          <w:rFonts w:ascii="Courier New" w:hAnsi="Courier New" w:cs="Courier New"/>
          <w:szCs w:val="24"/>
        </w:rPr>
      </w:pPr>
      <w:proofErr w:type="gramStart"/>
      <w:r w:rsidRPr="00F54EAA">
        <w:rPr>
          <w:rFonts w:ascii="Courier New" w:hAnsi="Courier New" w:cs="Courier New"/>
          <w:color w:val="228B22"/>
          <w:sz w:val="18"/>
          <w:szCs w:val="20"/>
        </w:rPr>
        <w:t>%</w:t>
      </w:r>
      <w:proofErr w:type="gramEnd"/>
      <w:r w:rsidRPr="00F54EAA">
        <w:rPr>
          <w:rFonts w:ascii="Courier New" w:hAnsi="Courier New" w:cs="Courier New"/>
          <w:color w:val="228B22"/>
          <w:sz w:val="18"/>
          <w:szCs w:val="20"/>
        </w:rPr>
        <w:t xml:space="preserve"> strength with a coefficient of -27 </w:t>
      </w:r>
      <w:proofErr w:type="spellStart"/>
      <w:r w:rsidRPr="00F54EAA">
        <w:rPr>
          <w:rFonts w:ascii="Courier New" w:hAnsi="Courier New" w:cs="Courier New"/>
          <w:color w:val="228B22"/>
          <w:sz w:val="18"/>
          <w:szCs w:val="20"/>
        </w:rPr>
        <w:t>dB.</w:t>
      </w:r>
      <w:proofErr w:type="spellEnd"/>
    </w:p>
    <w:p w:rsidR="00F54EAA" w:rsidRPr="00F54EAA" w:rsidRDefault="00F54EAA" w:rsidP="00F54EAA">
      <w:pPr>
        <w:autoSpaceDE w:val="0"/>
        <w:autoSpaceDN w:val="0"/>
        <w:adjustRightInd w:val="0"/>
        <w:spacing w:after="0" w:line="240" w:lineRule="auto"/>
        <w:rPr>
          <w:rFonts w:ascii="Courier New" w:hAnsi="Courier New" w:cs="Courier New"/>
          <w:szCs w:val="24"/>
        </w:rPr>
      </w:pPr>
      <w:r w:rsidRPr="00F54EAA">
        <w:rPr>
          <w:rFonts w:ascii="Courier New" w:hAnsi="Courier New" w:cs="Courier New"/>
          <w:color w:val="228B22"/>
          <w:sz w:val="18"/>
          <w:szCs w:val="20"/>
        </w:rPr>
        <w:t>%</w:t>
      </w:r>
    </w:p>
    <w:p w:rsidR="00F54EAA" w:rsidRPr="00F54EAA" w:rsidRDefault="00F54EAA" w:rsidP="00F54EAA">
      <w:pPr>
        <w:autoSpaceDE w:val="0"/>
        <w:autoSpaceDN w:val="0"/>
        <w:adjustRightInd w:val="0"/>
        <w:spacing w:after="0" w:line="240" w:lineRule="auto"/>
        <w:rPr>
          <w:rFonts w:ascii="Courier New" w:hAnsi="Courier New" w:cs="Courier New"/>
          <w:szCs w:val="24"/>
        </w:rPr>
      </w:pPr>
      <w:proofErr w:type="spellStart"/>
      <w:proofErr w:type="gramStart"/>
      <w:r w:rsidRPr="00F54EAA">
        <w:rPr>
          <w:rFonts w:ascii="Courier New" w:hAnsi="Courier New" w:cs="Courier New"/>
          <w:color w:val="000000"/>
          <w:sz w:val="18"/>
          <w:szCs w:val="20"/>
        </w:rPr>
        <w:t>clc</w:t>
      </w:r>
      <w:proofErr w:type="spellEnd"/>
      <w:proofErr w:type="gramEnd"/>
      <w:r w:rsidRPr="00F54EAA">
        <w:rPr>
          <w:rFonts w:ascii="Courier New" w:hAnsi="Courier New" w:cs="Courier New"/>
          <w:color w:val="000000"/>
          <w:sz w:val="18"/>
          <w:szCs w:val="20"/>
        </w:rPr>
        <w:t xml:space="preserve">; clear ; close </w:t>
      </w:r>
      <w:r w:rsidRPr="00F54EAA">
        <w:rPr>
          <w:rFonts w:ascii="Courier New" w:hAnsi="Courier New" w:cs="Courier New"/>
          <w:color w:val="A020F0"/>
          <w:sz w:val="18"/>
          <w:szCs w:val="20"/>
        </w:rPr>
        <w:t>all</w:t>
      </w:r>
    </w:p>
    <w:p w:rsidR="00F54EAA" w:rsidRPr="00F54EAA" w:rsidRDefault="00F54EAA" w:rsidP="00F54EAA">
      <w:pPr>
        <w:autoSpaceDE w:val="0"/>
        <w:autoSpaceDN w:val="0"/>
        <w:adjustRightInd w:val="0"/>
        <w:spacing w:after="0" w:line="240" w:lineRule="auto"/>
        <w:rPr>
          <w:rFonts w:ascii="Courier New" w:hAnsi="Courier New" w:cs="Courier New"/>
          <w:szCs w:val="24"/>
        </w:rPr>
      </w:pPr>
      <w:proofErr w:type="gramStart"/>
      <w:r w:rsidRPr="00F54EAA">
        <w:rPr>
          <w:rFonts w:ascii="Courier New" w:hAnsi="Courier New" w:cs="Courier New"/>
          <w:color w:val="000000"/>
          <w:sz w:val="18"/>
          <w:szCs w:val="20"/>
        </w:rPr>
        <w:t>debug</w:t>
      </w:r>
      <w:proofErr w:type="gramEnd"/>
      <w:r w:rsidRPr="00F54EAA">
        <w:rPr>
          <w:rFonts w:ascii="Courier New" w:hAnsi="Courier New" w:cs="Courier New"/>
          <w:color w:val="000000"/>
          <w:sz w:val="18"/>
          <w:szCs w:val="20"/>
        </w:rPr>
        <w:t xml:space="preserve"> = 0 ;</w:t>
      </w:r>
    </w:p>
    <w:p w:rsidR="00F54EAA" w:rsidRPr="00F54EAA" w:rsidRDefault="00F54EAA" w:rsidP="00F54EAA">
      <w:pPr>
        <w:autoSpaceDE w:val="0"/>
        <w:autoSpaceDN w:val="0"/>
        <w:adjustRightInd w:val="0"/>
        <w:spacing w:after="0" w:line="240" w:lineRule="auto"/>
        <w:rPr>
          <w:rFonts w:ascii="Courier New" w:hAnsi="Courier New" w:cs="Courier New"/>
          <w:szCs w:val="24"/>
        </w:rPr>
      </w:pPr>
      <w:r w:rsidRPr="00F54EAA">
        <w:rPr>
          <w:rFonts w:ascii="Courier New" w:hAnsi="Courier New" w:cs="Courier New"/>
          <w:color w:val="000000"/>
          <w:sz w:val="18"/>
          <w:szCs w:val="20"/>
        </w:rPr>
        <w:t xml:space="preserve"> </w:t>
      </w:r>
    </w:p>
    <w:p w:rsidR="00F54EAA" w:rsidRPr="00F54EAA" w:rsidRDefault="00F54EAA" w:rsidP="00F54EAA">
      <w:pPr>
        <w:autoSpaceDE w:val="0"/>
        <w:autoSpaceDN w:val="0"/>
        <w:adjustRightInd w:val="0"/>
        <w:spacing w:after="0" w:line="240" w:lineRule="auto"/>
        <w:rPr>
          <w:rFonts w:ascii="Courier New" w:hAnsi="Courier New" w:cs="Courier New"/>
          <w:szCs w:val="24"/>
        </w:rPr>
      </w:pPr>
      <w:proofErr w:type="gramStart"/>
      <w:r w:rsidRPr="00F54EAA">
        <w:rPr>
          <w:rFonts w:ascii="Courier New" w:hAnsi="Courier New" w:cs="Courier New"/>
          <w:color w:val="000000"/>
          <w:sz w:val="18"/>
          <w:szCs w:val="20"/>
        </w:rPr>
        <w:t>speed</w:t>
      </w:r>
      <w:proofErr w:type="gramEnd"/>
      <w:r w:rsidRPr="00F54EAA">
        <w:rPr>
          <w:rFonts w:ascii="Courier New" w:hAnsi="Courier New" w:cs="Courier New"/>
          <w:color w:val="000000"/>
          <w:sz w:val="18"/>
          <w:szCs w:val="20"/>
        </w:rPr>
        <w:t xml:space="preserve"> = 1500.0 ;        </w:t>
      </w:r>
      <w:r w:rsidRPr="00F54EAA">
        <w:rPr>
          <w:rFonts w:ascii="Courier New" w:hAnsi="Courier New" w:cs="Courier New"/>
          <w:color w:val="228B22"/>
          <w:sz w:val="18"/>
          <w:szCs w:val="20"/>
        </w:rPr>
        <w:t>% speed of sound in water</w:t>
      </w:r>
    </w:p>
    <w:p w:rsidR="00F54EAA" w:rsidRPr="00F54EAA" w:rsidRDefault="00F54EAA" w:rsidP="00F54EAA">
      <w:pPr>
        <w:autoSpaceDE w:val="0"/>
        <w:autoSpaceDN w:val="0"/>
        <w:adjustRightInd w:val="0"/>
        <w:spacing w:after="0" w:line="240" w:lineRule="auto"/>
        <w:rPr>
          <w:rFonts w:ascii="Courier New" w:hAnsi="Courier New" w:cs="Courier New"/>
          <w:szCs w:val="24"/>
        </w:rPr>
      </w:pPr>
      <w:proofErr w:type="spellStart"/>
      <w:r w:rsidRPr="00F54EAA">
        <w:rPr>
          <w:rFonts w:ascii="Courier New" w:hAnsi="Courier New" w:cs="Courier New"/>
          <w:color w:val="000000"/>
          <w:sz w:val="18"/>
          <w:szCs w:val="20"/>
        </w:rPr>
        <w:t>bottom_speed</w:t>
      </w:r>
      <w:proofErr w:type="spellEnd"/>
      <w:r w:rsidRPr="00F54EAA">
        <w:rPr>
          <w:rFonts w:ascii="Courier New" w:hAnsi="Courier New" w:cs="Courier New"/>
          <w:color w:val="000000"/>
          <w:sz w:val="18"/>
          <w:szCs w:val="20"/>
        </w:rPr>
        <w:t xml:space="preserve"> = </w:t>
      </w:r>
      <w:proofErr w:type="gramStart"/>
      <w:r w:rsidRPr="00F54EAA">
        <w:rPr>
          <w:rFonts w:ascii="Courier New" w:hAnsi="Courier New" w:cs="Courier New"/>
          <w:color w:val="000000"/>
          <w:sz w:val="18"/>
          <w:szCs w:val="20"/>
        </w:rPr>
        <w:t>1.10 ;</w:t>
      </w:r>
      <w:proofErr w:type="gramEnd"/>
      <w:r w:rsidRPr="00F54EAA">
        <w:rPr>
          <w:rFonts w:ascii="Courier New" w:hAnsi="Courier New" w:cs="Courier New"/>
          <w:color w:val="000000"/>
          <w:sz w:val="18"/>
          <w:szCs w:val="20"/>
        </w:rPr>
        <w:t xml:space="preserve">   </w:t>
      </w:r>
      <w:r w:rsidRPr="00F54EAA">
        <w:rPr>
          <w:rFonts w:ascii="Courier New" w:hAnsi="Courier New" w:cs="Courier New"/>
          <w:color w:val="228B22"/>
          <w:sz w:val="18"/>
          <w:szCs w:val="20"/>
        </w:rPr>
        <w:t>% speed of sound in bottom</w:t>
      </w:r>
    </w:p>
    <w:p w:rsidR="00F54EAA" w:rsidRPr="00F54EAA" w:rsidRDefault="00F54EAA" w:rsidP="00F54EAA">
      <w:pPr>
        <w:autoSpaceDE w:val="0"/>
        <w:autoSpaceDN w:val="0"/>
        <w:adjustRightInd w:val="0"/>
        <w:spacing w:after="0" w:line="240" w:lineRule="auto"/>
        <w:rPr>
          <w:rFonts w:ascii="Courier New" w:hAnsi="Courier New" w:cs="Courier New"/>
          <w:szCs w:val="24"/>
        </w:rPr>
      </w:pPr>
      <w:proofErr w:type="spellStart"/>
      <w:r w:rsidRPr="00F54EAA">
        <w:rPr>
          <w:rFonts w:ascii="Courier New" w:hAnsi="Courier New" w:cs="Courier New"/>
          <w:color w:val="000000"/>
          <w:sz w:val="18"/>
          <w:szCs w:val="20"/>
        </w:rPr>
        <w:t>bottom_density</w:t>
      </w:r>
      <w:proofErr w:type="spellEnd"/>
      <w:r w:rsidRPr="00F54EAA">
        <w:rPr>
          <w:rFonts w:ascii="Courier New" w:hAnsi="Courier New" w:cs="Courier New"/>
          <w:color w:val="000000"/>
          <w:sz w:val="18"/>
          <w:szCs w:val="20"/>
        </w:rPr>
        <w:t xml:space="preserve"> = </w:t>
      </w:r>
      <w:proofErr w:type="gramStart"/>
      <w:r w:rsidRPr="00F54EAA">
        <w:rPr>
          <w:rFonts w:ascii="Courier New" w:hAnsi="Courier New" w:cs="Courier New"/>
          <w:color w:val="000000"/>
          <w:sz w:val="18"/>
          <w:szCs w:val="20"/>
        </w:rPr>
        <w:t>1.9 ;</w:t>
      </w:r>
      <w:proofErr w:type="gramEnd"/>
      <w:r w:rsidRPr="00F54EAA">
        <w:rPr>
          <w:rFonts w:ascii="Courier New" w:hAnsi="Courier New" w:cs="Courier New"/>
          <w:color w:val="000000"/>
          <w:sz w:val="18"/>
          <w:szCs w:val="20"/>
        </w:rPr>
        <w:t xml:space="preserve">  </w:t>
      </w:r>
      <w:r w:rsidRPr="00F54EAA">
        <w:rPr>
          <w:rFonts w:ascii="Courier New" w:hAnsi="Courier New" w:cs="Courier New"/>
          <w:color w:val="228B22"/>
          <w:sz w:val="18"/>
          <w:szCs w:val="20"/>
        </w:rPr>
        <w:t>% density of bottom</w:t>
      </w:r>
    </w:p>
    <w:p w:rsidR="00F54EAA" w:rsidRPr="00F54EAA" w:rsidRDefault="00F54EAA" w:rsidP="00F54EAA">
      <w:pPr>
        <w:autoSpaceDE w:val="0"/>
        <w:autoSpaceDN w:val="0"/>
        <w:adjustRightInd w:val="0"/>
        <w:spacing w:after="0" w:line="240" w:lineRule="auto"/>
        <w:rPr>
          <w:rFonts w:ascii="Courier New" w:hAnsi="Courier New" w:cs="Courier New"/>
          <w:szCs w:val="24"/>
        </w:rPr>
      </w:pPr>
      <w:proofErr w:type="spellStart"/>
      <w:r w:rsidRPr="00F54EAA">
        <w:rPr>
          <w:rFonts w:ascii="Courier New" w:hAnsi="Courier New" w:cs="Courier New"/>
          <w:color w:val="000000"/>
          <w:sz w:val="18"/>
          <w:szCs w:val="20"/>
        </w:rPr>
        <w:t>bottom_atten</w:t>
      </w:r>
      <w:proofErr w:type="spellEnd"/>
      <w:r w:rsidRPr="00F54EAA">
        <w:rPr>
          <w:rFonts w:ascii="Courier New" w:hAnsi="Courier New" w:cs="Courier New"/>
          <w:color w:val="000000"/>
          <w:sz w:val="18"/>
          <w:szCs w:val="20"/>
        </w:rPr>
        <w:t xml:space="preserve"> = </w:t>
      </w:r>
      <w:proofErr w:type="gramStart"/>
      <w:r w:rsidRPr="00F54EAA">
        <w:rPr>
          <w:rFonts w:ascii="Courier New" w:hAnsi="Courier New" w:cs="Courier New"/>
          <w:color w:val="000000"/>
          <w:sz w:val="18"/>
          <w:szCs w:val="20"/>
        </w:rPr>
        <w:t>0.8 ;</w:t>
      </w:r>
      <w:proofErr w:type="gramEnd"/>
      <w:r w:rsidRPr="00F54EAA">
        <w:rPr>
          <w:rFonts w:ascii="Courier New" w:hAnsi="Courier New" w:cs="Courier New"/>
          <w:color w:val="000000"/>
          <w:sz w:val="18"/>
          <w:szCs w:val="20"/>
        </w:rPr>
        <w:t xml:space="preserve">    </w:t>
      </w:r>
      <w:r w:rsidRPr="00F54EAA">
        <w:rPr>
          <w:rFonts w:ascii="Courier New" w:hAnsi="Courier New" w:cs="Courier New"/>
          <w:color w:val="228B22"/>
          <w:sz w:val="18"/>
          <w:szCs w:val="20"/>
        </w:rPr>
        <w:t>% attenuation in the bottom</w:t>
      </w:r>
    </w:p>
    <w:p w:rsidR="00F54EAA" w:rsidRPr="00F54EAA" w:rsidRDefault="00F54EAA" w:rsidP="00F54EAA">
      <w:pPr>
        <w:autoSpaceDE w:val="0"/>
        <w:autoSpaceDN w:val="0"/>
        <w:adjustRightInd w:val="0"/>
        <w:spacing w:after="0" w:line="240" w:lineRule="auto"/>
        <w:rPr>
          <w:rFonts w:ascii="Courier New" w:hAnsi="Courier New" w:cs="Courier New"/>
          <w:szCs w:val="24"/>
        </w:rPr>
      </w:pPr>
      <w:proofErr w:type="gramStart"/>
      <w:r w:rsidRPr="00F54EAA">
        <w:rPr>
          <w:rFonts w:ascii="Courier New" w:hAnsi="Courier New" w:cs="Courier New"/>
          <w:color w:val="000000"/>
          <w:sz w:val="18"/>
          <w:szCs w:val="20"/>
        </w:rPr>
        <w:t>depth</w:t>
      </w:r>
      <w:proofErr w:type="gramEnd"/>
      <w:r w:rsidRPr="00F54EAA">
        <w:rPr>
          <w:rFonts w:ascii="Courier New" w:hAnsi="Courier New" w:cs="Courier New"/>
          <w:color w:val="000000"/>
          <w:sz w:val="18"/>
          <w:szCs w:val="20"/>
        </w:rPr>
        <w:t xml:space="preserve"> = 200.0 ;         </w:t>
      </w:r>
      <w:r w:rsidRPr="00F54EAA">
        <w:rPr>
          <w:rFonts w:ascii="Courier New" w:hAnsi="Courier New" w:cs="Courier New"/>
          <w:color w:val="228B22"/>
          <w:sz w:val="18"/>
          <w:szCs w:val="20"/>
        </w:rPr>
        <w:t>% water depth in meters</w:t>
      </w:r>
    </w:p>
    <w:p w:rsidR="00F54EAA" w:rsidRPr="00F54EAA" w:rsidRDefault="00F54EAA" w:rsidP="00F54EAA">
      <w:pPr>
        <w:autoSpaceDE w:val="0"/>
        <w:autoSpaceDN w:val="0"/>
        <w:adjustRightInd w:val="0"/>
        <w:spacing w:after="0" w:line="240" w:lineRule="auto"/>
        <w:rPr>
          <w:rFonts w:ascii="Courier New" w:hAnsi="Courier New" w:cs="Courier New"/>
          <w:szCs w:val="24"/>
        </w:rPr>
      </w:pPr>
      <w:r w:rsidRPr="00F54EAA">
        <w:rPr>
          <w:rFonts w:ascii="Courier New" w:hAnsi="Courier New" w:cs="Courier New"/>
          <w:color w:val="228B22"/>
          <w:sz w:val="18"/>
          <w:szCs w:val="20"/>
        </w:rPr>
        <w:t xml:space="preserve"> </w:t>
      </w:r>
    </w:p>
    <w:p w:rsidR="00F54EAA" w:rsidRPr="00F54EAA" w:rsidRDefault="00F54EAA" w:rsidP="00F54EAA">
      <w:pPr>
        <w:autoSpaceDE w:val="0"/>
        <w:autoSpaceDN w:val="0"/>
        <w:adjustRightInd w:val="0"/>
        <w:spacing w:after="0" w:line="240" w:lineRule="auto"/>
        <w:rPr>
          <w:rFonts w:ascii="Courier New" w:hAnsi="Courier New" w:cs="Courier New"/>
          <w:szCs w:val="24"/>
        </w:rPr>
      </w:pPr>
      <w:proofErr w:type="spellStart"/>
      <w:proofErr w:type="gramStart"/>
      <w:r w:rsidRPr="00F54EAA">
        <w:rPr>
          <w:rFonts w:ascii="Courier New" w:hAnsi="Courier New" w:cs="Courier New"/>
          <w:color w:val="000000"/>
          <w:sz w:val="18"/>
          <w:szCs w:val="20"/>
        </w:rPr>
        <w:t>maxRange</w:t>
      </w:r>
      <w:proofErr w:type="spellEnd"/>
      <w:proofErr w:type="gramEnd"/>
      <w:r w:rsidRPr="00F54EAA">
        <w:rPr>
          <w:rFonts w:ascii="Courier New" w:hAnsi="Courier New" w:cs="Courier New"/>
          <w:color w:val="000000"/>
          <w:sz w:val="18"/>
          <w:szCs w:val="20"/>
        </w:rPr>
        <w:t xml:space="preserve"> = 3000 ;       </w:t>
      </w:r>
      <w:r w:rsidRPr="00F54EAA">
        <w:rPr>
          <w:rFonts w:ascii="Courier New" w:hAnsi="Courier New" w:cs="Courier New"/>
          <w:color w:val="228B22"/>
          <w:sz w:val="18"/>
          <w:szCs w:val="20"/>
        </w:rPr>
        <w:t>% maximum plot range</w:t>
      </w:r>
    </w:p>
    <w:p w:rsidR="00F54EAA" w:rsidRPr="00F54EAA" w:rsidRDefault="00F54EAA" w:rsidP="00F54EAA">
      <w:pPr>
        <w:autoSpaceDE w:val="0"/>
        <w:autoSpaceDN w:val="0"/>
        <w:adjustRightInd w:val="0"/>
        <w:spacing w:after="0" w:line="240" w:lineRule="auto"/>
        <w:rPr>
          <w:rFonts w:ascii="Courier New" w:hAnsi="Courier New" w:cs="Courier New"/>
          <w:szCs w:val="24"/>
        </w:rPr>
      </w:pPr>
      <w:proofErr w:type="spellStart"/>
      <w:proofErr w:type="gramStart"/>
      <w:r w:rsidRPr="00F54EAA">
        <w:rPr>
          <w:rFonts w:ascii="Courier New" w:hAnsi="Courier New" w:cs="Courier New"/>
          <w:color w:val="000000"/>
          <w:sz w:val="18"/>
          <w:szCs w:val="20"/>
        </w:rPr>
        <w:t>maxTime</w:t>
      </w:r>
      <w:proofErr w:type="spellEnd"/>
      <w:proofErr w:type="gramEnd"/>
      <w:r w:rsidRPr="00F54EAA">
        <w:rPr>
          <w:rFonts w:ascii="Courier New" w:hAnsi="Courier New" w:cs="Courier New"/>
          <w:color w:val="000000"/>
          <w:sz w:val="18"/>
          <w:szCs w:val="20"/>
        </w:rPr>
        <w:t xml:space="preserve"> = 7.0 ;         </w:t>
      </w:r>
      <w:r w:rsidRPr="00F54EAA">
        <w:rPr>
          <w:rFonts w:ascii="Courier New" w:hAnsi="Courier New" w:cs="Courier New"/>
          <w:color w:val="228B22"/>
          <w:sz w:val="18"/>
          <w:szCs w:val="20"/>
        </w:rPr>
        <w:t>% maximum reverb time</w:t>
      </w:r>
    </w:p>
    <w:p w:rsidR="00F54EAA" w:rsidRPr="00F54EAA" w:rsidRDefault="00F54EAA" w:rsidP="00F54EAA">
      <w:pPr>
        <w:autoSpaceDE w:val="0"/>
        <w:autoSpaceDN w:val="0"/>
        <w:adjustRightInd w:val="0"/>
        <w:spacing w:after="0" w:line="240" w:lineRule="auto"/>
        <w:rPr>
          <w:rFonts w:ascii="Courier New" w:hAnsi="Courier New" w:cs="Courier New"/>
          <w:szCs w:val="24"/>
        </w:rPr>
      </w:pPr>
      <w:r w:rsidRPr="00F54EAA">
        <w:rPr>
          <w:rFonts w:ascii="Courier New" w:hAnsi="Courier New" w:cs="Courier New"/>
          <w:color w:val="228B22"/>
          <w:sz w:val="18"/>
          <w:szCs w:val="20"/>
        </w:rPr>
        <w:t xml:space="preserve"> </w:t>
      </w:r>
    </w:p>
    <w:p w:rsidR="00F54EAA" w:rsidRPr="00F54EAA" w:rsidRDefault="00F54EAA" w:rsidP="00F54EAA">
      <w:pPr>
        <w:autoSpaceDE w:val="0"/>
        <w:autoSpaceDN w:val="0"/>
        <w:adjustRightInd w:val="0"/>
        <w:spacing w:after="0" w:line="240" w:lineRule="auto"/>
        <w:rPr>
          <w:rFonts w:ascii="Courier New" w:hAnsi="Courier New" w:cs="Courier New"/>
          <w:szCs w:val="24"/>
        </w:rPr>
      </w:pPr>
      <w:proofErr w:type="spellStart"/>
      <w:proofErr w:type="gramStart"/>
      <w:r w:rsidRPr="00F54EAA">
        <w:rPr>
          <w:rFonts w:ascii="Courier New" w:hAnsi="Courier New" w:cs="Courier New"/>
          <w:color w:val="000000"/>
          <w:sz w:val="18"/>
          <w:szCs w:val="20"/>
        </w:rPr>
        <w:t>dphi</w:t>
      </w:r>
      <w:proofErr w:type="spellEnd"/>
      <w:proofErr w:type="gramEnd"/>
      <w:r w:rsidRPr="00F54EAA">
        <w:rPr>
          <w:rFonts w:ascii="Courier New" w:hAnsi="Courier New" w:cs="Courier New"/>
          <w:color w:val="000000"/>
          <w:sz w:val="18"/>
          <w:szCs w:val="20"/>
        </w:rPr>
        <w:t xml:space="preserve"> = 2*pi ;           </w:t>
      </w:r>
      <w:r w:rsidRPr="00F54EAA">
        <w:rPr>
          <w:rFonts w:ascii="Courier New" w:hAnsi="Courier New" w:cs="Courier New"/>
          <w:color w:val="228B22"/>
          <w:sz w:val="18"/>
          <w:szCs w:val="20"/>
        </w:rPr>
        <w:t>% angular extent in radians</w:t>
      </w:r>
    </w:p>
    <w:p w:rsidR="00F54EAA" w:rsidRPr="00F54EAA" w:rsidRDefault="00F54EAA" w:rsidP="00F54EAA">
      <w:pPr>
        <w:autoSpaceDE w:val="0"/>
        <w:autoSpaceDN w:val="0"/>
        <w:adjustRightInd w:val="0"/>
        <w:spacing w:after="0" w:line="240" w:lineRule="auto"/>
        <w:rPr>
          <w:rFonts w:ascii="Courier New" w:hAnsi="Courier New" w:cs="Courier New"/>
          <w:szCs w:val="24"/>
        </w:rPr>
      </w:pPr>
      <w:proofErr w:type="spellStart"/>
      <w:proofErr w:type="gramStart"/>
      <w:r w:rsidRPr="00F54EAA">
        <w:rPr>
          <w:rFonts w:ascii="Courier New" w:hAnsi="Courier New" w:cs="Courier New"/>
          <w:color w:val="000000"/>
          <w:sz w:val="18"/>
          <w:szCs w:val="20"/>
        </w:rPr>
        <w:t>dtime</w:t>
      </w:r>
      <w:proofErr w:type="spellEnd"/>
      <w:proofErr w:type="gramEnd"/>
      <w:r w:rsidRPr="00F54EAA">
        <w:rPr>
          <w:rFonts w:ascii="Courier New" w:hAnsi="Courier New" w:cs="Courier New"/>
          <w:color w:val="000000"/>
          <w:sz w:val="18"/>
          <w:szCs w:val="20"/>
        </w:rPr>
        <w:t xml:space="preserve"> = 0.001 ;         </w:t>
      </w:r>
      <w:r w:rsidRPr="00F54EAA">
        <w:rPr>
          <w:rFonts w:ascii="Courier New" w:hAnsi="Courier New" w:cs="Courier New"/>
          <w:color w:val="228B22"/>
          <w:sz w:val="18"/>
          <w:szCs w:val="20"/>
        </w:rPr>
        <w:t>% time step in seconds</w:t>
      </w:r>
    </w:p>
    <w:p w:rsidR="00F54EAA" w:rsidRPr="00F54EAA" w:rsidRDefault="00F54EAA" w:rsidP="00F54EAA">
      <w:pPr>
        <w:autoSpaceDE w:val="0"/>
        <w:autoSpaceDN w:val="0"/>
        <w:adjustRightInd w:val="0"/>
        <w:spacing w:after="0" w:line="240" w:lineRule="auto"/>
        <w:rPr>
          <w:rFonts w:ascii="Courier New" w:hAnsi="Courier New" w:cs="Courier New"/>
          <w:szCs w:val="24"/>
        </w:rPr>
      </w:pPr>
      <w:r w:rsidRPr="00F54EAA">
        <w:rPr>
          <w:rFonts w:ascii="Courier New" w:hAnsi="Courier New" w:cs="Courier New"/>
          <w:color w:val="000000"/>
          <w:sz w:val="18"/>
          <w:szCs w:val="20"/>
        </w:rPr>
        <w:t xml:space="preserve">T = </w:t>
      </w:r>
      <w:proofErr w:type="gramStart"/>
      <w:r w:rsidRPr="00F54EAA">
        <w:rPr>
          <w:rFonts w:ascii="Courier New" w:hAnsi="Courier New" w:cs="Courier New"/>
          <w:color w:val="000000"/>
          <w:sz w:val="18"/>
          <w:szCs w:val="20"/>
        </w:rPr>
        <w:t>250 ;</w:t>
      </w:r>
      <w:proofErr w:type="gramEnd"/>
      <w:r w:rsidRPr="00F54EAA">
        <w:rPr>
          <w:rFonts w:ascii="Courier New" w:hAnsi="Courier New" w:cs="Courier New"/>
          <w:color w:val="000000"/>
          <w:sz w:val="18"/>
          <w:szCs w:val="20"/>
        </w:rPr>
        <w:t xml:space="preserve">               </w:t>
      </w:r>
      <w:r w:rsidRPr="00F54EAA">
        <w:rPr>
          <w:rFonts w:ascii="Courier New" w:hAnsi="Courier New" w:cs="Courier New"/>
          <w:color w:val="228B22"/>
          <w:sz w:val="18"/>
          <w:szCs w:val="20"/>
        </w:rPr>
        <w:t>% pulse duration (in samples)</w:t>
      </w:r>
    </w:p>
    <w:p w:rsidR="00F54EAA" w:rsidRPr="00F54EAA" w:rsidRDefault="00F54EAA" w:rsidP="00F54EAA">
      <w:pPr>
        <w:autoSpaceDE w:val="0"/>
        <w:autoSpaceDN w:val="0"/>
        <w:adjustRightInd w:val="0"/>
        <w:spacing w:after="0" w:line="240" w:lineRule="auto"/>
        <w:rPr>
          <w:rFonts w:ascii="Courier New" w:hAnsi="Courier New" w:cs="Courier New"/>
          <w:szCs w:val="24"/>
        </w:rPr>
      </w:pPr>
      <w:proofErr w:type="spellStart"/>
      <w:proofErr w:type="gramStart"/>
      <w:r w:rsidRPr="00F54EAA">
        <w:rPr>
          <w:rFonts w:ascii="Courier New" w:hAnsi="Courier New" w:cs="Courier New"/>
          <w:color w:val="000000"/>
          <w:sz w:val="18"/>
          <w:szCs w:val="20"/>
        </w:rPr>
        <w:t>bss</w:t>
      </w:r>
      <w:proofErr w:type="spellEnd"/>
      <w:proofErr w:type="gramEnd"/>
      <w:r w:rsidRPr="00F54EAA">
        <w:rPr>
          <w:rFonts w:ascii="Courier New" w:hAnsi="Courier New" w:cs="Courier New"/>
          <w:color w:val="000000"/>
          <w:sz w:val="18"/>
          <w:szCs w:val="20"/>
        </w:rPr>
        <w:t xml:space="preserve"> = 10^(-27/10);      </w:t>
      </w:r>
      <w:r w:rsidRPr="00F54EAA">
        <w:rPr>
          <w:rFonts w:ascii="Courier New" w:hAnsi="Courier New" w:cs="Courier New"/>
          <w:color w:val="228B22"/>
          <w:sz w:val="18"/>
          <w:szCs w:val="20"/>
        </w:rPr>
        <w:t>% scattering strength</w:t>
      </w:r>
    </w:p>
    <w:p w:rsidR="00F54EAA" w:rsidRPr="00F54EAA" w:rsidRDefault="00F54EAA" w:rsidP="00F54EAA">
      <w:pPr>
        <w:autoSpaceDE w:val="0"/>
        <w:autoSpaceDN w:val="0"/>
        <w:adjustRightInd w:val="0"/>
        <w:spacing w:after="0" w:line="240" w:lineRule="auto"/>
        <w:rPr>
          <w:rFonts w:ascii="Courier New" w:hAnsi="Courier New" w:cs="Courier New"/>
          <w:szCs w:val="24"/>
        </w:rPr>
      </w:pPr>
      <w:r w:rsidRPr="00F54EAA">
        <w:rPr>
          <w:rFonts w:ascii="Courier New" w:hAnsi="Courier New" w:cs="Courier New"/>
          <w:color w:val="000000"/>
          <w:sz w:val="18"/>
          <w:szCs w:val="20"/>
        </w:rPr>
        <w:t xml:space="preserve">SL = </w:t>
      </w:r>
      <w:proofErr w:type="gramStart"/>
      <w:r w:rsidRPr="00F54EAA">
        <w:rPr>
          <w:rFonts w:ascii="Courier New" w:hAnsi="Courier New" w:cs="Courier New"/>
          <w:color w:val="000000"/>
          <w:sz w:val="18"/>
          <w:szCs w:val="20"/>
        </w:rPr>
        <w:t>200 ;</w:t>
      </w:r>
      <w:proofErr w:type="gramEnd"/>
      <w:r w:rsidRPr="00F54EAA">
        <w:rPr>
          <w:rFonts w:ascii="Courier New" w:hAnsi="Courier New" w:cs="Courier New"/>
          <w:color w:val="000000"/>
          <w:sz w:val="18"/>
          <w:szCs w:val="20"/>
        </w:rPr>
        <w:t xml:space="preserve">              </w:t>
      </w:r>
      <w:r w:rsidRPr="00F54EAA">
        <w:rPr>
          <w:rFonts w:ascii="Courier New" w:hAnsi="Courier New" w:cs="Courier New"/>
          <w:color w:val="228B22"/>
          <w:sz w:val="18"/>
          <w:szCs w:val="20"/>
        </w:rPr>
        <w:t>% source level (dB)</w:t>
      </w:r>
    </w:p>
    <w:p w:rsidR="00F54EAA" w:rsidRPr="00F54EAA" w:rsidRDefault="00F54EAA" w:rsidP="00F54EAA">
      <w:pPr>
        <w:autoSpaceDE w:val="0"/>
        <w:autoSpaceDN w:val="0"/>
        <w:adjustRightInd w:val="0"/>
        <w:spacing w:after="0" w:line="240" w:lineRule="auto"/>
        <w:rPr>
          <w:rFonts w:ascii="Courier New" w:hAnsi="Courier New" w:cs="Courier New"/>
          <w:szCs w:val="24"/>
        </w:rPr>
      </w:pPr>
      <w:proofErr w:type="gramStart"/>
      <w:r w:rsidRPr="00F54EAA">
        <w:rPr>
          <w:rFonts w:ascii="Courier New" w:hAnsi="Courier New" w:cs="Courier New"/>
          <w:color w:val="000000"/>
          <w:sz w:val="18"/>
          <w:szCs w:val="20"/>
        </w:rPr>
        <w:t>path</w:t>
      </w:r>
      <w:proofErr w:type="gramEnd"/>
      <w:r w:rsidRPr="00F54EAA">
        <w:rPr>
          <w:rFonts w:ascii="Courier New" w:hAnsi="Courier New" w:cs="Courier New"/>
          <w:color w:val="000000"/>
          <w:sz w:val="18"/>
          <w:szCs w:val="20"/>
        </w:rPr>
        <w:t xml:space="preserve"> = 1:2:5 ;          </w:t>
      </w:r>
      <w:r w:rsidRPr="00F54EAA">
        <w:rPr>
          <w:rFonts w:ascii="Courier New" w:hAnsi="Courier New" w:cs="Courier New"/>
          <w:color w:val="228B22"/>
          <w:sz w:val="18"/>
          <w:szCs w:val="20"/>
        </w:rPr>
        <w:t>% number of path segments</w:t>
      </w:r>
    </w:p>
    <w:p w:rsidR="00F54EAA" w:rsidRPr="00F54EAA" w:rsidRDefault="00F54EAA" w:rsidP="00F54EAA">
      <w:pPr>
        <w:autoSpaceDE w:val="0"/>
        <w:autoSpaceDN w:val="0"/>
        <w:adjustRightInd w:val="0"/>
        <w:spacing w:after="0" w:line="240" w:lineRule="auto"/>
        <w:rPr>
          <w:rFonts w:ascii="Courier New" w:hAnsi="Courier New" w:cs="Courier New"/>
          <w:szCs w:val="24"/>
        </w:rPr>
      </w:pPr>
      <w:r w:rsidRPr="00F54EAA">
        <w:rPr>
          <w:rFonts w:ascii="Courier New" w:hAnsi="Courier New" w:cs="Courier New"/>
          <w:color w:val="000000"/>
          <w:sz w:val="18"/>
          <w:szCs w:val="20"/>
        </w:rPr>
        <w:t>[</w:t>
      </w:r>
      <w:proofErr w:type="spellStart"/>
      <w:proofErr w:type="gramStart"/>
      <w:r w:rsidRPr="00F54EAA">
        <w:rPr>
          <w:rFonts w:ascii="Courier New" w:hAnsi="Courier New" w:cs="Courier New"/>
          <w:color w:val="000000"/>
          <w:sz w:val="18"/>
          <w:szCs w:val="20"/>
        </w:rPr>
        <w:t>range,</w:t>
      </w:r>
      <w:proofErr w:type="gramEnd"/>
      <w:r w:rsidRPr="00F54EAA">
        <w:rPr>
          <w:rFonts w:ascii="Courier New" w:hAnsi="Courier New" w:cs="Courier New"/>
          <w:color w:val="000000"/>
          <w:sz w:val="18"/>
          <w:szCs w:val="20"/>
        </w:rPr>
        <w:t>path</w:t>
      </w:r>
      <w:proofErr w:type="spellEnd"/>
      <w:r w:rsidRPr="00F54EAA">
        <w:rPr>
          <w:rFonts w:ascii="Courier New" w:hAnsi="Courier New" w:cs="Courier New"/>
          <w:color w:val="000000"/>
          <w:sz w:val="18"/>
          <w:szCs w:val="20"/>
        </w:rPr>
        <w:t xml:space="preserve">] = </w:t>
      </w:r>
      <w:proofErr w:type="spellStart"/>
      <w:proofErr w:type="gramStart"/>
      <w:r w:rsidRPr="00F54EAA">
        <w:rPr>
          <w:rFonts w:ascii="Courier New" w:hAnsi="Courier New" w:cs="Courier New"/>
          <w:color w:val="000000"/>
          <w:sz w:val="18"/>
          <w:szCs w:val="20"/>
        </w:rPr>
        <w:t>meshgrid</w:t>
      </w:r>
      <w:proofErr w:type="spellEnd"/>
      <w:r w:rsidRPr="00F54EAA">
        <w:rPr>
          <w:rFonts w:ascii="Courier New" w:hAnsi="Courier New" w:cs="Courier New"/>
          <w:color w:val="000000"/>
          <w:sz w:val="18"/>
          <w:szCs w:val="20"/>
        </w:rPr>
        <w:t>(</w:t>
      </w:r>
      <w:proofErr w:type="gramEnd"/>
      <w:r w:rsidRPr="00F54EAA">
        <w:rPr>
          <w:rFonts w:ascii="Courier New" w:hAnsi="Courier New" w:cs="Courier New"/>
          <w:color w:val="000000"/>
          <w:sz w:val="18"/>
          <w:szCs w:val="20"/>
        </w:rPr>
        <w:t xml:space="preserve"> 0:1:6000, path ) ;</w:t>
      </w:r>
    </w:p>
    <w:p w:rsidR="00F54EAA" w:rsidRPr="00F54EAA" w:rsidRDefault="00F54EAA" w:rsidP="00F54EAA">
      <w:pPr>
        <w:autoSpaceDE w:val="0"/>
        <w:autoSpaceDN w:val="0"/>
        <w:adjustRightInd w:val="0"/>
        <w:spacing w:after="0" w:line="240" w:lineRule="auto"/>
        <w:rPr>
          <w:rFonts w:ascii="Courier New" w:hAnsi="Courier New" w:cs="Courier New"/>
          <w:szCs w:val="24"/>
        </w:rPr>
      </w:pPr>
      <w:proofErr w:type="gramStart"/>
      <w:r w:rsidRPr="00F54EAA">
        <w:rPr>
          <w:rFonts w:ascii="Courier New" w:hAnsi="Courier New" w:cs="Courier New"/>
          <w:color w:val="000000"/>
          <w:sz w:val="18"/>
          <w:szCs w:val="20"/>
        </w:rPr>
        <w:t>header</w:t>
      </w:r>
      <w:proofErr w:type="gramEnd"/>
      <w:r w:rsidRPr="00F54EAA">
        <w:rPr>
          <w:rFonts w:ascii="Courier New" w:hAnsi="Courier New" w:cs="Courier New"/>
          <w:color w:val="000000"/>
          <w:sz w:val="18"/>
          <w:szCs w:val="20"/>
        </w:rPr>
        <w:t xml:space="preserve"> = </w:t>
      </w:r>
      <w:proofErr w:type="spellStart"/>
      <w:r w:rsidRPr="00F54EAA">
        <w:rPr>
          <w:rFonts w:ascii="Courier New" w:hAnsi="Courier New" w:cs="Courier New"/>
          <w:color w:val="000000"/>
          <w:sz w:val="18"/>
          <w:szCs w:val="20"/>
        </w:rPr>
        <w:t>sprintf</w:t>
      </w:r>
      <w:proofErr w:type="spellEnd"/>
      <w:r w:rsidRPr="00F54EAA">
        <w:rPr>
          <w:rFonts w:ascii="Courier New" w:hAnsi="Courier New" w:cs="Courier New"/>
          <w:color w:val="000000"/>
          <w:sz w:val="18"/>
          <w:szCs w:val="20"/>
        </w:rPr>
        <w:t>(</w:t>
      </w:r>
      <w:r w:rsidRPr="00F54EAA">
        <w:rPr>
          <w:rFonts w:ascii="Courier New" w:hAnsi="Courier New" w:cs="Courier New"/>
          <w:color w:val="A020F0"/>
          <w:sz w:val="18"/>
          <w:szCs w:val="20"/>
        </w:rPr>
        <w:t xml:space="preserve">'depth=%.0f m  SL=%d dB  T=%.0f </w:t>
      </w:r>
      <w:proofErr w:type="spellStart"/>
      <w:r w:rsidRPr="00F54EAA">
        <w:rPr>
          <w:rFonts w:ascii="Courier New" w:hAnsi="Courier New" w:cs="Courier New"/>
          <w:color w:val="A020F0"/>
          <w:sz w:val="18"/>
          <w:szCs w:val="20"/>
        </w:rPr>
        <w:t>ms</w:t>
      </w:r>
      <w:proofErr w:type="spellEnd"/>
      <w:r w:rsidRPr="00F54EAA">
        <w:rPr>
          <w:rFonts w:ascii="Courier New" w:hAnsi="Courier New" w:cs="Courier New"/>
          <w:color w:val="A020F0"/>
          <w:sz w:val="18"/>
          <w:szCs w:val="20"/>
        </w:rPr>
        <w:t>'</w:t>
      </w:r>
      <w:r w:rsidRPr="00F54EAA">
        <w:rPr>
          <w:rFonts w:ascii="Courier New" w:hAnsi="Courier New" w:cs="Courier New"/>
          <w:color w:val="000000"/>
          <w:sz w:val="18"/>
          <w:szCs w:val="20"/>
        </w:rPr>
        <w:t>,</w:t>
      </w:r>
      <w:proofErr w:type="spellStart"/>
      <w:r w:rsidRPr="00F54EAA">
        <w:rPr>
          <w:rFonts w:ascii="Courier New" w:hAnsi="Courier New" w:cs="Courier New"/>
          <w:color w:val="000000"/>
          <w:sz w:val="18"/>
          <w:szCs w:val="20"/>
        </w:rPr>
        <w:t>depth,SL,T</w:t>
      </w:r>
      <w:proofErr w:type="spellEnd"/>
      <w:r w:rsidRPr="00F54EAA">
        <w:rPr>
          <w:rFonts w:ascii="Courier New" w:hAnsi="Courier New" w:cs="Courier New"/>
          <w:color w:val="000000"/>
          <w:sz w:val="18"/>
          <w:szCs w:val="20"/>
        </w:rPr>
        <w:t>*</w:t>
      </w:r>
      <w:proofErr w:type="spellStart"/>
      <w:r w:rsidRPr="00F54EAA">
        <w:rPr>
          <w:rFonts w:ascii="Courier New" w:hAnsi="Courier New" w:cs="Courier New"/>
          <w:color w:val="000000"/>
          <w:sz w:val="18"/>
          <w:szCs w:val="20"/>
        </w:rPr>
        <w:t>dtime</w:t>
      </w:r>
      <w:proofErr w:type="spellEnd"/>
      <w:r w:rsidRPr="00F54EAA">
        <w:rPr>
          <w:rFonts w:ascii="Courier New" w:hAnsi="Courier New" w:cs="Courier New"/>
          <w:color w:val="000000"/>
          <w:sz w:val="18"/>
          <w:szCs w:val="20"/>
        </w:rPr>
        <w:t>*1000);</w:t>
      </w:r>
    </w:p>
    <w:p w:rsidR="00F54EAA" w:rsidRPr="00F54EAA" w:rsidRDefault="00F54EAA" w:rsidP="00F54EAA">
      <w:pPr>
        <w:autoSpaceDE w:val="0"/>
        <w:autoSpaceDN w:val="0"/>
        <w:adjustRightInd w:val="0"/>
        <w:spacing w:after="0" w:line="240" w:lineRule="auto"/>
        <w:rPr>
          <w:rFonts w:ascii="Courier New" w:hAnsi="Courier New" w:cs="Courier New"/>
          <w:szCs w:val="24"/>
        </w:rPr>
      </w:pPr>
      <w:r w:rsidRPr="00F54EAA">
        <w:rPr>
          <w:rFonts w:ascii="Courier New" w:hAnsi="Courier New" w:cs="Courier New"/>
          <w:color w:val="000000"/>
          <w:sz w:val="18"/>
          <w:szCs w:val="20"/>
        </w:rPr>
        <w:t xml:space="preserve"> </w:t>
      </w:r>
    </w:p>
    <w:p w:rsidR="00F54EAA" w:rsidRPr="00F54EAA" w:rsidRDefault="00F54EAA" w:rsidP="00F54EAA">
      <w:pPr>
        <w:autoSpaceDE w:val="0"/>
        <w:autoSpaceDN w:val="0"/>
        <w:adjustRightInd w:val="0"/>
        <w:spacing w:after="0" w:line="240" w:lineRule="auto"/>
        <w:rPr>
          <w:rFonts w:ascii="Courier New" w:hAnsi="Courier New" w:cs="Courier New"/>
          <w:szCs w:val="24"/>
        </w:rPr>
      </w:pPr>
      <w:r w:rsidRPr="00F54EAA">
        <w:rPr>
          <w:rFonts w:ascii="Courier New" w:hAnsi="Courier New" w:cs="Courier New"/>
          <w:color w:val="228B22"/>
          <w:sz w:val="18"/>
          <w:szCs w:val="20"/>
        </w:rPr>
        <w:t>% plot the model for bottom loss</w:t>
      </w:r>
    </w:p>
    <w:p w:rsidR="00F54EAA" w:rsidRPr="00F54EAA" w:rsidRDefault="00F54EAA" w:rsidP="00F54EAA">
      <w:pPr>
        <w:autoSpaceDE w:val="0"/>
        <w:autoSpaceDN w:val="0"/>
        <w:adjustRightInd w:val="0"/>
        <w:spacing w:after="0" w:line="240" w:lineRule="auto"/>
        <w:rPr>
          <w:rFonts w:ascii="Courier New" w:hAnsi="Courier New" w:cs="Courier New"/>
          <w:szCs w:val="24"/>
        </w:rPr>
      </w:pPr>
      <w:r w:rsidRPr="00F54EAA">
        <w:rPr>
          <w:rFonts w:ascii="Courier New" w:hAnsi="Courier New" w:cs="Courier New"/>
          <w:color w:val="228B22"/>
          <w:sz w:val="18"/>
          <w:szCs w:val="20"/>
        </w:rPr>
        <w:t xml:space="preserve"> </w:t>
      </w:r>
    </w:p>
    <w:p w:rsidR="00F54EAA" w:rsidRPr="00F54EAA" w:rsidRDefault="00F54EAA" w:rsidP="00F54EAA">
      <w:pPr>
        <w:autoSpaceDE w:val="0"/>
        <w:autoSpaceDN w:val="0"/>
        <w:adjustRightInd w:val="0"/>
        <w:spacing w:after="0" w:line="240" w:lineRule="auto"/>
        <w:rPr>
          <w:rFonts w:ascii="Courier New" w:hAnsi="Courier New" w:cs="Courier New"/>
          <w:szCs w:val="24"/>
        </w:rPr>
      </w:pPr>
      <w:proofErr w:type="gramStart"/>
      <w:r w:rsidRPr="00F54EAA">
        <w:rPr>
          <w:rFonts w:ascii="Courier New" w:hAnsi="Courier New" w:cs="Courier New"/>
          <w:color w:val="000000"/>
          <w:sz w:val="18"/>
          <w:szCs w:val="20"/>
        </w:rPr>
        <w:t>angle</w:t>
      </w:r>
      <w:proofErr w:type="gramEnd"/>
      <w:r w:rsidRPr="00F54EAA">
        <w:rPr>
          <w:rFonts w:ascii="Courier New" w:hAnsi="Courier New" w:cs="Courier New"/>
          <w:color w:val="000000"/>
          <w:sz w:val="18"/>
          <w:szCs w:val="20"/>
        </w:rPr>
        <w:t xml:space="preserve"> = 0:90;</w:t>
      </w:r>
    </w:p>
    <w:p w:rsidR="00F54EAA" w:rsidRPr="00F54EAA" w:rsidRDefault="00F54EAA" w:rsidP="00F54EAA">
      <w:pPr>
        <w:autoSpaceDE w:val="0"/>
        <w:autoSpaceDN w:val="0"/>
        <w:adjustRightInd w:val="0"/>
        <w:spacing w:after="0" w:line="240" w:lineRule="auto"/>
        <w:rPr>
          <w:rFonts w:ascii="Courier New" w:hAnsi="Courier New" w:cs="Courier New"/>
          <w:szCs w:val="24"/>
        </w:rPr>
      </w:pPr>
      <w:r w:rsidRPr="00F54EAA">
        <w:rPr>
          <w:rFonts w:ascii="Courier New" w:hAnsi="Courier New" w:cs="Courier New"/>
          <w:color w:val="000000"/>
          <w:sz w:val="18"/>
          <w:szCs w:val="20"/>
        </w:rPr>
        <w:t>bl1 = -20*</w:t>
      </w:r>
      <w:proofErr w:type="gramStart"/>
      <w:r w:rsidRPr="00F54EAA">
        <w:rPr>
          <w:rFonts w:ascii="Courier New" w:hAnsi="Courier New" w:cs="Courier New"/>
          <w:color w:val="000000"/>
          <w:sz w:val="18"/>
          <w:szCs w:val="20"/>
        </w:rPr>
        <w:t>log10(</w:t>
      </w:r>
      <w:proofErr w:type="gramEnd"/>
      <w:r w:rsidRPr="00F54EAA">
        <w:rPr>
          <w:rFonts w:ascii="Courier New" w:hAnsi="Courier New" w:cs="Courier New"/>
          <w:color w:val="000000"/>
          <w:sz w:val="18"/>
          <w:szCs w:val="20"/>
        </w:rPr>
        <w:t xml:space="preserve"> abs( </w:t>
      </w:r>
      <w:r w:rsidRPr="00F54EAA">
        <w:rPr>
          <w:rFonts w:ascii="Courier New" w:hAnsi="Courier New" w:cs="Courier New"/>
          <w:color w:val="0000FF"/>
          <w:sz w:val="18"/>
          <w:szCs w:val="20"/>
        </w:rPr>
        <w:t>...</w:t>
      </w:r>
    </w:p>
    <w:p w:rsidR="00F54EAA" w:rsidRPr="00F54EAA" w:rsidRDefault="00F54EAA" w:rsidP="00F54EAA">
      <w:pPr>
        <w:autoSpaceDE w:val="0"/>
        <w:autoSpaceDN w:val="0"/>
        <w:adjustRightInd w:val="0"/>
        <w:spacing w:after="0" w:line="240" w:lineRule="auto"/>
        <w:rPr>
          <w:rFonts w:ascii="Courier New" w:hAnsi="Courier New" w:cs="Courier New"/>
          <w:szCs w:val="24"/>
        </w:rPr>
      </w:pPr>
      <w:r w:rsidRPr="00F54EAA">
        <w:rPr>
          <w:rFonts w:ascii="Courier New" w:hAnsi="Courier New" w:cs="Courier New"/>
          <w:color w:val="000000"/>
          <w:sz w:val="18"/>
          <w:szCs w:val="20"/>
        </w:rPr>
        <w:t xml:space="preserve">    </w:t>
      </w:r>
      <w:proofErr w:type="gramStart"/>
      <w:r w:rsidRPr="00F54EAA">
        <w:rPr>
          <w:rFonts w:ascii="Courier New" w:hAnsi="Courier New" w:cs="Courier New"/>
          <w:color w:val="000000"/>
          <w:sz w:val="18"/>
          <w:szCs w:val="20"/>
        </w:rPr>
        <w:t>reflection(</w:t>
      </w:r>
      <w:proofErr w:type="gramEnd"/>
      <w:r w:rsidRPr="00F54EAA">
        <w:rPr>
          <w:rFonts w:ascii="Courier New" w:hAnsi="Courier New" w:cs="Courier New"/>
          <w:color w:val="000000"/>
          <w:sz w:val="18"/>
          <w:szCs w:val="20"/>
        </w:rPr>
        <w:t xml:space="preserve"> pi/2-angle*pi/180, </w:t>
      </w:r>
      <w:proofErr w:type="spellStart"/>
      <w:r w:rsidRPr="00F54EAA">
        <w:rPr>
          <w:rFonts w:ascii="Courier New" w:hAnsi="Courier New" w:cs="Courier New"/>
          <w:color w:val="000000"/>
          <w:sz w:val="18"/>
          <w:szCs w:val="20"/>
        </w:rPr>
        <w:t>bottom_density</w:t>
      </w:r>
      <w:proofErr w:type="spellEnd"/>
      <w:r w:rsidRPr="00F54EAA">
        <w:rPr>
          <w:rFonts w:ascii="Courier New" w:hAnsi="Courier New" w:cs="Courier New"/>
          <w:color w:val="000000"/>
          <w:sz w:val="18"/>
          <w:szCs w:val="20"/>
        </w:rPr>
        <w:t xml:space="preserve">, </w:t>
      </w:r>
      <w:proofErr w:type="spellStart"/>
      <w:r w:rsidRPr="00F54EAA">
        <w:rPr>
          <w:rFonts w:ascii="Courier New" w:hAnsi="Courier New" w:cs="Courier New"/>
          <w:color w:val="000000"/>
          <w:sz w:val="18"/>
          <w:szCs w:val="20"/>
        </w:rPr>
        <w:t>bottom_speed</w:t>
      </w:r>
      <w:proofErr w:type="spellEnd"/>
      <w:r w:rsidRPr="00F54EAA">
        <w:rPr>
          <w:rFonts w:ascii="Courier New" w:hAnsi="Courier New" w:cs="Courier New"/>
          <w:color w:val="000000"/>
          <w:sz w:val="18"/>
          <w:szCs w:val="20"/>
        </w:rPr>
        <w:t>, 0.0 ))) ;</w:t>
      </w:r>
    </w:p>
    <w:p w:rsidR="00F54EAA" w:rsidRPr="00F54EAA" w:rsidRDefault="00F54EAA" w:rsidP="00F54EAA">
      <w:pPr>
        <w:autoSpaceDE w:val="0"/>
        <w:autoSpaceDN w:val="0"/>
        <w:adjustRightInd w:val="0"/>
        <w:spacing w:after="0" w:line="240" w:lineRule="auto"/>
        <w:rPr>
          <w:rFonts w:ascii="Courier New" w:hAnsi="Courier New" w:cs="Courier New"/>
          <w:szCs w:val="24"/>
        </w:rPr>
      </w:pPr>
      <w:r w:rsidRPr="00F54EAA">
        <w:rPr>
          <w:rFonts w:ascii="Courier New" w:hAnsi="Courier New" w:cs="Courier New"/>
          <w:color w:val="000000"/>
          <w:sz w:val="18"/>
          <w:szCs w:val="20"/>
        </w:rPr>
        <w:t>bl2 = -20*</w:t>
      </w:r>
      <w:proofErr w:type="gramStart"/>
      <w:r w:rsidRPr="00F54EAA">
        <w:rPr>
          <w:rFonts w:ascii="Courier New" w:hAnsi="Courier New" w:cs="Courier New"/>
          <w:color w:val="000000"/>
          <w:sz w:val="18"/>
          <w:szCs w:val="20"/>
        </w:rPr>
        <w:t>log10(</w:t>
      </w:r>
      <w:proofErr w:type="gramEnd"/>
      <w:r w:rsidRPr="00F54EAA">
        <w:rPr>
          <w:rFonts w:ascii="Courier New" w:hAnsi="Courier New" w:cs="Courier New"/>
          <w:color w:val="000000"/>
          <w:sz w:val="18"/>
          <w:szCs w:val="20"/>
        </w:rPr>
        <w:t xml:space="preserve"> abs( </w:t>
      </w:r>
      <w:r w:rsidRPr="00F54EAA">
        <w:rPr>
          <w:rFonts w:ascii="Courier New" w:hAnsi="Courier New" w:cs="Courier New"/>
          <w:color w:val="0000FF"/>
          <w:sz w:val="18"/>
          <w:szCs w:val="20"/>
        </w:rPr>
        <w:t>...</w:t>
      </w:r>
    </w:p>
    <w:p w:rsidR="00F54EAA" w:rsidRPr="00F54EAA" w:rsidRDefault="00F54EAA" w:rsidP="00F54EAA">
      <w:pPr>
        <w:autoSpaceDE w:val="0"/>
        <w:autoSpaceDN w:val="0"/>
        <w:adjustRightInd w:val="0"/>
        <w:spacing w:after="0" w:line="240" w:lineRule="auto"/>
        <w:rPr>
          <w:rFonts w:ascii="Courier New" w:hAnsi="Courier New" w:cs="Courier New"/>
          <w:szCs w:val="24"/>
        </w:rPr>
      </w:pPr>
      <w:r w:rsidRPr="00F54EAA">
        <w:rPr>
          <w:rFonts w:ascii="Courier New" w:hAnsi="Courier New" w:cs="Courier New"/>
          <w:color w:val="000000"/>
          <w:sz w:val="18"/>
          <w:szCs w:val="20"/>
        </w:rPr>
        <w:t xml:space="preserve">    </w:t>
      </w:r>
      <w:proofErr w:type="gramStart"/>
      <w:r w:rsidRPr="00F54EAA">
        <w:rPr>
          <w:rFonts w:ascii="Courier New" w:hAnsi="Courier New" w:cs="Courier New"/>
          <w:color w:val="000000"/>
          <w:sz w:val="18"/>
          <w:szCs w:val="20"/>
        </w:rPr>
        <w:t>reflection(</w:t>
      </w:r>
      <w:proofErr w:type="gramEnd"/>
      <w:r w:rsidRPr="00F54EAA">
        <w:rPr>
          <w:rFonts w:ascii="Courier New" w:hAnsi="Courier New" w:cs="Courier New"/>
          <w:color w:val="000000"/>
          <w:sz w:val="18"/>
          <w:szCs w:val="20"/>
        </w:rPr>
        <w:t xml:space="preserve"> pi/2-angle*pi/180, </w:t>
      </w:r>
      <w:proofErr w:type="spellStart"/>
      <w:r w:rsidRPr="00F54EAA">
        <w:rPr>
          <w:rFonts w:ascii="Courier New" w:hAnsi="Courier New" w:cs="Courier New"/>
          <w:color w:val="000000"/>
          <w:sz w:val="18"/>
          <w:szCs w:val="20"/>
        </w:rPr>
        <w:t>bottom_density</w:t>
      </w:r>
      <w:proofErr w:type="spellEnd"/>
      <w:r w:rsidRPr="00F54EAA">
        <w:rPr>
          <w:rFonts w:ascii="Courier New" w:hAnsi="Courier New" w:cs="Courier New"/>
          <w:color w:val="000000"/>
          <w:sz w:val="18"/>
          <w:szCs w:val="20"/>
        </w:rPr>
        <w:t xml:space="preserve">, </w:t>
      </w:r>
      <w:proofErr w:type="spellStart"/>
      <w:r w:rsidRPr="00F54EAA">
        <w:rPr>
          <w:rFonts w:ascii="Courier New" w:hAnsi="Courier New" w:cs="Courier New"/>
          <w:color w:val="000000"/>
          <w:sz w:val="18"/>
          <w:szCs w:val="20"/>
        </w:rPr>
        <w:t>bottom_speed</w:t>
      </w:r>
      <w:proofErr w:type="spellEnd"/>
      <w:r w:rsidRPr="00F54EAA">
        <w:rPr>
          <w:rFonts w:ascii="Courier New" w:hAnsi="Courier New" w:cs="Courier New"/>
          <w:color w:val="000000"/>
          <w:sz w:val="18"/>
          <w:szCs w:val="20"/>
        </w:rPr>
        <w:t xml:space="preserve">, </w:t>
      </w:r>
      <w:proofErr w:type="spellStart"/>
      <w:r w:rsidRPr="00F54EAA">
        <w:rPr>
          <w:rFonts w:ascii="Courier New" w:hAnsi="Courier New" w:cs="Courier New"/>
          <w:color w:val="000000"/>
          <w:sz w:val="18"/>
          <w:szCs w:val="20"/>
        </w:rPr>
        <w:t>bottom_atten</w:t>
      </w:r>
      <w:proofErr w:type="spellEnd"/>
      <w:r w:rsidRPr="00F54EAA">
        <w:rPr>
          <w:rFonts w:ascii="Courier New" w:hAnsi="Courier New" w:cs="Courier New"/>
          <w:color w:val="000000"/>
          <w:sz w:val="18"/>
          <w:szCs w:val="20"/>
        </w:rPr>
        <w:t xml:space="preserve"> ))) ;</w:t>
      </w:r>
    </w:p>
    <w:p w:rsidR="00F54EAA" w:rsidRPr="00F54EAA" w:rsidRDefault="00F54EAA" w:rsidP="00F54EAA">
      <w:pPr>
        <w:autoSpaceDE w:val="0"/>
        <w:autoSpaceDN w:val="0"/>
        <w:adjustRightInd w:val="0"/>
        <w:spacing w:after="0" w:line="240" w:lineRule="auto"/>
        <w:rPr>
          <w:rFonts w:ascii="Courier New" w:hAnsi="Courier New" w:cs="Courier New"/>
          <w:szCs w:val="24"/>
        </w:rPr>
      </w:pPr>
      <w:proofErr w:type="gramStart"/>
      <w:r w:rsidRPr="00F54EAA">
        <w:rPr>
          <w:rFonts w:ascii="Courier New" w:hAnsi="Courier New" w:cs="Courier New"/>
          <w:color w:val="0000FF"/>
          <w:sz w:val="18"/>
          <w:szCs w:val="20"/>
        </w:rPr>
        <w:t>if</w:t>
      </w:r>
      <w:proofErr w:type="gramEnd"/>
      <w:r w:rsidRPr="00F54EAA">
        <w:rPr>
          <w:rFonts w:ascii="Courier New" w:hAnsi="Courier New" w:cs="Courier New"/>
          <w:color w:val="000000"/>
          <w:sz w:val="18"/>
          <w:szCs w:val="20"/>
        </w:rPr>
        <w:t xml:space="preserve"> ( debug ) </w:t>
      </w:r>
    </w:p>
    <w:p w:rsidR="00F54EAA" w:rsidRPr="00F54EAA" w:rsidRDefault="00F54EAA" w:rsidP="00F54EAA">
      <w:pPr>
        <w:autoSpaceDE w:val="0"/>
        <w:autoSpaceDN w:val="0"/>
        <w:adjustRightInd w:val="0"/>
        <w:spacing w:after="0" w:line="240" w:lineRule="auto"/>
        <w:rPr>
          <w:rFonts w:ascii="Courier New" w:hAnsi="Courier New" w:cs="Courier New"/>
          <w:szCs w:val="24"/>
        </w:rPr>
      </w:pPr>
      <w:r w:rsidRPr="00F54EAA">
        <w:rPr>
          <w:rFonts w:ascii="Courier New" w:hAnsi="Courier New" w:cs="Courier New"/>
          <w:color w:val="000000"/>
          <w:sz w:val="18"/>
          <w:szCs w:val="20"/>
        </w:rPr>
        <w:t xml:space="preserve">    </w:t>
      </w:r>
      <w:proofErr w:type="gramStart"/>
      <w:r w:rsidRPr="00F54EAA">
        <w:rPr>
          <w:rFonts w:ascii="Courier New" w:hAnsi="Courier New" w:cs="Courier New"/>
          <w:color w:val="000000"/>
          <w:sz w:val="18"/>
          <w:szCs w:val="20"/>
        </w:rPr>
        <w:t>figure ;</w:t>
      </w:r>
      <w:proofErr w:type="gramEnd"/>
    </w:p>
    <w:p w:rsidR="00F54EAA" w:rsidRPr="00F54EAA" w:rsidRDefault="00F54EAA" w:rsidP="00F54EAA">
      <w:pPr>
        <w:autoSpaceDE w:val="0"/>
        <w:autoSpaceDN w:val="0"/>
        <w:adjustRightInd w:val="0"/>
        <w:spacing w:after="0" w:line="240" w:lineRule="auto"/>
        <w:rPr>
          <w:rFonts w:ascii="Courier New" w:hAnsi="Courier New" w:cs="Courier New"/>
          <w:szCs w:val="24"/>
        </w:rPr>
      </w:pPr>
      <w:r w:rsidRPr="00F54EAA">
        <w:rPr>
          <w:rFonts w:ascii="Courier New" w:hAnsi="Courier New" w:cs="Courier New"/>
          <w:color w:val="000000"/>
          <w:sz w:val="18"/>
          <w:szCs w:val="20"/>
        </w:rPr>
        <w:t xml:space="preserve">    </w:t>
      </w:r>
      <w:proofErr w:type="gramStart"/>
      <w:r w:rsidRPr="00F54EAA">
        <w:rPr>
          <w:rFonts w:ascii="Courier New" w:hAnsi="Courier New" w:cs="Courier New"/>
          <w:color w:val="000000"/>
          <w:sz w:val="18"/>
          <w:szCs w:val="20"/>
        </w:rPr>
        <w:t>plot(</w:t>
      </w:r>
      <w:proofErr w:type="gramEnd"/>
      <w:r w:rsidRPr="00F54EAA">
        <w:rPr>
          <w:rFonts w:ascii="Courier New" w:hAnsi="Courier New" w:cs="Courier New"/>
          <w:color w:val="000000"/>
          <w:sz w:val="18"/>
          <w:szCs w:val="20"/>
        </w:rPr>
        <w:t xml:space="preserve"> angle, bl1, </w:t>
      </w:r>
      <w:r w:rsidRPr="00F54EAA">
        <w:rPr>
          <w:rFonts w:ascii="Courier New" w:hAnsi="Courier New" w:cs="Courier New"/>
          <w:color w:val="A020F0"/>
          <w:sz w:val="18"/>
          <w:szCs w:val="20"/>
        </w:rPr>
        <w:t>'--'</w:t>
      </w:r>
      <w:r w:rsidRPr="00F54EAA">
        <w:rPr>
          <w:rFonts w:ascii="Courier New" w:hAnsi="Courier New" w:cs="Courier New"/>
          <w:color w:val="000000"/>
          <w:sz w:val="18"/>
          <w:szCs w:val="20"/>
        </w:rPr>
        <w:t xml:space="preserve">, angle, bl2, </w:t>
      </w:r>
      <w:r w:rsidRPr="00F54EAA">
        <w:rPr>
          <w:rFonts w:ascii="Courier New" w:hAnsi="Courier New" w:cs="Courier New"/>
          <w:color w:val="A020F0"/>
          <w:sz w:val="18"/>
          <w:szCs w:val="20"/>
        </w:rPr>
        <w:t>'LineWidth'</w:t>
      </w:r>
      <w:r w:rsidRPr="00F54EAA">
        <w:rPr>
          <w:rFonts w:ascii="Courier New" w:hAnsi="Courier New" w:cs="Courier New"/>
          <w:color w:val="000000"/>
          <w:sz w:val="18"/>
          <w:szCs w:val="20"/>
        </w:rPr>
        <w:t>,2); grid</w:t>
      </w:r>
    </w:p>
    <w:p w:rsidR="00F54EAA" w:rsidRPr="00F54EAA" w:rsidRDefault="00F54EAA" w:rsidP="00F54EAA">
      <w:pPr>
        <w:autoSpaceDE w:val="0"/>
        <w:autoSpaceDN w:val="0"/>
        <w:adjustRightInd w:val="0"/>
        <w:spacing w:after="0" w:line="240" w:lineRule="auto"/>
        <w:rPr>
          <w:rFonts w:ascii="Courier New" w:hAnsi="Courier New" w:cs="Courier New"/>
          <w:szCs w:val="24"/>
        </w:rPr>
      </w:pPr>
      <w:r w:rsidRPr="00F54EAA">
        <w:rPr>
          <w:rFonts w:ascii="Courier New" w:hAnsi="Courier New" w:cs="Courier New"/>
          <w:color w:val="000000"/>
          <w:sz w:val="18"/>
          <w:szCs w:val="20"/>
        </w:rPr>
        <w:t xml:space="preserve">    </w:t>
      </w:r>
      <w:proofErr w:type="spellStart"/>
      <w:proofErr w:type="gramStart"/>
      <w:r w:rsidRPr="00F54EAA">
        <w:rPr>
          <w:rFonts w:ascii="Courier New" w:hAnsi="Courier New" w:cs="Courier New"/>
          <w:color w:val="000000"/>
          <w:sz w:val="18"/>
          <w:szCs w:val="20"/>
        </w:rPr>
        <w:t>xlabel</w:t>
      </w:r>
      <w:proofErr w:type="spellEnd"/>
      <w:r w:rsidRPr="00F54EAA">
        <w:rPr>
          <w:rFonts w:ascii="Courier New" w:hAnsi="Courier New" w:cs="Courier New"/>
          <w:color w:val="000000"/>
          <w:sz w:val="18"/>
          <w:szCs w:val="20"/>
        </w:rPr>
        <w:t>(</w:t>
      </w:r>
      <w:proofErr w:type="gramEnd"/>
      <w:r w:rsidRPr="00F54EAA">
        <w:rPr>
          <w:rFonts w:ascii="Courier New" w:hAnsi="Courier New" w:cs="Courier New"/>
          <w:color w:val="A020F0"/>
          <w:sz w:val="18"/>
          <w:szCs w:val="20"/>
        </w:rPr>
        <w:t>'Grazing Angle (</w:t>
      </w:r>
      <w:proofErr w:type="spellStart"/>
      <w:r w:rsidRPr="00F54EAA">
        <w:rPr>
          <w:rFonts w:ascii="Courier New" w:hAnsi="Courier New" w:cs="Courier New"/>
          <w:color w:val="A020F0"/>
          <w:sz w:val="18"/>
          <w:szCs w:val="20"/>
        </w:rPr>
        <w:t>deg</w:t>
      </w:r>
      <w:proofErr w:type="spellEnd"/>
      <w:r w:rsidRPr="00F54EAA">
        <w:rPr>
          <w:rFonts w:ascii="Courier New" w:hAnsi="Courier New" w:cs="Courier New"/>
          <w:color w:val="A020F0"/>
          <w:sz w:val="18"/>
          <w:szCs w:val="20"/>
        </w:rPr>
        <w:t>)'</w:t>
      </w:r>
      <w:r w:rsidRPr="00F54EAA">
        <w:rPr>
          <w:rFonts w:ascii="Courier New" w:hAnsi="Courier New" w:cs="Courier New"/>
          <w:color w:val="000000"/>
          <w:sz w:val="18"/>
          <w:szCs w:val="20"/>
        </w:rPr>
        <w:t>);</w:t>
      </w:r>
    </w:p>
    <w:p w:rsidR="00F54EAA" w:rsidRPr="00F54EAA" w:rsidRDefault="00F54EAA" w:rsidP="00F54EAA">
      <w:pPr>
        <w:autoSpaceDE w:val="0"/>
        <w:autoSpaceDN w:val="0"/>
        <w:adjustRightInd w:val="0"/>
        <w:spacing w:after="0" w:line="240" w:lineRule="auto"/>
        <w:rPr>
          <w:rFonts w:ascii="Courier New" w:hAnsi="Courier New" w:cs="Courier New"/>
          <w:szCs w:val="24"/>
        </w:rPr>
      </w:pPr>
      <w:r w:rsidRPr="00F54EAA">
        <w:rPr>
          <w:rFonts w:ascii="Courier New" w:hAnsi="Courier New" w:cs="Courier New"/>
          <w:color w:val="000000"/>
          <w:sz w:val="18"/>
          <w:szCs w:val="20"/>
        </w:rPr>
        <w:t xml:space="preserve">    </w:t>
      </w:r>
      <w:proofErr w:type="spellStart"/>
      <w:proofErr w:type="gramStart"/>
      <w:r w:rsidRPr="00F54EAA">
        <w:rPr>
          <w:rFonts w:ascii="Courier New" w:hAnsi="Courier New" w:cs="Courier New"/>
          <w:color w:val="000000"/>
          <w:sz w:val="18"/>
          <w:szCs w:val="20"/>
        </w:rPr>
        <w:t>ylabel</w:t>
      </w:r>
      <w:proofErr w:type="spellEnd"/>
      <w:r w:rsidRPr="00F54EAA">
        <w:rPr>
          <w:rFonts w:ascii="Courier New" w:hAnsi="Courier New" w:cs="Courier New"/>
          <w:color w:val="000000"/>
          <w:sz w:val="18"/>
          <w:szCs w:val="20"/>
        </w:rPr>
        <w:t>(</w:t>
      </w:r>
      <w:proofErr w:type="gramEnd"/>
      <w:r w:rsidRPr="00F54EAA">
        <w:rPr>
          <w:rFonts w:ascii="Courier New" w:hAnsi="Courier New" w:cs="Courier New"/>
          <w:color w:val="A020F0"/>
          <w:sz w:val="18"/>
          <w:szCs w:val="20"/>
        </w:rPr>
        <w:t>'Bottom Loss (dB)'</w:t>
      </w:r>
      <w:r w:rsidRPr="00F54EAA">
        <w:rPr>
          <w:rFonts w:ascii="Courier New" w:hAnsi="Courier New" w:cs="Courier New"/>
          <w:color w:val="000000"/>
          <w:sz w:val="18"/>
          <w:szCs w:val="20"/>
        </w:rPr>
        <w:t>);</w:t>
      </w:r>
    </w:p>
    <w:p w:rsidR="00F54EAA" w:rsidRPr="00F54EAA" w:rsidRDefault="00F54EAA" w:rsidP="00F54EAA">
      <w:pPr>
        <w:autoSpaceDE w:val="0"/>
        <w:autoSpaceDN w:val="0"/>
        <w:adjustRightInd w:val="0"/>
        <w:spacing w:after="0" w:line="240" w:lineRule="auto"/>
        <w:rPr>
          <w:rFonts w:ascii="Courier New" w:hAnsi="Courier New" w:cs="Courier New"/>
          <w:szCs w:val="24"/>
        </w:rPr>
      </w:pPr>
      <w:r w:rsidRPr="00F54EAA">
        <w:rPr>
          <w:rFonts w:ascii="Courier New" w:hAnsi="Courier New" w:cs="Courier New"/>
          <w:color w:val="000000"/>
          <w:sz w:val="18"/>
          <w:szCs w:val="20"/>
        </w:rPr>
        <w:t xml:space="preserve">    </w:t>
      </w:r>
      <w:proofErr w:type="gramStart"/>
      <w:r w:rsidRPr="00F54EAA">
        <w:rPr>
          <w:rFonts w:ascii="Courier New" w:hAnsi="Courier New" w:cs="Courier New"/>
          <w:color w:val="000000"/>
          <w:sz w:val="18"/>
          <w:szCs w:val="20"/>
        </w:rPr>
        <w:t>legend(</w:t>
      </w:r>
      <w:proofErr w:type="gramEnd"/>
      <w:r w:rsidRPr="00F54EAA">
        <w:rPr>
          <w:rFonts w:ascii="Courier New" w:hAnsi="Courier New" w:cs="Courier New"/>
          <w:color w:val="000000"/>
          <w:sz w:val="18"/>
          <w:szCs w:val="20"/>
        </w:rPr>
        <w:t>{</w:t>
      </w:r>
      <w:r w:rsidRPr="00F54EAA">
        <w:rPr>
          <w:rFonts w:ascii="Courier New" w:hAnsi="Courier New" w:cs="Courier New"/>
          <w:color w:val="A020F0"/>
          <w:sz w:val="18"/>
          <w:szCs w:val="20"/>
        </w:rPr>
        <w:t xml:space="preserve">'no </w:t>
      </w:r>
      <w:proofErr w:type="spellStart"/>
      <w:r w:rsidRPr="00F54EAA">
        <w:rPr>
          <w:rFonts w:ascii="Courier New" w:hAnsi="Courier New" w:cs="Courier New"/>
          <w:color w:val="A020F0"/>
          <w:sz w:val="18"/>
          <w:szCs w:val="20"/>
        </w:rPr>
        <w:t>atten</w:t>
      </w:r>
      <w:proofErr w:type="spellEnd"/>
      <w:r w:rsidRPr="00F54EAA">
        <w:rPr>
          <w:rFonts w:ascii="Courier New" w:hAnsi="Courier New" w:cs="Courier New"/>
          <w:color w:val="A020F0"/>
          <w:sz w:val="18"/>
          <w:szCs w:val="20"/>
        </w:rPr>
        <w:t>'</w:t>
      </w:r>
      <w:r w:rsidRPr="00F54EAA">
        <w:rPr>
          <w:rFonts w:ascii="Courier New" w:hAnsi="Courier New" w:cs="Courier New"/>
          <w:color w:val="000000"/>
          <w:sz w:val="18"/>
          <w:szCs w:val="20"/>
        </w:rPr>
        <w:t>,</w:t>
      </w:r>
      <w:r w:rsidRPr="00F54EAA">
        <w:rPr>
          <w:rFonts w:ascii="Courier New" w:hAnsi="Courier New" w:cs="Courier New"/>
          <w:color w:val="A020F0"/>
          <w:sz w:val="18"/>
          <w:szCs w:val="20"/>
        </w:rPr>
        <w:t>'</w:t>
      </w:r>
      <w:proofErr w:type="spellStart"/>
      <w:r w:rsidRPr="00F54EAA">
        <w:rPr>
          <w:rFonts w:ascii="Courier New" w:hAnsi="Courier New" w:cs="Courier New"/>
          <w:color w:val="A020F0"/>
          <w:sz w:val="18"/>
          <w:szCs w:val="20"/>
        </w:rPr>
        <w:t>atten</w:t>
      </w:r>
      <w:proofErr w:type="spellEnd"/>
      <w:r w:rsidRPr="00F54EAA">
        <w:rPr>
          <w:rFonts w:ascii="Courier New" w:hAnsi="Courier New" w:cs="Courier New"/>
          <w:color w:val="A020F0"/>
          <w:sz w:val="18"/>
          <w:szCs w:val="20"/>
        </w:rPr>
        <w:t>=0.8'</w:t>
      </w:r>
      <w:r w:rsidRPr="00F54EAA">
        <w:rPr>
          <w:rFonts w:ascii="Courier New" w:hAnsi="Courier New" w:cs="Courier New"/>
          <w:color w:val="000000"/>
          <w:sz w:val="18"/>
          <w:szCs w:val="20"/>
        </w:rPr>
        <w:t>},</w:t>
      </w:r>
      <w:r w:rsidRPr="00F54EAA">
        <w:rPr>
          <w:rFonts w:ascii="Courier New" w:hAnsi="Courier New" w:cs="Courier New"/>
          <w:color w:val="A020F0"/>
          <w:sz w:val="18"/>
          <w:szCs w:val="20"/>
        </w:rPr>
        <w:t>'Location'</w:t>
      </w:r>
      <w:r w:rsidRPr="00F54EAA">
        <w:rPr>
          <w:rFonts w:ascii="Courier New" w:hAnsi="Courier New" w:cs="Courier New"/>
          <w:color w:val="000000"/>
          <w:sz w:val="18"/>
          <w:szCs w:val="20"/>
        </w:rPr>
        <w:t>,</w:t>
      </w:r>
      <w:r w:rsidRPr="00F54EAA">
        <w:rPr>
          <w:rFonts w:ascii="Courier New" w:hAnsi="Courier New" w:cs="Courier New"/>
          <w:color w:val="A020F0"/>
          <w:sz w:val="18"/>
          <w:szCs w:val="20"/>
        </w:rPr>
        <w:t>'</w:t>
      </w:r>
      <w:proofErr w:type="spellStart"/>
      <w:r w:rsidRPr="00F54EAA">
        <w:rPr>
          <w:rFonts w:ascii="Courier New" w:hAnsi="Courier New" w:cs="Courier New"/>
          <w:color w:val="A020F0"/>
          <w:sz w:val="18"/>
          <w:szCs w:val="20"/>
        </w:rPr>
        <w:t>NorthWest</w:t>
      </w:r>
      <w:proofErr w:type="spellEnd"/>
      <w:r w:rsidRPr="00F54EAA">
        <w:rPr>
          <w:rFonts w:ascii="Courier New" w:hAnsi="Courier New" w:cs="Courier New"/>
          <w:color w:val="A020F0"/>
          <w:sz w:val="18"/>
          <w:szCs w:val="20"/>
        </w:rPr>
        <w:t>'</w:t>
      </w:r>
      <w:r w:rsidRPr="00F54EAA">
        <w:rPr>
          <w:rFonts w:ascii="Courier New" w:hAnsi="Courier New" w:cs="Courier New"/>
          <w:color w:val="000000"/>
          <w:sz w:val="18"/>
          <w:szCs w:val="20"/>
        </w:rPr>
        <w:t>);</w:t>
      </w:r>
    </w:p>
    <w:p w:rsidR="00F54EAA" w:rsidRPr="00F54EAA" w:rsidRDefault="00F54EAA" w:rsidP="00F54EAA">
      <w:pPr>
        <w:autoSpaceDE w:val="0"/>
        <w:autoSpaceDN w:val="0"/>
        <w:adjustRightInd w:val="0"/>
        <w:spacing w:after="0" w:line="240" w:lineRule="auto"/>
        <w:rPr>
          <w:rFonts w:ascii="Courier New" w:hAnsi="Courier New" w:cs="Courier New"/>
          <w:szCs w:val="24"/>
        </w:rPr>
      </w:pPr>
      <w:r w:rsidRPr="00F54EAA">
        <w:rPr>
          <w:rFonts w:ascii="Courier New" w:hAnsi="Courier New" w:cs="Courier New"/>
          <w:color w:val="000000"/>
          <w:sz w:val="18"/>
          <w:szCs w:val="20"/>
        </w:rPr>
        <w:t xml:space="preserve">    </w:t>
      </w:r>
      <w:proofErr w:type="gramStart"/>
      <w:r w:rsidRPr="00F54EAA">
        <w:rPr>
          <w:rFonts w:ascii="Courier New" w:hAnsi="Courier New" w:cs="Courier New"/>
          <w:color w:val="000000"/>
          <w:sz w:val="18"/>
          <w:szCs w:val="20"/>
        </w:rPr>
        <w:t>title(</w:t>
      </w:r>
      <w:proofErr w:type="spellStart"/>
      <w:proofErr w:type="gramEnd"/>
      <w:r w:rsidRPr="00F54EAA">
        <w:rPr>
          <w:rFonts w:ascii="Courier New" w:hAnsi="Courier New" w:cs="Courier New"/>
          <w:color w:val="000000"/>
          <w:sz w:val="18"/>
          <w:szCs w:val="20"/>
        </w:rPr>
        <w:t>sprintf</w:t>
      </w:r>
      <w:proofErr w:type="spellEnd"/>
      <w:r w:rsidRPr="00F54EAA">
        <w:rPr>
          <w:rFonts w:ascii="Courier New" w:hAnsi="Courier New" w:cs="Courier New"/>
          <w:color w:val="000000"/>
          <w:sz w:val="18"/>
          <w:szCs w:val="20"/>
        </w:rPr>
        <w:t>(</w:t>
      </w:r>
      <w:r w:rsidRPr="00F54EAA">
        <w:rPr>
          <w:rFonts w:ascii="Courier New" w:hAnsi="Courier New" w:cs="Courier New"/>
          <w:color w:val="A020F0"/>
          <w:sz w:val="18"/>
          <w:szCs w:val="20"/>
        </w:rPr>
        <w:t>'speed ratio = %.2f density ratio = %.2f'</w:t>
      </w:r>
      <w:r w:rsidRPr="00F54EAA">
        <w:rPr>
          <w:rFonts w:ascii="Courier New" w:hAnsi="Courier New" w:cs="Courier New"/>
          <w:color w:val="000000"/>
          <w:sz w:val="18"/>
          <w:szCs w:val="20"/>
        </w:rPr>
        <w:t>,bottom_speed,bottom_density));</w:t>
      </w:r>
    </w:p>
    <w:p w:rsidR="00F54EAA" w:rsidRPr="00F54EAA" w:rsidRDefault="00F54EAA" w:rsidP="00F54EAA">
      <w:pPr>
        <w:autoSpaceDE w:val="0"/>
        <w:autoSpaceDN w:val="0"/>
        <w:adjustRightInd w:val="0"/>
        <w:spacing w:after="0" w:line="240" w:lineRule="auto"/>
        <w:rPr>
          <w:rFonts w:ascii="Courier New" w:hAnsi="Courier New" w:cs="Courier New"/>
          <w:szCs w:val="24"/>
        </w:rPr>
      </w:pPr>
      <w:proofErr w:type="gramStart"/>
      <w:r w:rsidRPr="00F54EAA">
        <w:rPr>
          <w:rFonts w:ascii="Courier New" w:hAnsi="Courier New" w:cs="Courier New"/>
          <w:color w:val="0000FF"/>
          <w:sz w:val="18"/>
          <w:szCs w:val="20"/>
        </w:rPr>
        <w:t>end</w:t>
      </w:r>
      <w:proofErr w:type="gramEnd"/>
    </w:p>
    <w:p w:rsidR="00F54EAA" w:rsidRPr="00F54EAA" w:rsidRDefault="00F54EAA" w:rsidP="00F54EAA">
      <w:pPr>
        <w:autoSpaceDE w:val="0"/>
        <w:autoSpaceDN w:val="0"/>
        <w:adjustRightInd w:val="0"/>
        <w:spacing w:after="0" w:line="240" w:lineRule="auto"/>
        <w:rPr>
          <w:rFonts w:ascii="Courier New" w:hAnsi="Courier New" w:cs="Courier New"/>
          <w:szCs w:val="24"/>
        </w:rPr>
      </w:pPr>
      <w:r w:rsidRPr="00F54EAA">
        <w:rPr>
          <w:rFonts w:ascii="Courier New" w:hAnsi="Courier New" w:cs="Courier New"/>
          <w:color w:val="0000FF"/>
          <w:sz w:val="18"/>
          <w:szCs w:val="20"/>
        </w:rPr>
        <w:t xml:space="preserve"> </w:t>
      </w:r>
    </w:p>
    <w:p w:rsidR="00F54EAA" w:rsidRPr="00F54EAA" w:rsidRDefault="00F54EAA" w:rsidP="00F54EAA">
      <w:pPr>
        <w:autoSpaceDE w:val="0"/>
        <w:autoSpaceDN w:val="0"/>
        <w:adjustRightInd w:val="0"/>
        <w:spacing w:after="0" w:line="240" w:lineRule="auto"/>
        <w:rPr>
          <w:rFonts w:ascii="Courier New" w:hAnsi="Courier New" w:cs="Courier New"/>
          <w:szCs w:val="24"/>
        </w:rPr>
      </w:pPr>
      <w:proofErr w:type="gramStart"/>
      <w:r w:rsidRPr="00F54EAA">
        <w:rPr>
          <w:rFonts w:ascii="Courier New" w:hAnsi="Courier New" w:cs="Courier New"/>
          <w:color w:val="228B22"/>
          <w:sz w:val="18"/>
          <w:szCs w:val="20"/>
        </w:rPr>
        <w:t>%</w:t>
      </w:r>
      <w:proofErr w:type="gramEnd"/>
      <w:r w:rsidRPr="00F54EAA">
        <w:rPr>
          <w:rFonts w:ascii="Courier New" w:hAnsi="Courier New" w:cs="Courier New"/>
          <w:color w:val="228B22"/>
          <w:sz w:val="18"/>
          <w:szCs w:val="20"/>
        </w:rPr>
        <w:t xml:space="preserve"> compute the one-way eigenray components</w:t>
      </w:r>
    </w:p>
    <w:p w:rsidR="00F54EAA" w:rsidRPr="00F54EAA" w:rsidRDefault="00F54EAA" w:rsidP="00F54EAA">
      <w:pPr>
        <w:autoSpaceDE w:val="0"/>
        <w:autoSpaceDN w:val="0"/>
        <w:adjustRightInd w:val="0"/>
        <w:spacing w:after="0" w:line="240" w:lineRule="auto"/>
        <w:rPr>
          <w:rFonts w:ascii="Courier New" w:hAnsi="Courier New" w:cs="Courier New"/>
          <w:szCs w:val="24"/>
        </w:rPr>
      </w:pPr>
      <w:r w:rsidRPr="00F54EAA">
        <w:rPr>
          <w:rFonts w:ascii="Courier New" w:hAnsi="Courier New" w:cs="Courier New"/>
          <w:color w:val="228B22"/>
          <w:sz w:val="18"/>
          <w:szCs w:val="20"/>
        </w:rPr>
        <w:t xml:space="preserve"> </w:t>
      </w:r>
    </w:p>
    <w:p w:rsidR="00F54EAA" w:rsidRPr="00F54EAA" w:rsidRDefault="00F54EAA" w:rsidP="00F54EAA">
      <w:pPr>
        <w:autoSpaceDE w:val="0"/>
        <w:autoSpaceDN w:val="0"/>
        <w:adjustRightInd w:val="0"/>
        <w:spacing w:after="0" w:line="240" w:lineRule="auto"/>
        <w:rPr>
          <w:rFonts w:ascii="Courier New" w:hAnsi="Courier New" w:cs="Courier New"/>
          <w:szCs w:val="24"/>
        </w:rPr>
      </w:pPr>
      <w:proofErr w:type="spellStart"/>
      <w:r w:rsidRPr="00F54EAA">
        <w:rPr>
          <w:rFonts w:ascii="Courier New" w:hAnsi="Courier New" w:cs="Courier New"/>
          <w:color w:val="000000"/>
          <w:sz w:val="18"/>
          <w:szCs w:val="20"/>
        </w:rPr>
        <w:t>path_length</w:t>
      </w:r>
      <w:proofErr w:type="spellEnd"/>
      <w:r w:rsidRPr="00F54EAA">
        <w:rPr>
          <w:rFonts w:ascii="Courier New" w:hAnsi="Courier New" w:cs="Courier New"/>
          <w:color w:val="000000"/>
          <w:sz w:val="18"/>
          <w:szCs w:val="20"/>
        </w:rPr>
        <w:t xml:space="preserve"> = </w:t>
      </w:r>
      <w:proofErr w:type="gramStart"/>
      <w:r w:rsidRPr="00F54EAA">
        <w:rPr>
          <w:rFonts w:ascii="Courier New" w:hAnsi="Courier New" w:cs="Courier New"/>
          <w:color w:val="000000"/>
          <w:sz w:val="18"/>
          <w:szCs w:val="20"/>
        </w:rPr>
        <w:t>path .</w:t>
      </w:r>
      <w:proofErr w:type="gramEnd"/>
      <w:r w:rsidRPr="00F54EAA">
        <w:rPr>
          <w:rFonts w:ascii="Courier New" w:hAnsi="Courier New" w:cs="Courier New"/>
          <w:color w:val="000000"/>
          <w:sz w:val="18"/>
          <w:szCs w:val="20"/>
        </w:rPr>
        <w:t xml:space="preserve">* </w:t>
      </w:r>
      <w:proofErr w:type="spellStart"/>
      <w:r w:rsidRPr="00F54EAA">
        <w:rPr>
          <w:rFonts w:ascii="Courier New" w:hAnsi="Courier New" w:cs="Courier New"/>
          <w:color w:val="000000"/>
          <w:sz w:val="18"/>
          <w:szCs w:val="20"/>
        </w:rPr>
        <w:t>sqrt</w:t>
      </w:r>
      <w:proofErr w:type="spellEnd"/>
      <w:r w:rsidRPr="00F54EAA">
        <w:rPr>
          <w:rFonts w:ascii="Courier New" w:hAnsi="Courier New" w:cs="Courier New"/>
          <w:color w:val="000000"/>
          <w:sz w:val="18"/>
          <w:szCs w:val="20"/>
        </w:rPr>
        <w:t>( depth.^2 + (range./path).^2 ) ;</w:t>
      </w:r>
    </w:p>
    <w:p w:rsidR="00F54EAA" w:rsidRPr="00F54EAA" w:rsidRDefault="00F54EAA" w:rsidP="00F54EAA">
      <w:pPr>
        <w:autoSpaceDE w:val="0"/>
        <w:autoSpaceDN w:val="0"/>
        <w:adjustRightInd w:val="0"/>
        <w:spacing w:after="0" w:line="240" w:lineRule="auto"/>
        <w:rPr>
          <w:rFonts w:ascii="Courier New" w:hAnsi="Courier New" w:cs="Courier New"/>
          <w:szCs w:val="24"/>
        </w:rPr>
      </w:pPr>
      <w:r w:rsidRPr="00F54EAA">
        <w:rPr>
          <w:rFonts w:ascii="Courier New" w:hAnsi="Courier New" w:cs="Courier New"/>
          <w:color w:val="000000"/>
          <w:sz w:val="18"/>
          <w:szCs w:val="20"/>
        </w:rPr>
        <w:t xml:space="preserve">angle1 = </w:t>
      </w:r>
      <w:proofErr w:type="gramStart"/>
      <w:r w:rsidRPr="00F54EAA">
        <w:rPr>
          <w:rFonts w:ascii="Courier New" w:hAnsi="Courier New" w:cs="Courier New"/>
          <w:color w:val="000000"/>
          <w:sz w:val="18"/>
          <w:szCs w:val="20"/>
        </w:rPr>
        <w:t>atan2(</w:t>
      </w:r>
      <w:proofErr w:type="gramEnd"/>
      <w:r w:rsidRPr="00F54EAA">
        <w:rPr>
          <w:rFonts w:ascii="Courier New" w:hAnsi="Courier New" w:cs="Courier New"/>
          <w:color w:val="000000"/>
          <w:sz w:val="18"/>
          <w:szCs w:val="20"/>
        </w:rPr>
        <w:t xml:space="preserve"> path .* depth, range ) ; </w:t>
      </w:r>
      <w:r w:rsidRPr="00F54EAA">
        <w:rPr>
          <w:rFonts w:ascii="Courier New" w:hAnsi="Courier New" w:cs="Courier New"/>
          <w:color w:val="228B22"/>
          <w:sz w:val="18"/>
          <w:szCs w:val="20"/>
        </w:rPr>
        <w:t>% launch and grazing angle</w:t>
      </w:r>
    </w:p>
    <w:p w:rsidR="00F54EAA" w:rsidRPr="00F54EAA" w:rsidRDefault="00F54EAA" w:rsidP="00F54EAA">
      <w:pPr>
        <w:autoSpaceDE w:val="0"/>
        <w:autoSpaceDN w:val="0"/>
        <w:adjustRightInd w:val="0"/>
        <w:spacing w:after="0" w:line="240" w:lineRule="auto"/>
        <w:rPr>
          <w:rFonts w:ascii="Courier New" w:hAnsi="Courier New" w:cs="Courier New"/>
          <w:szCs w:val="24"/>
        </w:rPr>
      </w:pPr>
      <w:r w:rsidRPr="00F54EAA">
        <w:rPr>
          <w:rFonts w:ascii="Courier New" w:hAnsi="Courier New" w:cs="Courier New"/>
          <w:color w:val="000000"/>
          <w:sz w:val="18"/>
          <w:szCs w:val="20"/>
        </w:rPr>
        <w:t xml:space="preserve">time1 = </w:t>
      </w:r>
      <w:proofErr w:type="spellStart"/>
      <w:proofErr w:type="gramStart"/>
      <w:r w:rsidRPr="00F54EAA">
        <w:rPr>
          <w:rFonts w:ascii="Courier New" w:hAnsi="Courier New" w:cs="Courier New"/>
          <w:color w:val="000000"/>
          <w:sz w:val="18"/>
          <w:szCs w:val="20"/>
        </w:rPr>
        <w:t>path_length</w:t>
      </w:r>
      <w:proofErr w:type="spellEnd"/>
      <w:r w:rsidRPr="00F54EAA">
        <w:rPr>
          <w:rFonts w:ascii="Courier New" w:hAnsi="Courier New" w:cs="Courier New"/>
          <w:color w:val="000000"/>
          <w:sz w:val="18"/>
          <w:szCs w:val="20"/>
        </w:rPr>
        <w:t xml:space="preserve"> ./</w:t>
      </w:r>
      <w:proofErr w:type="gramEnd"/>
      <w:r w:rsidRPr="00F54EAA">
        <w:rPr>
          <w:rFonts w:ascii="Courier New" w:hAnsi="Courier New" w:cs="Courier New"/>
          <w:color w:val="000000"/>
          <w:sz w:val="18"/>
          <w:szCs w:val="20"/>
        </w:rPr>
        <w:t xml:space="preserve"> speed ;          </w:t>
      </w:r>
      <w:r w:rsidRPr="00F54EAA">
        <w:rPr>
          <w:rFonts w:ascii="Courier New" w:hAnsi="Courier New" w:cs="Courier New"/>
          <w:color w:val="228B22"/>
          <w:sz w:val="18"/>
          <w:szCs w:val="20"/>
        </w:rPr>
        <w:t xml:space="preserve">% one way </w:t>
      </w:r>
      <w:proofErr w:type="spellStart"/>
      <w:r w:rsidRPr="00F54EAA">
        <w:rPr>
          <w:rFonts w:ascii="Courier New" w:hAnsi="Courier New" w:cs="Courier New"/>
          <w:color w:val="228B22"/>
          <w:sz w:val="18"/>
          <w:szCs w:val="20"/>
        </w:rPr>
        <w:t>trvel</w:t>
      </w:r>
      <w:proofErr w:type="spellEnd"/>
      <w:r w:rsidRPr="00F54EAA">
        <w:rPr>
          <w:rFonts w:ascii="Courier New" w:hAnsi="Courier New" w:cs="Courier New"/>
          <w:color w:val="228B22"/>
          <w:sz w:val="18"/>
          <w:szCs w:val="20"/>
        </w:rPr>
        <w:t xml:space="preserve"> time</w:t>
      </w:r>
    </w:p>
    <w:p w:rsidR="00F54EAA" w:rsidRPr="00F54EAA" w:rsidRDefault="00F54EAA" w:rsidP="00F54EAA">
      <w:pPr>
        <w:autoSpaceDE w:val="0"/>
        <w:autoSpaceDN w:val="0"/>
        <w:adjustRightInd w:val="0"/>
        <w:spacing w:after="0" w:line="240" w:lineRule="auto"/>
        <w:rPr>
          <w:rFonts w:ascii="Courier New" w:hAnsi="Courier New" w:cs="Courier New"/>
          <w:szCs w:val="24"/>
        </w:rPr>
      </w:pPr>
      <w:r w:rsidRPr="00F54EAA">
        <w:rPr>
          <w:rFonts w:ascii="Courier New" w:hAnsi="Courier New" w:cs="Courier New"/>
          <w:color w:val="000000"/>
          <w:sz w:val="18"/>
          <w:szCs w:val="20"/>
        </w:rPr>
        <w:t xml:space="preserve">loss1 = </w:t>
      </w:r>
      <w:proofErr w:type="gramStart"/>
      <w:r w:rsidRPr="00F54EAA">
        <w:rPr>
          <w:rFonts w:ascii="Courier New" w:hAnsi="Courier New" w:cs="Courier New"/>
          <w:color w:val="000000"/>
          <w:sz w:val="18"/>
          <w:szCs w:val="20"/>
        </w:rPr>
        <w:t>abs(</w:t>
      </w:r>
      <w:proofErr w:type="gramEnd"/>
      <w:r w:rsidRPr="00F54EAA">
        <w:rPr>
          <w:rFonts w:ascii="Courier New" w:hAnsi="Courier New" w:cs="Courier New"/>
          <w:color w:val="000000"/>
          <w:sz w:val="18"/>
          <w:szCs w:val="20"/>
        </w:rPr>
        <w:t xml:space="preserve">reflection(pi/2-angle1,bottom_density,bottom_speed,bottom_atten)) </w:t>
      </w:r>
      <w:r w:rsidRPr="00F54EAA">
        <w:rPr>
          <w:rFonts w:ascii="Courier New" w:hAnsi="Courier New" w:cs="Courier New"/>
          <w:color w:val="0000FF"/>
          <w:sz w:val="18"/>
          <w:szCs w:val="20"/>
        </w:rPr>
        <w:t>...</w:t>
      </w:r>
    </w:p>
    <w:p w:rsidR="00F54EAA" w:rsidRPr="00F54EAA" w:rsidRDefault="00F54EAA" w:rsidP="00F54EAA">
      <w:pPr>
        <w:autoSpaceDE w:val="0"/>
        <w:autoSpaceDN w:val="0"/>
        <w:adjustRightInd w:val="0"/>
        <w:spacing w:after="0" w:line="240" w:lineRule="auto"/>
        <w:rPr>
          <w:rFonts w:ascii="Courier New" w:hAnsi="Courier New" w:cs="Courier New"/>
          <w:szCs w:val="24"/>
        </w:rPr>
      </w:pPr>
      <w:r w:rsidRPr="00F54EAA">
        <w:rPr>
          <w:rFonts w:ascii="Courier New" w:hAnsi="Courier New" w:cs="Courier New"/>
          <w:color w:val="000000"/>
          <w:sz w:val="18"/>
          <w:szCs w:val="20"/>
        </w:rPr>
        <w:t xml:space="preserve">    </w:t>
      </w:r>
      <w:proofErr w:type="gramStart"/>
      <w:r w:rsidRPr="00F54EAA">
        <w:rPr>
          <w:rFonts w:ascii="Courier New" w:hAnsi="Courier New" w:cs="Courier New"/>
          <w:color w:val="000000"/>
          <w:sz w:val="18"/>
          <w:szCs w:val="20"/>
        </w:rPr>
        <w:t>.^</w:t>
      </w:r>
      <w:proofErr w:type="gramEnd"/>
      <w:r w:rsidRPr="00F54EAA">
        <w:rPr>
          <w:rFonts w:ascii="Courier New" w:hAnsi="Courier New" w:cs="Courier New"/>
          <w:color w:val="000000"/>
          <w:sz w:val="18"/>
          <w:szCs w:val="20"/>
        </w:rPr>
        <w:t xml:space="preserve"> (path-1) ./ path_length.^2 ;  </w:t>
      </w:r>
      <w:r w:rsidRPr="00F54EAA">
        <w:rPr>
          <w:rFonts w:ascii="Courier New" w:hAnsi="Courier New" w:cs="Courier New"/>
          <w:color w:val="228B22"/>
          <w:sz w:val="18"/>
          <w:szCs w:val="20"/>
        </w:rPr>
        <w:t>% one way TL with bottom loss</w:t>
      </w:r>
    </w:p>
    <w:p w:rsidR="00F54EAA" w:rsidRPr="00F54EAA" w:rsidRDefault="00F54EAA" w:rsidP="00F54EAA">
      <w:pPr>
        <w:autoSpaceDE w:val="0"/>
        <w:autoSpaceDN w:val="0"/>
        <w:adjustRightInd w:val="0"/>
        <w:spacing w:after="0" w:line="240" w:lineRule="auto"/>
        <w:rPr>
          <w:rFonts w:ascii="Courier New" w:hAnsi="Courier New" w:cs="Courier New"/>
          <w:szCs w:val="24"/>
        </w:rPr>
      </w:pPr>
      <w:r w:rsidRPr="00F54EAA">
        <w:rPr>
          <w:rFonts w:ascii="Courier New" w:hAnsi="Courier New" w:cs="Courier New"/>
          <w:color w:val="000000"/>
          <w:sz w:val="18"/>
          <w:szCs w:val="20"/>
        </w:rPr>
        <w:t xml:space="preserve">    </w:t>
      </w:r>
      <w:r w:rsidRPr="00F54EAA">
        <w:rPr>
          <w:rFonts w:ascii="Courier New" w:hAnsi="Courier New" w:cs="Courier New"/>
          <w:color w:val="228B22"/>
          <w:sz w:val="18"/>
          <w:szCs w:val="20"/>
        </w:rPr>
        <w:t>% note that the squaring of bottom loss cancels the 1/2 term in (n-1)</w:t>
      </w:r>
    </w:p>
    <w:p w:rsidR="00F54EAA" w:rsidRPr="00F54EAA" w:rsidRDefault="00F54EAA" w:rsidP="00F54EAA">
      <w:pPr>
        <w:autoSpaceDE w:val="0"/>
        <w:autoSpaceDN w:val="0"/>
        <w:adjustRightInd w:val="0"/>
        <w:spacing w:after="0" w:line="240" w:lineRule="auto"/>
        <w:rPr>
          <w:rFonts w:ascii="Courier New" w:hAnsi="Courier New" w:cs="Courier New"/>
          <w:szCs w:val="24"/>
        </w:rPr>
      </w:pPr>
      <w:proofErr w:type="gramStart"/>
      <w:r w:rsidRPr="00F54EAA">
        <w:rPr>
          <w:rFonts w:ascii="Courier New" w:hAnsi="Courier New" w:cs="Courier New"/>
          <w:color w:val="000000"/>
          <w:sz w:val="18"/>
          <w:szCs w:val="20"/>
        </w:rPr>
        <w:t>range</w:t>
      </w:r>
      <w:proofErr w:type="gramEnd"/>
      <w:r w:rsidRPr="00F54EAA">
        <w:rPr>
          <w:rFonts w:ascii="Courier New" w:hAnsi="Courier New" w:cs="Courier New"/>
          <w:color w:val="000000"/>
          <w:sz w:val="18"/>
          <w:szCs w:val="20"/>
        </w:rPr>
        <w:t xml:space="preserve"> = range(1,:) ;</w:t>
      </w:r>
    </w:p>
    <w:p w:rsidR="00F54EAA" w:rsidRPr="00F54EAA" w:rsidRDefault="00F54EAA" w:rsidP="00F54EAA">
      <w:pPr>
        <w:autoSpaceDE w:val="0"/>
        <w:autoSpaceDN w:val="0"/>
        <w:adjustRightInd w:val="0"/>
        <w:spacing w:after="0" w:line="240" w:lineRule="auto"/>
        <w:rPr>
          <w:rFonts w:ascii="Courier New" w:hAnsi="Courier New" w:cs="Courier New"/>
          <w:szCs w:val="24"/>
        </w:rPr>
      </w:pPr>
      <w:proofErr w:type="gramStart"/>
      <w:r w:rsidRPr="00F54EAA">
        <w:rPr>
          <w:rFonts w:ascii="Courier New" w:hAnsi="Courier New" w:cs="Courier New"/>
          <w:color w:val="000000"/>
          <w:sz w:val="18"/>
          <w:szCs w:val="20"/>
        </w:rPr>
        <w:t>path</w:t>
      </w:r>
      <w:proofErr w:type="gramEnd"/>
      <w:r w:rsidRPr="00F54EAA">
        <w:rPr>
          <w:rFonts w:ascii="Courier New" w:hAnsi="Courier New" w:cs="Courier New"/>
          <w:color w:val="000000"/>
          <w:sz w:val="18"/>
          <w:szCs w:val="20"/>
        </w:rPr>
        <w:t xml:space="preserve"> = path(:,1) ;</w:t>
      </w:r>
    </w:p>
    <w:p w:rsidR="00F54EAA" w:rsidRPr="00F54EAA" w:rsidRDefault="00F54EAA" w:rsidP="00F54EAA">
      <w:pPr>
        <w:autoSpaceDE w:val="0"/>
        <w:autoSpaceDN w:val="0"/>
        <w:adjustRightInd w:val="0"/>
        <w:spacing w:after="0" w:line="240" w:lineRule="auto"/>
        <w:rPr>
          <w:rFonts w:ascii="Courier New" w:hAnsi="Courier New" w:cs="Courier New"/>
          <w:szCs w:val="24"/>
        </w:rPr>
      </w:pPr>
      <w:proofErr w:type="gramStart"/>
      <w:r w:rsidRPr="00F54EAA">
        <w:rPr>
          <w:rFonts w:ascii="Courier New" w:hAnsi="Courier New" w:cs="Courier New"/>
          <w:color w:val="0000FF"/>
          <w:sz w:val="18"/>
          <w:szCs w:val="20"/>
        </w:rPr>
        <w:t>if</w:t>
      </w:r>
      <w:proofErr w:type="gramEnd"/>
      <w:r w:rsidRPr="00F54EAA">
        <w:rPr>
          <w:rFonts w:ascii="Courier New" w:hAnsi="Courier New" w:cs="Courier New"/>
          <w:color w:val="000000"/>
          <w:sz w:val="18"/>
          <w:szCs w:val="20"/>
        </w:rPr>
        <w:t xml:space="preserve"> ( debug ) </w:t>
      </w:r>
    </w:p>
    <w:p w:rsidR="00F54EAA" w:rsidRPr="00F54EAA" w:rsidRDefault="00F54EAA" w:rsidP="00F54EAA">
      <w:pPr>
        <w:autoSpaceDE w:val="0"/>
        <w:autoSpaceDN w:val="0"/>
        <w:adjustRightInd w:val="0"/>
        <w:spacing w:after="0" w:line="240" w:lineRule="auto"/>
        <w:rPr>
          <w:rFonts w:ascii="Courier New" w:hAnsi="Courier New" w:cs="Courier New"/>
          <w:szCs w:val="24"/>
        </w:rPr>
      </w:pPr>
      <w:r w:rsidRPr="00F54EAA">
        <w:rPr>
          <w:rFonts w:ascii="Courier New" w:hAnsi="Courier New" w:cs="Courier New"/>
          <w:color w:val="000000"/>
          <w:sz w:val="18"/>
          <w:szCs w:val="20"/>
        </w:rPr>
        <w:t xml:space="preserve">    </w:t>
      </w:r>
      <w:proofErr w:type="gramStart"/>
      <w:r w:rsidRPr="00F54EAA">
        <w:rPr>
          <w:rFonts w:ascii="Courier New" w:hAnsi="Courier New" w:cs="Courier New"/>
          <w:color w:val="000000"/>
          <w:sz w:val="18"/>
          <w:szCs w:val="20"/>
        </w:rPr>
        <w:t>type</w:t>
      </w:r>
      <w:proofErr w:type="gramEnd"/>
      <w:r w:rsidRPr="00F54EAA">
        <w:rPr>
          <w:rFonts w:ascii="Courier New" w:hAnsi="Courier New" w:cs="Courier New"/>
          <w:color w:val="000000"/>
          <w:sz w:val="18"/>
          <w:szCs w:val="20"/>
        </w:rPr>
        <w:t xml:space="preserve"> = { </w:t>
      </w:r>
      <w:r w:rsidRPr="00F54EAA">
        <w:rPr>
          <w:rFonts w:ascii="Courier New" w:hAnsi="Courier New" w:cs="Courier New"/>
          <w:color w:val="A020F0"/>
          <w:sz w:val="18"/>
          <w:szCs w:val="20"/>
        </w:rPr>
        <w:t>'n=1'</w:t>
      </w:r>
      <w:r w:rsidRPr="00F54EAA">
        <w:rPr>
          <w:rFonts w:ascii="Courier New" w:hAnsi="Courier New" w:cs="Courier New"/>
          <w:color w:val="000000"/>
          <w:sz w:val="18"/>
          <w:szCs w:val="20"/>
        </w:rPr>
        <w:t xml:space="preserve">; </w:t>
      </w:r>
      <w:r w:rsidRPr="00F54EAA">
        <w:rPr>
          <w:rFonts w:ascii="Courier New" w:hAnsi="Courier New" w:cs="Courier New"/>
          <w:color w:val="A020F0"/>
          <w:sz w:val="18"/>
          <w:szCs w:val="20"/>
        </w:rPr>
        <w:t>'n=3'</w:t>
      </w:r>
      <w:r w:rsidRPr="00F54EAA">
        <w:rPr>
          <w:rFonts w:ascii="Courier New" w:hAnsi="Courier New" w:cs="Courier New"/>
          <w:color w:val="000000"/>
          <w:sz w:val="18"/>
          <w:szCs w:val="20"/>
        </w:rPr>
        <w:t xml:space="preserve">; </w:t>
      </w:r>
      <w:r w:rsidRPr="00F54EAA">
        <w:rPr>
          <w:rFonts w:ascii="Courier New" w:hAnsi="Courier New" w:cs="Courier New"/>
          <w:color w:val="A020F0"/>
          <w:sz w:val="18"/>
          <w:szCs w:val="20"/>
        </w:rPr>
        <w:t>'n=5'</w:t>
      </w:r>
      <w:r w:rsidRPr="00F54EAA">
        <w:rPr>
          <w:rFonts w:ascii="Courier New" w:hAnsi="Courier New" w:cs="Courier New"/>
          <w:color w:val="000000"/>
          <w:sz w:val="18"/>
          <w:szCs w:val="20"/>
        </w:rPr>
        <w:t xml:space="preserve">; </w:t>
      </w:r>
      <w:r w:rsidRPr="00F54EAA">
        <w:rPr>
          <w:rFonts w:ascii="Courier New" w:hAnsi="Courier New" w:cs="Courier New"/>
          <w:color w:val="A020F0"/>
          <w:sz w:val="18"/>
          <w:szCs w:val="20"/>
        </w:rPr>
        <w:t>'r/c'</w:t>
      </w:r>
      <w:r w:rsidRPr="00F54EAA">
        <w:rPr>
          <w:rFonts w:ascii="Courier New" w:hAnsi="Courier New" w:cs="Courier New"/>
          <w:color w:val="000000"/>
          <w:sz w:val="18"/>
          <w:szCs w:val="20"/>
        </w:rPr>
        <w:t xml:space="preserve"> } ;</w:t>
      </w:r>
    </w:p>
    <w:p w:rsidR="00F54EAA" w:rsidRPr="00F54EAA" w:rsidRDefault="00F54EAA" w:rsidP="00F54EAA">
      <w:pPr>
        <w:autoSpaceDE w:val="0"/>
        <w:autoSpaceDN w:val="0"/>
        <w:adjustRightInd w:val="0"/>
        <w:spacing w:after="0" w:line="240" w:lineRule="auto"/>
        <w:rPr>
          <w:rFonts w:ascii="Courier New" w:hAnsi="Courier New" w:cs="Courier New"/>
          <w:szCs w:val="24"/>
        </w:rPr>
      </w:pPr>
      <w:r w:rsidRPr="00F54EAA">
        <w:rPr>
          <w:rFonts w:ascii="Courier New" w:hAnsi="Courier New" w:cs="Courier New"/>
          <w:color w:val="000000"/>
          <w:sz w:val="18"/>
          <w:szCs w:val="20"/>
        </w:rPr>
        <w:t xml:space="preserve"> </w:t>
      </w:r>
    </w:p>
    <w:p w:rsidR="00F54EAA" w:rsidRPr="00F54EAA" w:rsidRDefault="00F54EAA" w:rsidP="00F54EAA">
      <w:pPr>
        <w:autoSpaceDE w:val="0"/>
        <w:autoSpaceDN w:val="0"/>
        <w:adjustRightInd w:val="0"/>
        <w:spacing w:after="0" w:line="240" w:lineRule="auto"/>
        <w:rPr>
          <w:rFonts w:ascii="Courier New" w:hAnsi="Courier New" w:cs="Courier New"/>
          <w:szCs w:val="24"/>
        </w:rPr>
      </w:pPr>
      <w:r w:rsidRPr="00F54EAA">
        <w:rPr>
          <w:rFonts w:ascii="Courier New" w:hAnsi="Courier New" w:cs="Courier New"/>
          <w:color w:val="000000"/>
          <w:sz w:val="18"/>
          <w:szCs w:val="20"/>
        </w:rPr>
        <w:t xml:space="preserve">    </w:t>
      </w:r>
      <w:proofErr w:type="gramStart"/>
      <w:r w:rsidRPr="00F54EAA">
        <w:rPr>
          <w:rFonts w:ascii="Courier New" w:hAnsi="Courier New" w:cs="Courier New"/>
          <w:color w:val="000000"/>
          <w:sz w:val="18"/>
          <w:szCs w:val="20"/>
        </w:rPr>
        <w:t>figure ;</w:t>
      </w:r>
      <w:proofErr w:type="gramEnd"/>
    </w:p>
    <w:p w:rsidR="00F54EAA" w:rsidRPr="00F54EAA" w:rsidRDefault="00F54EAA" w:rsidP="00F54EAA">
      <w:pPr>
        <w:autoSpaceDE w:val="0"/>
        <w:autoSpaceDN w:val="0"/>
        <w:adjustRightInd w:val="0"/>
        <w:spacing w:after="0" w:line="240" w:lineRule="auto"/>
        <w:rPr>
          <w:rFonts w:ascii="Courier New" w:hAnsi="Courier New" w:cs="Courier New"/>
          <w:szCs w:val="24"/>
        </w:rPr>
      </w:pPr>
      <w:r w:rsidRPr="00F54EAA">
        <w:rPr>
          <w:rFonts w:ascii="Courier New" w:hAnsi="Courier New" w:cs="Courier New"/>
          <w:color w:val="000000"/>
          <w:sz w:val="18"/>
          <w:szCs w:val="20"/>
        </w:rPr>
        <w:t xml:space="preserve">    </w:t>
      </w:r>
      <w:proofErr w:type="gramStart"/>
      <w:r w:rsidRPr="00F54EAA">
        <w:rPr>
          <w:rFonts w:ascii="Courier New" w:hAnsi="Courier New" w:cs="Courier New"/>
          <w:color w:val="000000"/>
          <w:sz w:val="18"/>
          <w:szCs w:val="20"/>
        </w:rPr>
        <w:t>plot(</w:t>
      </w:r>
      <w:proofErr w:type="gramEnd"/>
      <w:r w:rsidRPr="00F54EAA">
        <w:rPr>
          <w:rFonts w:ascii="Courier New" w:hAnsi="Courier New" w:cs="Courier New"/>
          <w:color w:val="000000"/>
          <w:sz w:val="18"/>
          <w:szCs w:val="20"/>
        </w:rPr>
        <w:t xml:space="preserve"> range', time1', range', range'/speed, </w:t>
      </w:r>
      <w:r w:rsidRPr="00F54EAA">
        <w:rPr>
          <w:rFonts w:ascii="Courier New" w:hAnsi="Courier New" w:cs="Courier New"/>
          <w:color w:val="A020F0"/>
          <w:sz w:val="18"/>
          <w:szCs w:val="20"/>
        </w:rPr>
        <w:t>'k'</w:t>
      </w:r>
      <w:r w:rsidRPr="00F54EAA">
        <w:rPr>
          <w:rFonts w:ascii="Courier New" w:hAnsi="Courier New" w:cs="Courier New"/>
          <w:color w:val="000000"/>
          <w:sz w:val="18"/>
          <w:szCs w:val="20"/>
        </w:rPr>
        <w:t xml:space="preserve">, </w:t>
      </w:r>
      <w:r w:rsidRPr="00F54EAA">
        <w:rPr>
          <w:rFonts w:ascii="Courier New" w:hAnsi="Courier New" w:cs="Courier New"/>
          <w:color w:val="A020F0"/>
          <w:sz w:val="18"/>
          <w:szCs w:val="20"/>
        </w:rPr>
        <w:t>'</w:t>
      </w:r>
      <w:proofErr w:type="spellStart"/>
      <w:r w:rsidRPr="00F54EAA">
        <w:rPr>
          <w:rFonts w:ascii="Courier New" w:hAnsi="Courier New" w:cs="Courier New"/>
          <w:color w:val="A020F0"/>
          <w:sz w:val="18"/>
          <w:szCs w:val="20"/>
        </w:rPr>
        <w:t>LineWidth</w:t>
      </w:r>
      <w:proofErr w:type="spellEnd"/>
      <w:r w:rsidRPr="00F54EAA">
        <w:rPr>
          <w:rFonts w:ascii="Courier New" w:hAnsi="Courier New" w:cs="Courier New"/>
          <w:color w:val="A020F0"/>
          <w:sz w:val="18"/>
          <w:szCs w:val="20"/>
        </w:rPr>
        <w:t>'</w:t>
      </w:r>
      <w:r w:rsidRPr="00F54EAA">
        <w:rPr>
          <w:rFonts w:ascii="Courier New" w:hAnsi="Courier New" w:cs="Courier New"/>
          <w:color w:val="000000"/>
          <w:sz w:val="18"/>
          <w:szCs w:val="20"/>
        </w:rPr>
        <w:t>, 2 ) ; grid</w:t>
      </w:r>
    </w:p>
    <w:p w:rsidR="00F54EAA" w:rsidRPr="00F54EAA" w:rsidRDefault="00F54EAA" w:rsidP="00F54EAA">
      <w:pPr>
        <w:autoSpaceDE w:val="0"/>
        <w:autoSpaceDN w:val="0"/>
        <w:adjustRightInd w:val="0"/>
        <w:spacing w:after="0" w:line="240" w:lineRule="auto"/>
        <w:rPr>
          <w:rFonts w:ascii="Courier New" w:hAnsi="Courier New" w:cs="Courier New"/>
          <w:szCs w:val="24"/>
        </w:rPr>
      </w:pPr>
      <w:r w:rsidRPr="00F54EAA">
        <w:rPr>
          <w:rFonts w:ascii="Courier New" w:hAnsi="Courier New" w:cs="Courier New"/>
          <w:color w:val="000000"/>
          <w:sz w:val="18"/>
          <w:szCs w:val="20"/>
        </w:rPr>
        <w:t xml:space="preserve">    </w:t>
      </w:r>
      <w:proofErr w:type="spellStart"/>
      <w:proofErr w:type="gramStart"/>
      <w:r w:rsidRPr="00F54EAA">
        <w:rPr>
          <w:rFonts w:ascii="Courier New" w:hAnsi="Courier New" w:cs="Courier New"/>
          <w:color w:val="000000"/>
          <w:sz w:val="18"/>
          <w:szCs w:val="20"/>
        </w:rPr>
        <w:t>xlabel</w:t>
      </w:r>
      <w:proofErr w:type="spellEnd"/>
      <w:r w:rsidRPr="00F54EAA">
        <w:rPr>
          <w:rFonts w:ascii="Courier New" w:hAnsi="Courier New" w:cs="Courier New"/>
          <w:color w:val="000000"/>
          <w:sz w:val="18"/>
          <w:szCs w:val="20"/>
        </w:rPr>
        <w:t>(</w:t>
      </w:r>
      <w:proofErr w:type="gramEnd"/>
      <w:r w:rsidRPr="00F54EAA">
        <w:rPr>
          <w:rFonts w:ascii="Courier New" w:hAnsi="Courier New" w:cs="Courier New"/>
          <w:color w:val="A020F0"/>
          <w:sz w:val="18"/>
          <w:szCs w:val="20"/>
        </w:rPr>
        <w:t>'Range (m)'</w:t>
      </w:r>
      <w:r w:rsidRPr="00F54EAA">
        <w:rPr>
          <w:rFonts w:ascii="Courier New" w:hAnsi="Courier New" w:cs="Courier New"/>
          <w:color w:val="000000"/>
          <w:sz w:val="18"/>
          <w:szCs w:val="20"/>
        </w:rPr>
        <w:t>);</w:t>
      </w:r>
    </w:p>
    <w:p w:rsidR="00F54EAA" w:rsidRPr="00F54EAA" w:rsidRDefault="00F54EAA" w:rsidP="00F54EAA">
      <w:pPr>
        <w:autoSpaceDE w:val="0"/>
        <w:autoSpaceDN w:val="0"/>
        <w:adjustRightInd w:val="0"/>
        <w:spacing w:after="0" w:line="240" w:lineRule="auto"/>
        <w:rPr>
          <w:rFonts w:ascii="Courier New" w:hAnsi="Courier New" w:cs="Courier New"/>
          <w:szCs w:val="24"/>
        </w:rPr>
      </w:pPr>
      <w:r w:rsidRPr="00F54EAA">
        <w:rPr>
          <w:rFonts w:ascii="Courier New" w:hAnsi="Courier New" w:cs="Courier New"/>
          <w:color w:val="000000"/>
          <w:sz w:val="18"/>
          <w:szCs w:val="20"/>
        </w:rPr>
        <w:t xml:space="preserve">    </w:t>
      </w:r>
      <w:proofErr w:type="spellStart"/>
      <w:proofErr w:type="gramStart"/>
      <w:r w:rsidRPr="00F54EAA">
        <w:rPr>
          <w:rFonts w:ascii="Courier New" w:hAnsi="Courier New" w:cs="Courier New"/>
          <w:color w:val="000000"/>
          <w:sz w:val="18"/>
          <w:szCs w:val="20"/>
        </w:rPr>
        <w:t>ylabel</w:t>
      </w:r>
      <w:proofErr w:type="spellEnd"/>
      <w:r w:rsidRPr="00F54EAA">
        <w:rPr>
          <w:rFonts w:ascii="Courier New" w:hAnsi="Courier New" w:cs="Courier New"/>
          <w:color w:val="000000"/>
          <w:sz w:val="18"/>
          <w:szCs w:val="20"/>
        </w:rPr>
        <w:t>(</w:t>
      </w:r>
      <w:proofErr w:type="gramEnd"/>
      <w:r w:rsidRPr="00F54EAA">
        <w:rPr>
          <w:rFonts w:ascii="Courier New" w:hAnsi="Courier New" w:cs="Courier New"/>
          <w:color w:val="A020F0"/>
          <w:sz w:val="18"/>
          <w:szCs w:val="20"/>
        </w:rPr>
        <w:t>'One Way Travel Time (sec)'</w:t>
      </w:r>
      <w:r w:rsidRPr="00F54EAA">
        <w:rPr>
          <w:rFonts w:ascii="Courier New" w:hAnsi="Courier New" w:cs="Courier New"/>
          <w:color w:val="000000"/>
          <w:sz w:val="18"/>
          <w:szCs w:val="20"/>
        </w:rPr>
        <w:t>);</w:t>
      </w:r>
    </w:p>
    <w:p w:rsidR="00F54EAA" w:rsidRPr="00F54EAA" w:rsidRDefault="00F54EAA" w:rsidP="00F54EAA">
      <w:pPr>
        <w:autoSpaceDE w:val="0"/>
        <w:autoSpaceDN w:val="0"/>
        <w:adjustRightInd w:val="0"/>
        <w:spacing w:after="0" w:line="240" w:lineRule="auto"/>
        <w:rPr>
          <w:rFonts w:ascii="Courier New" w:hAnsi="Courier New" w:cs="Courier New"/>
          <w:szCs w:val="24"/>
        </w:rPr>
      </w:pPr>
      <w:r w:rsidRPr="00F54EAA">
        <w:rPr>
          <w:rFonts w:ascii="Courier New" w:hAnsi="Courier New" w:cs="Courier New"/>
          <w:color w:val="000000"/>
          <w:sz w:val="18"/>
          <w:szCs w:val="20"/>
        </w:rPr>
        <w:t xml:space="preserve">    </w:t>
      </w:r>
      <w:proofErr w:type="gramStart"/>
      <w:r w:rsidRPr="00F54EAA">
        <w:rPr>
          <w:rFonts w:ascii="Courier New" w:hAnsi="Courier New" w:cs="Courier New"/>
          <w:color w:val="000000"/>
          <w:sz w:val="18"/>
          <w:szCs w:val="20"/>
        </w:rPr>
        <w:t>set(</w:t>
      </w:r>
      <w:proofErr w:type="spellStart"/>
      <w:proofErr w:type="gramEnd"/>
      <w:r w:rsidRPr="00F54EAA">
        <w:rPr>
          <w:rFonts w:ascii="Courier New" w:hAnsi="Courier New" w:cs="Courier New"/>
          <w:color w:val="000000"/>
          <w:sz w:val="18"/>
          <w:szCs w:val="20"/>
        </w:rPr>
        <w:t>gca</w:t>
      </w:r>
      <w:proofErr w:type="spellEnd"/>
      <w:r w:rsidRPr="00F54EAA">
        <w:rPr>
          <w:rFonts w:ascii="Courier New" w:hAnsi="Courier New" w:cs="Courier New"/>
          <w:color w:val="000000"/>
          <w:sz w:val="18"/>
          <w:szCs w:val="20"/>
        </w:rPr>
        <w:t>,</w:t>
      </w:r>
      <w:r w:rsidRPr="00F54EAA">
        <w:rPr>
          <w:rFonts w:ascii="Courier New" w:hAnsi="Courier New" w:cs="Courier New"/>
          <w:color w:val="A020F0"/>
          <w:sz w:val="18"/>
          <w:szCs w:val="20"/>
        </w:rPr>
        <w:t>'</w:t>
      </w:r>
      <w:proofErr w:type="spellStart"/>
      <w:r w:rsidRPr="00F54EAA">
        <w:rPr>
          <w:rFonts w:ascii="Courier New" w:hAnsi="Courier New" w:cs="Courier New"/>
          <w:color w:val="A020F0"/>
          <w:sz w:val="18"/>
          <w:szCs w:val="20"/>
        </w:rPr>
        <w:t>Xlim</w:t>
      </w:r>
      <w:proofErr w:type="spellEnd"/>
      <w:r w:rsidRPr="00F54EAA">
        <w:rPr>
          <w:rFonts w:ascii="Courier New" w:hAnsi="Courier New" w:cs="Courier New"/>
          <w:color w:val="A020F0"/>
          <w:sz w:val="18"/>
          <w:szCs w:val="20"/>
        </w:rPr>
        <w:t>'</w:t>
      </w:r>
      <w:r w:rsidRPr="00F54EAA">
        <w:rPr>
          <w:rFonts w:ascii="Courier New" w:hAnsi="Courier New" w:cs="Courier New"/>
          <w:color w:val="000000"/>
          <w:sz w:val="18"/>
          <w:szCs w:val="20"/>
        </w:rPr>
        <w:t xml:space="preserve">,[0 </w:t>
      </w:r>
      <w:proofErr w:type="spellStart"/>
      <w:r w:rsidRPr="00F54EAA">
        <w:rPr>
          <w:rFonts w:ascii="Courier New" w:hAnsi="Courier New" w:cs="Courier New"/>
          <w:color w:val="000000"/>
          <w:sz w:val="18"/>
          <w:szCs w:val="20"/>
        </w:rPr>
        <w:t>maxRange</w:t>
      </w:r>
      <w:proofErr w:type="spellEnd"/>
      <w:r w:rsidRPr="00F54EAA">
        <w:rPr>
          <w:rFonts w:ascii="Courier New" w:hAnsi="Courier New" w:cs="Courier New"/>
          <w:color w:val="000000"/>
          <w:sz w:val="18"/>
          <w:szCs w:val="20"/>
        </w:rPr>
        <w:t>]);</w:t>
      </w:r>
    </w:p>
    <w:p w:rsidR="00F54EAA" w:rsidRPr="00F54EAA" w:rsidRDefault="00F54EAA" w:rsidP="00F54EAA">
      <w:pPr>
        <w:autoSpaceDE w:val="0"/>
        <w:autoSpaceDN w:val="0"/>
        <w:adjustRightInd w:val="0"/>
        <w:spacing w:after="0" w:line="240" w:lineRule="auto"/>
        <w:rPr>
          <w:rFonts w:ascii="Courier New" w:hAnsi="Courier New" w:cs="Courier New"/>
          <w:szCs w:val="24"/>
        </w:rPr>
      </w:pPr>
      <w:r w:rsidRPr="00F54EAA">
        <w:rPr>
          <w:rFonts w:ascii="Courier New" w:hAnsi="Courier New" w:cs="Courier New"/>
          <w:color w:val="000000"/>
          <w:sz w:val="18"/>
          <w:szCs w:val="20"/>
        </w:rPr>
        <w:t xml:space="preserve">    </w:t>
      </w:r>
      <w:proofErr w:type="gramStart"/>
      <w:r w:rsidRPr="00F54EAA">
        <w:rPr>
          <w:rFonts w:ascii="Courier New" w:hAnsi="Courier New" w:cs="Courier New"/>
          <w:color w:val="000000"/>
          <w:sz w:val="18"/>
          <w:szCs w:val="20"/>
        </w:rPr>
        <w:t>legend(</w:t>
      </w:r>
      <w:proofErr w:type="gramEnd"/>
      <w:r w:rsidRPr="00F54EAA">
        <w:rPr>
          <w:rFonts w:ascii="Courier New" w:hAnsi="Courier New" w:cs="Courier New"/>
          <w:color w:val="000000"/>
          <w:sz w:val="18"/>
          <w:szCs w:val="20"/>
        </w:rPr>
        <w:t>type,</w:t>
      </w:r>
      <w:r w:rsidRPr="00F54EAA">
        <w:rPr>
          <w:rFonts w:ascii="Courier New" w:hAnsi="Courier New" w:cs="Courier New"/>
          <w:color w:val="A020F0"/>
          <w:sz w:val="18"/>
          <w:szCs w:val="20"/>
        </w:rPr>
        <w:t>'Location'</w:t>
      </w:r>
      <w:r w:rsidRPr="00F54EAA">
        <w:rPr>
          <w:rFonts w:ascii="Courier New" w:hAnsi="Courier New" w:cs="Courier New"/>
          <w:color w:val="000000"/>
          <w:sz w:val="18"/>
          <w:szCs w:val="20"/>
        </w:rPr>
        <w:t>,</w:t>
      </w:r>
      <w:r w:rsidRPr="00F54EAA">
        <w:rPr>
          <w:rFonts w:ascii="Courier New" w:hAnsi="Courier New" w:cs="Courier New"/>
          <w:color w:val="A020F0"/>
          <w:sz w:val="18"/>
          <w:szCs w:val="20"/>
        </w:rPr>
        <w:t>'</w:t>
      </w:r>
      <w:proofErr w:type="spellStart"/>
      <w:r w:rsidRPr="00F54EAA">
        <w:rPr>
          <w:rFonts w:ascii="Courier New" w:hAnsi="Courier New" w:cs="Courier New"/>
          <w:color w:val="A020F0"/>
          <w:sz w:val="18"/>
          <w:szCs w:val="20"/>
        </w:rPr>
        <w:t>SouthEast</w:t>
      </w:r>
      <w:proofErr w:type="spellEnd"/>
      <w:r w:rsidRPr="00F54EAA">
        <w:rPr>
          <w:rFonts w:ascii="Courier New" w:hAnsi="Courier New" w:cs="Courier New"/>
          <w:color w:val="A020F0"/>
          <w:sz w:val="18"/>
          <w:szCs w:val="20"/>
        </w:rPr>
        <w:t>'</w:t>
      </w:r>
      <w:r w:rsidRPr="00F54EAA">
        <w:rPr>
          <w:rFonts w:ascii="Courier New" w:hAnsi="Courier New" w:cs="Courier New"/>
          <w:color w:val="000000"/>
          <w:sz w:val="18"/>
          <w:szCs w:val="20"/>
        </w:rPr>
        <w:t>);</w:t>
      </w:r>
    </w:p>
    <w:p w:rsidR="00F54EAA" w:rsidRPr="00F54EAA" w:rsidRDefault="00F54EAA" w:rsidP="00F54EAA">
      <w:pPr>
        <w:autoSpaceDE w:val="0"/>
        <w:autoSpaceDN w:val="0"/>
        <w:adjustRightInd w:val="0"/>
        <w:spacing w:after="0" w:line="240" w:lineRule="auto"/>
        <w:rPr>
          <w:rFonts w:ascii="Courier New" w:hAnsi="Courier New" w:cs="Courier New"/>
          <w:szCs w:val="24"/>
        </w:rPr>
      </w:pPr>
      <w:r w:rsidRPr="00F54EAA">
        <w:rPr>
          <w:rFonts w:ascii="Courier New" w:hAnsi="Courier New" w:cs="Courier New"/>
          <w:color w:val="000000"/>
          <w:sz w:val="18"/>
          <w:szCs w:val="20"/>
        </w:rPr>
        <w:t xml:space="preserve"> </w:t>
      </w:r>
    </w:p>
    <w:p w:rsidR="00F54EAA" w:rsidRPr="00F54EAA" w:rsidRDefault="00F54EAA" w:rsidP="00F54EAA">
      <w:pPr>
        <w:autoSpaceDE w:val="0"/>
        <w:autoSpaceDN w:val="0"/>
        <w:adjustRightInd w:val="0"/>
        <w:spacing w:after="0" w:line="240" w:lineRule="auto"/>
        <w:rPr>
          <w:rFonts w:ascii="Courier New" w:hAnsi="Courier New" w:cs="Courier New"/>
          <w:szCs w:val="24"/>
        </w:rPr>
      </w:pPr>
      <w:r w:rsidRPr="00F54EAA">
        <w:rPr>
          <w:rFonts w:ascii="Courier New" w:hAnsi="Courier New" w:cs="Courier New"/>
          <w:color w:val="000000"/>
          <w:sz w:val="18"/>
          <w:szCs w:val="20"/>
        </w:rPr>
        <w:t xml:space="preserve">    </w:t>
      </w:r>
      <w:proofErr w:type="gramStart"/>
      <w:r w:rsidRPr="00F54EAA">
        <w:rPr>
          <w:rFonts w:ascii="Courier New" w:hAnsi="Courier New" w:cs="Courier New"/>
          <w:color w:val="000000"/>
          <w:sz w:val="18"/>
          <w:szCs w:val="20"/>
        </w:rPr>
        <w:t>figure ;</w:t>
      </w:r>
      <w:proofErr w:type="gramEnd"/>
    </w:p>
    <w:p w:rsidR="00F54EAA" w:rsidRPr="00F54EAA" w:rsidRDefault="00F54EAA" w:rsidP="00F54EAA">
      <w:pPr>
        <w:autoSpaceDE w:val="0"/>
        <w:autoSpaceDN w:val="0"/>
        <w:adjustRightInd w:val="0"/>
        <w:spacing w:after="0" w:line="240" w:lineRule="auto"/>
        <w:rPr>
          <w:rFonts w:ascii="Courier New" w:hAnsi="Courier New" w:cs="Courier New"/>
          <w:szCs w:val="24"/>
        </w:rPr>
      </w:pPr>
      <w:r w:rsidRPr="00F54EAA">
        <w:rPr>
          <w:rFonts w:ascii="Courier New" w:hAnsi="Courier New" w:cs="Courier New"/>
          <w:color w:val="000000"/>
          <w:sz w:val="18"/>
          <w:szCs w:val="20"/>
        </w:rPr>
        <w:t xml:space="preserve">    </w:t>
      </w:r>
      <w:proofErr w:type="gramStart"/>
      <w:r w:rsidRPr="00F54EAA">
        <w:rPr>
          <w:rFonts w:ascii="Courier New" w:hAnsi="Courier New" w:cs="Courier New"/>
          <w:color w:val="000000"/>
          <w:sz w:val="18"/>
          <w:szCs w:val="20"/>
        </w:rPr>
        <w:t>plot(</w:t>
      </w:r>
      <w:proofErr w:type="gramEnd"/>
      <w:r w:rsidRPr="00F54EAA">
        <w:rPr>
          <w:rFonts w:ascii="Courier New" w:hAnsi="Courier New" w:cs="Courier New"/>
          <w:color w:val="000000"/>
          <w:sz w:val="18"/>
          <w:szCs w:val="20"/>
        </w:rPr>
        <w:t xml:space="preserve"> range', angle1'*180/pi, </w:t>
      </w:r>
      <w:r w:rsidRPr="00F54EAA">
        <w:rPr>
          <w:rFonts w:ascii="Courier New" w:hAnsi="Courier New" w:cs="Courier New"/>
          <w:color w:val="A020F0"/>
          <w:sz w:val="18"/>
          <w:szCs w:val="20"/>
        </w:rPr>
        <w:t>'</w:t>
      </w:r>
      <w:proofErr w:type="spellStart"/>
      <w:r w:rsidRPr="00F54EAA">
        <w:rPr>
          <w:rFonts w:ascii="Courier New" w:hAnsi="Courier New" w:cs="Courier New"/>
          <w:color w:val="A020F0"/>
          <w:sz w:val="18"/>
          <w:szCs w:val="20"/>
        </w:rPr>
        <w:t>LineWidth</w:t>
      </w:r>
      <w:proofErr w:type="spellEnd"/>
      <w:r w:rsidRPr="00F54EAA">
        <w:rPr>
          <w:rFonts w:ascii="Courier New" w:hAnsi="Courier New" w:cs="Courier New"/>
          <w:color w:val="A020F0"/>
          <w:sz w:val="18"/>
          <w:szCs w:val="20"/>
        </w:rPr>
        <w:t>'</w:t>
      </w:r>
      <w:r w:rsidRPr="00F54EAA">
        <w:rPr>
          <w:rFonts w:ascii="Courier New" w:hAnsi="Courier New" w:cs="Courier New"/>
          <w:color w:val="000000"/>
          <w:sz w:val="18"/>
          <w:szCs w:val="20"/>
        </w:rPr>
        <w:t>, 2 ) ; grid</w:t>
      </w:r>
    </w:p>
    <w:p w:rsidR="00F54EAA" w:rsidRPr="00F54EAA" w:rsidRDefault="00F54EAA" w:rsidP="00F54EAA">
      <w:pPr>
        <w:autoSpaceDE w:val="0"/>
        <w:autoSpaceDN w:val="0"/>
        <w:adjustRightInd w:val="0"/>
        <w:spacing w:after="0" w:line="240" w:lineRule="auto"/>
        <w:rPr>
          <w:rFonts w:ascii="Courier New" w:hAnsi="Courier New" w:cs="Courier New"/>
          <w:szCs w:val="24"/>
        </w:rPr>
      </w:pPr>
      <w:r w:rsidRPr="00F54EAA">
        <w:rPr>
          <w:rFonts w:ascii="Courier New" w:hAnsi="Courier New" w:cs="Courier New"/>
          <w:color w:val="000000"/>
          <w:sz w:val="18"/>
          <w:szCs w:val="20"/>
        </w:rPr>
        <w:t xml:space="preserve">    </w:t>
      </w:r>
      <w:proofErr w:type="spellStart"/>
      <w:proofErr w:type="gramStart"/>
      <w:r w:rsidRPr="00F54EAA">
        <w:rPr>
          <w:rFonts w:ascii="Courier New" w:hAnsi="Courier New" w:cs="Courier New"/>
          <w:color w:val="000000"/>
          <w:sz w:val="18"/>
          <w:szCs w:val="20"/>
        </w:rPr>
        <w:t>xlabel</w:t>
      </w:r>
      <w:proofErr w:type="spellEnd"/>
      <w:r w:rsidRPr="00F54EAA">
        <w:rPr>
          <w:rFonts w:ascii="Courier New" w:hAnsi="Courier New" w:cs="Courier New"/>
          <w:color w:val="000000"/>
          <w:sz w:val="18"/>
          <w:szCs w:val="20"/>
        </w:rPr>
        <w:t>(</w:t>
      </w:r>
      <w:proofErr w:type="gramEnd"/>
      <w:r w:rsidRPr="00F54EAA">
        <w:rPr>
          <w:rFonts w:ascii="Courier New" w:hAnsi="Courier New" w:cs="Courier New"/>
          <w:color w:val="A020F0"/>
          <w:sz w:val="18"/>
          <w:szCs w:val="20"/>
        </w:rPr>
        <w:t>'Range (m)'</w:t>
      </w:r>
      <w:r w:rsidRPr="00F54EAA">
        <w:rPr>
          <w:rFonts w:ascii="Courier New" w:hAnsi="Courier New" w:cs="Courier New"/>
          <w:color w:val="000000"/>
          <w:sz w:val="18"/>
          <w:szCs w:val="20"/>
        </w:rPr>
        <w:t>);</w:t>
      </w:r>
    </w:p>
    <w:p w:rsidR="00F54EAA" w:rsidRPr="00F54EAA" w:rsidRDefault="00F54EAA" w:rsidP="00F54EAA">
      <w:pPr>
        <w:autoSpaceDE w:val="0"/>
        <w:autoSpaceDN w:val="0"/>
        <w:adjustRightInd w:val="0"/>
        <w:spacing w:after="0" w:line="240" w:lineRule="auto"/>
        <w:rPr>
          <w:rFonts w:ascii="Courier New" w:hAnsi="Courier New" w:cs="Courier New"/>
          <w:szCs w:val="24"/>
        </w:rPr>
      </w:pPr>
      <w:r w:rsidRPr="00F54EAA">
        <w:rPr>
          <w:rFonts w:ascii="Courier New" w:hAnsi="Courier New" w:cs="Courier New"/>
          <w:color w:val="000000"/>
          <w:sz w:val="18"/>
          <w:szCs w:val="20"/>
        </w:rPr>
        <w:t xml:space="preserve">    </w:t>
      </w:r>
      <w:proofErr w:type="spellStart"/>
      <w:proofErr w:type="gramStart"/>
      <w:r w:rsidRPr="00F54EAA">
        <w:rPr>
          <w:rFonts w:ascii="Courier New" w:hAnsi="Courier New" w:cs="Courier New"/>
          <w:color w:val="000000"/>
          <w:sz w:val="18"/>
          <w:szCs w:val="20"/>
        </w:rPr>
        <w:t>ylabel</w:t>
      </w:r>
      <w:proofErr w:type="spellEnd"/>
      <w:r w:rsidRPr="00F54EAA">
        <w:rPr>
          <w:rFonts w:ascii="Courier New" w:hAnsi="Courier New" w:cs="Courier New"/>
          <w:color w:val="000000"/>
          <w:sz w:val="18"/>
          <w:szCs w:val="20"/>
        </w:rPr>
        <w:t>(</w:t>
      </w:r>
      <w:proofErr w:type="gramEnd"/>
      <w:r w:rsidRPr="00F54EAA">
        <w:rPr>
          <w:rFonts w:ascii="Courier New" w:hAnsi="Courier New" w:cs="Courier New"/>
          <w:color w:val="A020F0"/>
          <w:sz w:val="18"/>
          <w:szCs w:val="20"/>
        </w:rPr>
        <w:t>'Incident Grazing Angle (</w:t>
      </w:r>
      <w:proofErr w:type="spellStart"/>
      <w:r w:rsidRPr="00F54EAA">
        <w:rPr>
          <w:rFonts w:ascii="Courier New" w:hAnsi="Courier New" w:cs="Courier New"/>
          <w:color w:val="A020F0"/>
          <w:sz w:val="18"/>
          <w:szCs w:val="20"/>
        </w:rPr>
        <w:t>deg</w:t>
      </w:r>
      <w:proofErr w:type="spellEnd"/>
      <w:r w:rsidRPr="00F54EAA">
        <w:rPr>
          <w:rFonts w:ascii="Courier New" w:hAnsi="Courier New" w:cs="Courier New"/>
          <w:color w:val="A020F0"/>
          <w:sz w:val="18"/>
          <w:szCs w:val="20"/>
        </w:rPr>
        <w:t>)'</w:t>
      </w:r>
      <w:r w:rsidRPr="00F54EAA">
        <w:rPr>
          <w:rFonts w:ascii="Courier New" w:hAnsi="Courier New" w:cs="Courier New"/>
          <w:color w:val="000000"/>
          <w:sz w:val="18"/>
          <w:szCs w:val="20"/>
        </w:rPr>
        <w:t>);</w:t>
      </w:r>
    </w:p>
    <w:p w:rsidR="00F54EAA" w:rsidRPr="00F54EAA" w:rsidRDefault="00F54EAA" w:rsidP="00F54EAA">
      <w:pPr>
        <w:autoSpaceDE w:val="0"/>
        <w:autoSpaceDN w:val="0"/>
        <w:adjustRightInd w:val="0"/>
        <w:spacing w:after="0" w:line="240" w:lineRule="auto"/>
        <w:rPr>
          <w:rFonts w:ascii="Courier New" w:hAnsi="Courier New" w:cs="Courier New"/>
          <w:szCs w:val="24"/>
        </w:rPr>
      </w:pPr>
      <w:r w:rsidRPr="00F54EAA">
        <w:rPr>
          <w:rFonts w:ascii="Courier New" w:hAnsi="Courier New" w:cs="Courier New"/>
          <w:color w:val="000000"/>
          <w:sz w:val="18"/>
          <w:szCs w:val="20"/>
        </w:rPr>
        <w:t xml:space="preserve">    </w:t>
      </w:r>
      <w:proofErr w:type="gramStart"/>
      <w:r w:rsidRPr="00F54EAA">
        <w:rPr>
          <w:rFonts w:ascii="Courier New" w:hAnsi="Courier New" w:cs="Courier New"/>
          <w:color w:val="000000"/>
          <w:sz w:val="18"/>
          <w:szCs w:val="20"/>
        </w:rPr>
        <w:t>set(</w:t>
      </w:r>
      <w:proofErr w:type="spellStart"/>
      <w:proofErr w:type="gramEnd"/>
      <w:r w:rsidRPr="00F54EAA">
        <w:rPr>
          <w:rFonts w:ascii="Courier New" w:hAnsi="Courier New" w:cs="Courier New"/>
          <w:color w:val="000000"/>
          <w:sz w:val="18"/>
          <w:szCs w:val="20"/>
        </w:rPr>
        <w:t>gca</w:t>
      </w:r>
      <w:proofErr w:type="spellEnd"/>
      <w:r w:rsidRPr="00F54EAA">
        <w:rPr>
          <w:rFonts w:ascii="Courier New" w:hAnsi="Courier New" w:cs="Courier New"/>
          <w:color w:val="000000"/>
          <w:sz w:val="18"/>
          <w:szCs w:val="20"/>
        </w:rPr>
        <w:t>,</w:t>
      </w:r>
      <w:r w:rsidRPr="00F54EAA">
        <w:rPr>
          <w:rFonts w:ascii="Courier New" w:hAnsi="Courier New" w:cs="Courier New"/>
          <w:color w:val="A020F0"/>
          <w:sz w:val="18"/>
          <w:szCs w:val="20"/>
        </w:rPr>
        <w:t>'</w:t>
      </w:r>
      <w:proofErr w:type="spellStart"/>
      <w:r w:rsidRPr="00F54EAA">
        <w:rPr>
          <w:rFonts w:ascii="Courier New" w:hAnsi="Courier New" w:cs="Courier New"/>
          <w:color w:val="A020F0"/>
          <w:sz w:val="18"/>
          <w:szCs w:val="20"/>
        </w:rPr>
        <w:t>Xlim</w:t>
      </w:r>
      <w:proofErr w:type="spellEnd"/>
      <w:r w:rsidRPr="00F54EAA">
        <w:rPr>
          <w:rFonts w:ascii="Courier New" w:hAnsi="Courier New" w:cs="Courier New"/>
          <w:color w:val="A020F0"/>
          <w:sz w:val="18"/>
          <w:szCs w:val="20"/>
        </w:rPr>
        <w:t>'</w:t>
      </w:r>
      <w:r w:rsidRPr="00F54EAA">
        <w:rPr>
          <w:rFonts w:ascii="Courier New" w:hAnsi="Courier New" w:cs="Courier New"/>
          <w:color w:val="000000"/>
          <w:sz w:val="18"/>
          <w:szCs w:val="20"/>
        </w:rPr>
        <w:t xml:space="preserve">,[0 </w:t>
      </w:r>
      <w:proofErr w:type="spellStart"/>
      <w:r w:rsidRPr="00F54EAA">
        <w:rPr>
          <w:rFonts w:ascii="Courier New" w:hAnsi="Courier New" w:cs="Courier New"/>
          <w:color w:val="000000"/>
          <w:sz w:val="18"/>
          <w:szCs w:val="20"/>
        </w:rPr>
        <w:t>maxRange</w:t>
      </w:r>
      <w:proofErr w:type="spellEnd"/>
      <w:r w:rsidRPr="00F54EAA">
        <w:rPr>
          <w:rFonts w:ascii="Courier New" w:hAnsi="Courier New" w:cs="Courier New"/>
          <w:color w:val="000000"/>
          <w:sz w:val="18"/>
          <w:szCs w:val="20"/>
        </w:rPr>
        <w:t>]);</w:t>
      </w:r>
    </w:p>
    <w:p w:rsidR="00F54EAA" w:rsidRPr="00F54EAA" w:rsidRDefault="00F54EAA" w:rsidP="00F54EAA">
      <w:pPr>
        <w:autoSpaceDE w:val="0"/>
        <w:autoSpaceDN w:val="0"/>
        <w:adjustRightInd w:val="0"/>
        <w:spacing w:after="0" w:line="240" w:lineRule="auto"/>
        <w:rPr>
          <w:rFonts w:ascii="Courier New" w:hAnsi="Courier New" w:cs="Courier New"/>
          <w:szCs w:val="24"/>
        </w:rPr>
      </w:pPr>
      <w:r w:rsidRPr="00F54EAA">
        <w:rPr>
          <w:rFonts w:ascii="Courier New" w:hAnsi="Courier New" w:cs="Courier New"/>
          <w:color w:val="000000"/>
          <w:sz w:val="18"/>
          <w:szCs w:val="20"/>
        </w:rPr>
        <w:t xml:space="preserve">    </w:t>
      </w:r>
      <w:proofErr w:type="gramStart"/>
      <w:r w:rsidRPr="00F54EAA">
        <w:rPr>
          <w:rFonts w:ascii="Courier New" w:hAnsi="Courier New" w:cs="Courier New"/>
          <w:color w:val="000000"/>
          <w:sz w:val="18"/>
          <w:szCs w:val="20"/>
        </w:rPr>
        <w:t>set(</w:t>
      </w:r>
      <w:proofErr w:type="spellStart"/>
      <w:proofErr w:type="gramEnd"/>
      <w:r w:rsidRPr="00F54EAA">
        <w:rPr>
          <w:rFonts w:ascii="Courier New" w:hAnsi="Courier New" w:cs="Courier New"/>
          <w:color w:val="000000"/>
          <w:sz w:val="18"/>
          <w:szCs w:val="20"/>
        </w:rPr>
        <w:t>gca</w:t>
      </w:r>
      <w:proofErr w:type="spellEnd"/>
      <w:r w:rsidRPr="00F54EAA">
        <w:rPr>
          <w:rFonts w:ascii="Courier New" w:hAnsi="Courier New" w:cs="Courier New"/>
          <w:color w:val="000000"/>
          <w:sz w:val="18"/>
          <w:szCs w:val="20"/>
        </w:rPr>
        <w:t>,</w:t>
      </w:r>
      <w:r w:rsidRPr="00F54EAA">
        <w:rPr>
          <w:rFonts w:ascii="Courier New" w:hAnsi="Courier New" w:cs="Courier New"/>
          <w:color w:val="A020F0"/>
          <w:sz w:val="18"/>
          <w:szCs w:val="20"/>
        </w:rPr>
        <w:t>'</w:t>
      </w:r>
      <w:proofErr w:type="spellStart"/>
      <w:r w:rsidRPr="00F54EAA">
        <w:rPr>
          <w:rFonts w:ascii="Courier New" w:hAnsi="Courier New" w:cs="Courier New"/>
          <w:color w:val="A020F0"/>
          <w:sz w:val="18"/>
          <w:szCs w:val="20"/>
        </w:rPr>
        <w:t>YLim</w:t>
      </w:r>
      <w:proofErr w:type="spellEnd"/>
      <w:r w:rsidRPr="00F54EAA">
        <w:rPr>
          <w:rFonts w:ascii="Courier New" w:hAnsi="Courier New" w:cs="Courier New"/>
          <w:color w:val="A020F0"/>
          <w:sz w:val="18"/>
          <w:szCs w:val="20"/>
        </w:rPr>
        <w:t>'</w:t>
      </w:r>
      <w:r w:rsidRPr="00F54EAA">
        <w:rPr>
          <w:rFonts w:ascii="Courier New" w:hAnsi="Courier New" w:cs="Courier New"/>
          <w:color w:val="000000"/>
          <w:sz w:val="18"/>
          <w:szCs w:val="20"/>
        </w:rPr>
        <w:t>,[0,90]);</w:t>
      </w:r>
    </w:p>
    <w:p w:rsidR="00F54EAA" w:rsidRPr="00F54EAA" w:rsidRDefault="00F54EAA" w:rsidP="00F54EAA">
      <w:pPr>
        <w:autoSpaceDE w:val="0"/>
        <w:autoSpaceDN w:val="0"/>
        <w:adjustRightInd w:val="0"/>
        <w:spacing w:after="0" w:line="240" w:lineRule="auto"/>
        <w:rPr>
          <w:rFonts w:ascii="Courier New" w:hAnsi="Courier New" w:cs="Courier New"/>
          <w:szCs w:val="24"/>
        </w:rPr>
      </w:pPr>
      <w:r w:rsidRPr="00F54EAA">
        <w:rPr>
          <w:rFonts w:ascii="Courier New" w:hAnsi="Courier New" w:cs="Courier New"/>
          <w:color w:val="000000"/>
          <w:sz w:val="18"/>
          <w:szCs w:val="20"/>
        </w:rPr>
        <w:t xml:space="preserve">    </w:t>
      </w:r>
      <w:proofErr w:type="gramStart"/>
      <w:r w:rsidRPr="00F54EAA">
        <w:rPr>
          <w:rFonts w:ascii="Courier New" w:hAnsi="Courier New" w:cs="Courier New"/>
          <w:color w:val="000000"/>
          <w:sz w:val="18"/>
          <w:szCs w:val="20"/>
        </w:rPr>
        <w:t>type</w:t>
      </w:r>
      <w:proofErr w:type="gramEnd"/>
      <w:r w:rsidRPr="00F54EAA">
        <w:rPr>
          <w:rFonts w:ascii="Courier New" w:hAnsi="Courier New" w:cs="Courier New"/>
          <w:color w:val="000000"/>
          <w:sz w:val="18"/>
          <w:szCs w:val="20"/>
        </w:rPr>
        <w:t xml:space="preserve"> = { </w:t>
      </w:r>
      <w:r w:rsidRPr="00F54EAA">
        <w:rPr>
          <w:rFonts w:ascii="Courier New" w:hAnsi="Courier New" w:cs="Courier New"/>
          <w:color w:val="A020F0"/>
          <w:sz w:val="18"/>
          <w:szCs w:val="20"/>
        </w:rPr>
        <w:t>'n=1'</w:t>
      </w:r>
      <w:r w:rsidRPr="00F54EAA">
        <w:rPr>
          <w:rFonts w:ascii="Courier New" w:hAnsi="Courier New" w:cs="Courier New"/>
          <w:color w:val="000000"/>
          <w:sz w:val="18"/>
          <w:szCs w:val="20"/>
        </w:rPr>
        <w:t xml:space="preserve">; </w:t>
      </w:r>
      <w:r w:rsidRPr="00F54EAA">
        <w:rPr>
          <w:rFonts w:ascii="Courier New" w:hAnsi="Courier New" w:cs="Courier New"/>
          <w:color w:val="A020F0"/>
          <w:sz w:val="18"/>
          <w:szCs w:val="20"/>
        </w:rPr>
        <w:t>'n=3'</w:t>
      </w:r>
      <w:r w:rsidRPr="00F54EAA">
        <w:rPr>
          <w:rFonts w:ascii="Courier New" w:hAnsi="Courier New" w:cs="Courier New"/>
          <w:color w:val="000000"/>
          <w:sz w:val="18"/>
          <w:szCs w:val="20"/>
        </w:rPr>
        <w:t xml:space="preserve">; </w:t>
      </w:r>
      <w:r w:rsidRPr="00F54EAA">
        <w:rPr>
          <w:rFonts w:ascii="Courier New" w:hAnsi="Courier New" w:cs="Courier New"/>
          <w:color w:val="A020F0"/>
          <w:sz w:val="18"/>
          <w:szCs w:val="20"/>
        </w:rPr>
        <w:t>'n=5'</w:t>
      </w:r>
      <w:r w:rsidRPr="00F54EAA">
        <w:rPr>
          <w:rFonts w:ascii="Courier New" w:hAnsi="Courier New" w:cs="Courier New"/>
          <w:color w:val="000000"/>
          <w:sz w:val="18"/>
          <w:szCs w:val="20"/>
        </w:rPr>
        <w:t xml:space="preserve"> } ;</w:t>
      </w:r>
    </w:p>
    <w:p w:rsidR="00F54EAA" w:rsidRPr="00F54EAA" w:rsidRDefault="00F54EAA" w:rsidP="00F54EAA">
      <w:pPr>
        <w:autoSpaceDE w:val="0"/>
        <w:autoSpaceDN w:val="0"/>
        <w:adjustRightInd w:val="0"/>
        <w:spacing w:after="0" w:line="240" w:lineRule="auto"/>
        <w:rPr>
          <w:rFonts w:ascii="Courier New" w:hAnsi="Courier New" w:cs="Courier New"/>
          <w:szCs w:val="24"/>
        </w:rPr>
      </w:pPr>
      <w:r w:rsidRPr="00F54EAA">
        <w:rPr>
          <w:rFonts w:ascii="Courier New" w:hAnsi="Courier New" w:cs="Courier New"/>
          <w:color w:val="000000"/>
          <w:sz w:val="18"/>
          <w:szCs w:val="20"/>
        </w:rPr>
        <w:t xml:space="preserve">    </w:t>
      </w:r>
      <w:proofErr w:type="gramStart"/>
      <w:r w:rsidRPr="00F54EAA">
        <w:rPr>
          <w:rFonts w:ascii="Courier New" w:hAnsi="Courier New" w:cs="Courier New"/>
          <w:color w:val="000000"/>
          <w:sz w:val="18"/>
          <w:szCs w:val="20"/>
        </w:rPr>
        <w:t>legend(</w:t>
      </w:r>
      <w:proofErr w:type="gramEnd"/>
      <w:r w:rsidRPr="00F54EAA">
        <w:rPr>
          <w:rFonts w:ascii="Courier New" w:hAnsi="Courier New" w:cs="Courier New"/>
          <w:color w:val="000000"/>
          <w:sz w:val="18"/>
          <w:szCs w:val="20"/>
        </w:rPr>
        <w:t>type,</w:t>
      </w:r>
      <w:r w:rsidRPr="00F54EAA">
        <w:rPr>
          <w:rFonts w:ascii="Courier New" w:hAnsi="Courier New" w:cs="Courier New"/>
          <w:color w:val="A020F0"/>
          <w:sz w:val="18"/>
          <w:szCs w:val="20"/>
        </w:rPr>
        <w:t>'Location'</w:t>
      </w:r>
      <w:r w:rsidRPr="00F54EAA">
        <w:rPr>
          <w:rFonts w:ascii="Courier New" w:hAnsi="Courier New" w:cs="Courier New"/>
          <w:color w:val="000000"/>
          <w:sz w:val="18"/>
          <w:szCs w:val="20"/>
        </w:rPr>
        <w:t>,</w:t>
      </w:r>
      <w:r w:rsidRPr="00F54EAA">
        <w:rPr>
          <w:rFonts w:ascii="Courier New" w:hAnsi="Courier New" w:cs="Courier New"/>
          <w:color w:val="A020F0"/>
          <w:sz w:val="18"/>
          <w:szCs w:val="20"/>
        </w:rPr>
        <w:t>'</w:t>
      </w:r>
      <w:proofErr w:type="spellStart"/>
      <w:r w:rsidRPr="00F54EAA">
        <w:rPr>
          <w:rFonts w:ascii="Courier New" w:hAnsi="Courier New" w:cs="Courier New"/>
          <w:color w:val="A020F0"/>
          <w:sz w:val="18"/>
          <w:szCs w:val="20"/>
        </w:rPr>
        <w:t>NorthEast</w:t>
      </w:r>
      <w:proofErr w:type="spellEnd"/>
      <w:r w:rsidRPr="00F54EAA">
        <w:rPr>
          <w:rFonts w:ascii="Courier New" w:hAnsi="Courier New" w:cs="Courier New"/>
          <w:color w:val="A020F0"/>
          <w:sz w:val="18"/>
          <w:szCs w:val="20"/>
        </w:rPr>
        <w:t>'</w:t>
      </w:r>
      <w:r w:rsidRPr="00F54EAA">
        <w:rPr>
          <w:rFonts w:ascii="Courier New" w:hAnsi="Courier New" w:cs="Courier New"/>
          <w:color w:val="000000"/>
          <w:sz w:val="18"/>
          <w:szCs w:val="20"/>
        </w:rPr>
        <w:t>);</w:t>
      </w:r>
    </w:p>
    <w:p w:rsidR="00F54EAA" w:rsidRPr="00F54EAA" w:rsidRDefault="00F54EAA" w:rsidP="00F54EAA">
      <w:pPr>
        <w:autoSpaceDE w:val="0"/>
        <w:autoSpaceDN w:val="0"/>
        <w:adjustRightInd w:val="0"/>
        <w:spacing w:after="0" w:line="240" w:lineRule="auto"/>
        <w:rPr>
          <w:rFonts w:ascii="Courier New" w:hAnsi="Courier New" w:cs="Courier New"/>
          <w:szCs w:val="24"/>
        </w:rPr>
      </w:pPr>
      <w:r w:rsidRPr="00F54EAA">
        <w:rPr>
          <w:rFonts w:ascii="Courier New" w:hAnsi="Courier New" w:cs="Courier New"/>
          <w:color w:val="000000"/>
          <w:sz w:val="18"/>
          <w:szCs w:val="20"/>
        </w:rPr>
        <w:t xml:space="preserve"> </w:t>
      </w:r>
    </w:p>
    <w:p w:rsidR="00F54EAA" w:rsidRPr="00F54EAA" w:rsidRDefault="00F54EAA" w:rsidP="00F54EAA">
      <w:pPr>
        <w:autoSpaceDE w:val="0"/>
        <w:autoSpaceDN w:val="0"/>
        <w:adjustRightInd w:val="0"/>
        <w:spacing w:after="0" w:line="240" w:lineRule="auto"/>
        <w:rPr>
          <w:rFonts w:ascii="Courier New" w:hAnsi="Courier New" w:cs="Courier New"/>
          <w:szCs w:val="24"/>
        </w:rPr>
      </w:pPr>
      <w:r w:rsidRPr="00F54EAA">
        <w:rPr>
          <w:rFonts w:ascii="Courier New" w:hAnsi="Courier New" w:cs="Courier New"/>
          <w:color w:val="000000"/>
          <w:sz w:val="18"/>
          <w:szCs w:val="20"/>
        </w:rPr>
        <w:t xml:space="preserve">    </w:t>
      </w:r>
      <w:proofErr w:type="gramStart"/>
      <w:r w:rsidRPr="00F54EAA">
        <w:rPr>
          <w:rFonts w:ascii="Courier New" w:hAnsi="Courier New" w:cs="Courier New"/>
          <w:color w:val="000000"/>
          <w:sz w:val="18"/>
          <w:szCs w:val="20"/>
        </w:rPr>
        <w:t>figure ;</w:t>
      </w:r>
      <w:proofErr w:type="gramEnd"/>
    </w:p>
    <w:p w:rsidR="00F54EAA" w:rsidRPr="00F54EAA" w:rsidRDefault="00F54EAA" w:rsidP="00F54EAA">
      <w:pPr>
        <w:autoSpaceDE w:val="0"/>
        <w:autoSpaceDN w:val="0"/>
        <w:adjustRightInd w:val="0"/>
        <w:spacing w:after="0" w:line="240" w:lineRule="auto"/>
        <w:rPr>
          <w:rFonts w:ascii="Courier New" w:hAnsi="Courier New" w:cs="Courier New"/>
          <w:szCs w:val="24"/>
        </w:rPr>
      </w:pPr>
      <w:r w:rsidRPr="00F54EAA">
        <w:rPr>
          <w:rFonts w:ascii="Courier New" w:hAnsi="Courier New" w:cs="Courier New"/>
          <w:color w:val="000000"/>
          <w:sz w:val="18"/>
          <w:szCs w:val="20"/>
        </w:rPr>
        <w:t xml:space="preserve">    plot( range', 10*log10(loss1'), range(1,:)', -20*log10(range(1,:))', </w:t>
      </w:r>
      <w:r w:rsidRPr="00F54EAA">
        <w:rPr>
          <w:rFonts w:ascii="Courier New" w:hAnsi="Courier New" w:cs="Courier New"/>
          <w:color w:val="A020F0"/>
          <w:sz w:val="18"/>
          <w:szCs w:val="20"/>
        </w:rPr>
        <w:t>'k'</w:t>
      </w:r>
      <w:r w:rsidRPr="00F54EAA">
        <w:rPr>
          <w:rFonts w:ascii="Courier New" w:hAnsi="Courier New" w:cs="Courier New"/>
          <w:color w:val="000000"/>
          <w:sz w:val="18"/>
          <w:szCs w:val="20"/>
        </w:rPr>
        <w:t xml:space="preserve">, </w:t>
      </w:r>
      <w:r w:rsidRPr="00F54EAA">
        <w:rPr>
          <w:rFonts w:ascii="Courier New" w:hAnsi="Courier New" w:cs="Courier New"/>
          <w:color w:val="A020F0"/>
          <w:sz w:val="18"/>
          <w:szCs w:val="20"/>
        </w:rPr>
        <w:t>'</w:t>
      </w:r>
      <w:proofErr w:type="spellStart"/>
      <w:r w:rsidRPr="00F54EAA">
        <w:rPr>
          <w:rFonts w:ascii="Courier New" w:hAnsi="Courier New" w:cs="Courier New"/>
          <w:color w:val="A020F0"/>
          <w:sz w:val="18"/>
          <w:szCs w:val="20"/>
        </w:rPr>
        <w:t>LineWidth</w:t>
      </w:r>
      <w:proofErr w:type="spellEnd"/>
      <w:r w:rsidRPr="00F54EAA">
        <w:rPr>
          <w:rFonts w:ascii="Courier New" w:hAnsi="Courier New" w:cs="Courier New"/>
          <w:color w:val="A020F0"/>
          <w:sz w:val="18"/>
          <w:szCs w:val="20"/>
        </w:rPr>
        <w:t>'</w:t>
      </w:r>
      <w:r w:rsidRPr="00F54EAA">
        <w:rPr>
          <w:rFonts w:ascii="Courier New" w:hAnsi="Courier New" w:cs="Courier New"/>
          <w:color w:val="000000"/>
          <w:sz w:val="18"/>
          <w:szCs w:val="20"/>
        </w:rPr>
        <w:t>, 2 ) ; grid</w:t>
      </w:r>
    </w:p>
    <w:p w:rsidR="00F54EAA" w:rsidRPr="00F54EAA" w:rsidRDefault="00F54EAA" w:rsidP="00F54EAA">
      <w:pPr>
        <w:autoSpaceDE w:val="0"/>
        <w:autoSpaceDN w:val="0"/>
        <w:adjustRightInd w:val="0"/>
        <w:spacing w:after="0" w:line="240" w:lineRule="auto"/>
        <w:rPr>
          <w:rFonts w:ascii="Courier New" w:hAnsi="Courier New" w:cs="Courier New"/>
          <w:szCs w:val="24"/>
        </w:rPr>
      </w:pPr>
      <w:r w:rsidRPr="00F54EAA">
        <w:rPr>
          <w:rFonts w:ascii="Courier New" w:hAnsi="Courier New" w:cs="Courier New"/>
          <w:color w:val="000000"/>
          <w:sz w:val="18"/>
          <w:szCs w:val="20"/>
        </w:rPr>
        <w:t xml:space="preserve">    </w:t>
      </w:r>
      <w:proofErr w:type="spellStart"/>
      <w:proofErr w:type="gramStart"/>
      <w:r w:rsidRPr="00F54EAA">
        <w:rPr>
          <w:rFonts w:ascii="Courier New" w:hAnsi="Courier New" w:cs="Courier New"/>
          <w:color w:val="000000"/>
          <w:sz w:val="18"/>
          <w:szCs w:val="20"/>
        </w:rPr>
        <w:t>xlabel</w:t>
      </w:r>
      <w:proofErr w:type="spellEnd"/>
      <w:r w:rsidRPr="00F54EAA">
        <w:rPr>
          <w:rFonts w:ascii="Courier New" w:hAnsi="Courier New" w:cs="Courier New"/>
          <w:color w:val="000000"/>
          <w:sz w:val="18"/>
          <w:szCs w:val="20"/>
        </w:rPr>
        <w:t>(</w:t>
      </w:r>
      <w:proofErr w:type="gramEnd"/>
      <w:r w:rsidRPr="00F54EAA">
        <w:rPr>
          <w:rFonts w:ascii="Courier New" w:hAnsi="Courier New" w:cs="Courier New"/>
          <w:color w:val="A020F0"/>
          <w:sz w:val="18"/>
          <w:szCs w:val="20"/>
        </w:rPr>
        <w:t>'Range (m)'</w:t>
      </w:r>
      <w:r w:rsidRPr="00F54EAA">
        <w:rPr>
          <w:rFonts w:ascii="Courier New" w:hAnsi="Courier New" w:cs="Courier New"/>
          <w:color w:val="000000"/>
          <w:sz w:val="18"/>
          <w:szCs w:val="20"/>
        </w:rPr>
        <w:t>);</w:t>
      </w:r>
    </w:p>
    <w:p w:rsidR="00F54EAA" w:rsidRPr="00F54EAA" w:rsidRDefault="00F54EAA" w:rsidP="00F54EAA">
      <w:pPr>
        <w:autoSpaceDE w:val="0"/>
        <w:autoSpaceDN w:val="0"/>
        <w:adjustRightInd w:val="0"/>
        <w:spacing w:after="0" w:line="240" w:lineRule="auto"/>
        <w:rPr>
          <w:rFonts w:ascii="Courier New" w:hAnsi="Courier New" w:cs="Courier New"/>
          <w:szCs w:val="24"/>
        </w:rPr>
      </w:pPr>
      <w:r w:rsidRPr="00F54EAA">
        <w:rPr>
          <w:rFonts w:ascii="Courier New" w:hAnsi="Courier New" w:cs="Courier New"/>
          <w:color w:val="000000"/>
          <w:sz w:val="18"/>
          <w:szCs w:val="20"/>
        </w:rPr>
        <w:t xml:space="preserve">    </w:t>
      </w:r>
      <w:proofErr w:type="spellStart"/>
      <w:proofErr w:type="gramStart"/>
      <w:r w:rsidRPr="00F54EAA">
        <w:rPr>
          <w:rFonts w:ascii="Courier New" w:hAnsi="Courier New" w:cs="Courier New"/>
          <w:color w:val="000000"/>
          <w:sz w:val="18"/>
          <w:szCs w:val="20"/>
        </w:rPr>
        <w:t>ylabel</w:t>
      </w:r>
      <w:proofErr w:type="spellEnd"/>
      <w:r w:rsidRPr="00F54EAA">
        <w:rPr>
          <w:rFonts w:ascii="Courier New" w:hAnsi="Courier New" w:cs="Courier New"/>
          <w:color w:val="000000"/>
          <w:sz w:val="18"/>
          <w:szCs w:val="20"/>
        </w:rPr>
        <w:t>(</w:t>
      </w:r>
      <w:proofErr w:type="gramEnd"/>
      <w:r w:rsidRPr="00F54EAA">
        <w:rPr>
          <w:rFonts w:ascii="Courier New" w:hAnsi="Courier New" w:cs="Courier New"/>
          <w:color w:val="A020F0"/>
          <w:sz w:val="18"/>
          <w:szCs w:val="20"/>
        </w:rPr>
        <w:t>'One Way Transmission Loss (dB)'</w:t>
      </w:r>
      <w:r w:rsidRPr="00F54EAA">
        <w:rPr>
          <w:rFonts w:ascii="Courier New" w:hAnsi="Courier New" w:cs="Courier New"/>
          <w:color w:val="000000"/>
          <w:sz w:val="18"/>
          <w:szCs w:val="20"/>
        </w:rPr>
        <w:t>);</w:t>
      </w:r>
    </w:p>
    <w:p w:rsidR="00F54EAA" w:rsidRPr="00F54EAA" w:rsidRDefault="00F54EAA" w:rsidP="00F54EAA">
      <w:pPr>
        <w:autoSpaceDE w:val="0"/>
        <w:autoSpaceDN w:val="0"/>
        <w:adjustRightInd w:val="0"/>
        <w:spacing w:after="0" w:line="240" w:lineRule="auto"/>
        <w:rPr>
          <w:rFonts w:ascii="Courier New" w:hAnsi="Courier New" w:cs="Courier New"/>
          <w:szCs w:val="24"/>
        </w:rPr>
      </w:pPr>
      <w:r w:rsidRPr="00F54EAA">
        <w:rPr>
          <w:rFonts w:ascii="Courier New" w:hAnsi="Courier New" w:cs="Courier New"/>
          <w:color w:val="000000"/>
          <w:sz w:val="18"/>
          <w:szCs w:val="20"/>
        </w:rPr>
        <w:t xml:space="preserve">    </w:t>
      </w:r>
      <w:proofErr w:type="gramStart"/>
      <w:r w:rsidRPr="00F54EAA">
        <w:rPr>
          <w:rFonts w:ascii="Courier New" w:hAnsi="Courier New" w:cs="Courier New"/>
          <w:color w:val="000000"/>
          <w:sz w:val="18"/>
          <w:szCs w:val="20"/>
        </w:rPr>
        <w:t>set(</w:t>
      </w:r>
      <w:proofErr w:type="spellStart"/>
      <w:proofErr w:type="gramEnd"/>
      <w:r w:rsidRPr="00F54EAA">
        <w:rPr>
          <w:rFonts w:ascii="Courier New" w:hAnsi="Courier New" w:cs="Courier New"/>
          <w:color w:val="000000"/>
          <w:sz w:val="18"/>
          <w:szCs w:val="20"/>
        </w:rPr>
        <w:t>gca</w:t>
      </w:r>
      <w:proofErr w:type="spellEnd"/>
      <w:r w:rsidRPr="00F54EAA">
        <w:rPr>
          <w:rFonts w:ascii="Courier New" w:hAnsi="Courier New" w:cs="Courier New"/>
          <w:color w:val="000000"/>
          <w:sz w:val="18"/>
          <w:szCs w:val="20"/>
        </w:rPr>
        <w:t>,</w:t>
      </w:r>
      <w:r w:rsidRPr="00F54EAA">
        <w:rPr>
          <w:rFonts w:ascii="Courier New" w:hAnsi="Courier New" w:cs="Courier New"/>
          <w:color w:val="A020F0"/>
          <w:sz w:val="18"/>
          <w:szCs w:val="20"/>
        </w:rPr>
        <w:t>'</w:t>
      </w:r>
      <w:proofErr w:type="spellStart"/>
      <w:r w:rsidRPr="00F54EAA">
        <w:rPr>
          <w:rFonts w:ascii="Courier New" w:hAnsi="Courier New" w:cs="Courier New"/>
          <w:color w:val="A020F0"/>
          <w:sz w:val="18"/>
          <w:szCs w:val="20"/>
        </w:rPr>
        <w:t>Xlim</w:t>
      </w:r>
      <w:proofErr w:type="spellEnd"/>
      <w:r w:rsidRPr="00F54EAA">
        <w:rPr>
          <w:rFonts w:ascii="Courier New" w:hAnsi="Courier New" w:cs="Courier New"/>
          <w:color w:val="A020F0"/>
          <w:sz w:val="18"/>
          <w:szCs w:val="20"/>
        </w:rPr>
        <w:t>'</w:t>
      </w:r>
      <w:r w:rsidRPr="00F54EAA">
        <w:rPr>
          <w:rFonts w:ascii="Courier New" w:hAnsi="Courier New" w:cs="Courier New"/>
          <w:color w:val="000000"/>
          <w:sz w:val="18"/>
          <w:szCs w:val="20"/>
        </w:rPr>
        <w:t xml:space="preserve">,[0 </w:t>
      </w:r>
      <w:proofErr w:type="spellStart"/>
      <w:r w:rsidRPr="00F54EAA">
        <w:rPr>
          <w:rFonts w:ascii="Courier New" w:hAnsi="Courier New" w:cs="Courier New"/>
          <w:color w:val="000000"/>
          <w:sz w:val="18"/>
          <w:szCs w:val="20"/>
        </w:rPr>
        <w:t>maxRange</w:t>
      </w:r>
      <w:proofErr w:type="spellEnd"/>
      <w:r w:rsidRPr="00F54EAA">
        <w:rPr>
          <w:rFonts w:ascii="Courier New" w:hAnsi="Courier New" w:cs="Courier New"/>
          <w:color w:val="000000"/>
          <w:sz w:val="18"/>
          <w:szCs w:val="20"/>
        </w:rPr>
        <w:t>]);</w:t>
      </w:r>
    </w:p>
    <w:p w:rsidR="00F54EAA" w:rsidRPr="00F54EAA" w:rsidRDefault="00F54EAA" w:rsidP="00F54EAA">
      <w:pPr>
        <w:autoSpaceDE w:val="0"/>
        <w:autoSpaceDN w:val="0"/>
        <w:adjustRightInd w:val="0"/>
        <w:spacing w:after="0" w:line="240" w:lineRule="auto"/>
        <w:rPr>
          <w:rFonts w:ascii="Courier New" w:hAnsi="Courier New" w:cs="Courier New"/>
          <w:szCs w:val="24"/>
        </w:rPr>
      </w:pPr>
      <w:r w:rsidRPr="00F54EAA">
        <w:rPr>
          <w:rFonts w:ascii="Courier New" w:hAnsi="Courier New" w:cs="Courier New"/>
          <w:color w:val="000000"/>
          <w:sz w:val="18"/>
          <w:szCs w:val="20"/>
        </w:rPr>
        <w:t xml:space="preserve">    </w:t>
      </w:r>
      <w:proofErr w:type="gramStart"/>
      <w:r w:rsidRPr="00F54EAA">
        <w:rPr>
          <w:rFonts w:ascii="Courier New" w:hAnsi="Courier New" w:cs="Courier New"/>
          <w:color w:val="000000"/>
          <w:sz w:val="18"/>
          <w:szCs w:val="20"/>
        </w:rPr>
        <w:t>set(</w:t>
      </w:r>
      <w:proofErr w:type="spellStart"/>
      <w:proofErr w:type="gramEnd"/>
      <w:r w:rsidRPr="00F54EAA">
        <w:rPr>
          <w:rFonts w:ascii="Courier New" w:hAnsi="Courier New" w:cs="Courier New"/>
          <w:color w:val="000000"/>
          <w:sz w:val="18"/>
          <w:szCs w:val="20"/>
        </w:rPr>
        <w:t>gca</w:t>
      </w:r>
      <w:proofErr w:type="spellEnd"/>
      <w:r w:rsidRPr="00F54EAA">
        <w:rPr>
          <w:rFonts w:ascii="Courier New" w:hAnsi="Courier New" w:cs="Courier New"/>
          <w:color w:val="000000"/>
          <w:sz w:val="18"/>
          <w:szCs w:val="20"/>
        </w:rPr>
        <w:t>,</w:t>
      </w:r>
      <w:r w:rsidRPr="00F54EAA">
        <w:rPr>
          <w:rFonts w:ascii="Courier New" w:hAnsi="Courier New" w:cs="Courier New"/>
          <w:color w:val="A020F0"/>
          <w:sz w:val="18"/>
          <w:szCs w:val="20"/>
        </w:rPr>
        <w:t>'</w:t>
      </w:r>
      <w:proofErr w:type="spellStart"/>
      <w:r w:rsidRPr="00F54EAA">
        <w:rPr>
          <w:rFonts w:ascii="Courier New" w:hAnsi="Courier New" w:cs="Courier New"/>
          <w:color w:val="A020F0"/>
          <w:sz w:val="18"/>
          <w:szCs w:val="20"/>
        </w:rPr>
        <w:t>YLim</w:t>
      </w:r>
      <w:proofErr w:type="spellEnd"/>
      <w:r w:rsidRPr="00F54EAA">
        <w:rPr>
          <w:rFonts w:ascii="Courier New" w:hAnsi="Courier New" w:cs="Courier New"/>
          <w:color w:val="A020F0"/>
          <w:sz w:val="18"/>
          <w:szCs w:val="20"/>
        </w:rPr>
        <w:t>'</w:t>
      </w:r>
      <w:r w:rsidRPr="00F54EAA">
        <w:rPr>
          <w:rFonts w:ascii="Courier New" w:hAnsi="Courier New" w:cs="Courier New"/>
          <w:color w:val="000000"/>
          <w:sz w:val="18"/>
          <w:szCs w:val="20"/>
        </w:rPr>
        <w:t>,[-80,-30]);</w:t>
      </w:r>
    </w:p>
    <w:p w:rsidR="00F54EAA" w:rsidRPr="00F54EAA" w:rsidRDefault="00F54EAA" w:rsidP="00F54EAA">
      <w:pPr>
        <w:autoSpaceDE w:val="0"/>
        <w:autoSpaceDN w:val="0"/>
        <w:adjustRightInd w:val="0"/>
        <w:spacing w:after="0" w:line="240" w:lineRule="auto"/>
        <w:rPr>
          <w:rFonts w:ascii="Courier New" w:hAnsi="Courier New" w:cs="Courier New"/>
          <w:szCs w:val="24"/>
        </w:rPr>
      </w:pPr>
      <w:r w:rsidRPr="00F54EAA">
        <w:rPr>
          <w:rFonts w:ascii="Courier New" w:hAnsi="Courier New" w:cs="Courier New"/>
          <w:color w:val="000000"/>
          <w:sz w:val="18"/>
          <w:szCs w:val="20"/>
        </w:rPr>
        <w:t xml:space="preserve">    </w:t>
      </w:r>
      <w:proofErr w:type="gramStart"/>
      <w:r w:rsidRPr="00F54EAA">
        <w:rPr>
          <w:rFonts w:ascii="Courier New" w:hAnsi="Courier New" w:cs="Courier New"/>
          <w:color w:val="000000"/>
          <w:sz w:val="18"/>
          <w:szCs w:val="20"/>
        </w:rPr>
        <w:t>type{</w:t>
      </w:r>
      <w:proofErr w:type="gramEnd"/>
      <w:r w:rsidRPr="00F54EAA">
        <w:rPr>
          <w:rFonts w:ascii="Courier New" w:hAnsi="Courier New" w:cs="Courier New"/>
          <w:color w:val="000000"/>
          <w:sz w:val="18"/>
          <w:szCs w:val="20"/>
        </w:rPr>
        <w:t xml:space="preserve">4} = </w:t>
      </w:r>
      <w:r w:rsidRPr="00F54EAA">
        <w:rPr>
          <w:rFonts w:ascii="Courier New" w:hAnsi="Courier New" w:cs="Courier New"/>
          <w:color w:val="A020F0"/>
          <w:sz w:val="18"/>
          <w:szCs w:val="20"/>
        </w:rPr>
        <w:t>'20logR'</w:t>
      </w:r>
      <w:r w:rsidRPr="00F54EAA">
        <w:rPr>
          <w:rFonts w:ascii="Courier New" w:hAnsi="Courier New" w:cs="Courier New"/>
          <w:color w:val="000000"/>
          <w:sz w:val="18"/>
          <w:szCs w:val="20"/>
        </w:rPr>
        <w:t xml:space="preserve"> ;</w:t>
      </w:r>
    </w:p>
    <w:p w:rsidR="00F54EAA" w:rsidRPr="00F54EAA" w:rsidRDefault="00F54EAA" w:rsidP="00F54EAA">
      <w:pPr>
        <w:autoSpaceDE w:val="0"/>
        <w:autoSpaceDN w:val="0"/>
        <w:adjustRightInd w:val="0"/>
        <w:spacing w:after="0" w:line="240" w:lineRule="auto"/>
        <w:rPr>
          <w:rFonts w:ascii="Courier New" w:hAnsi="Courier New" w:cs="Courier New"/>
          <w:szCs w:val="24"/>
        </w:rPr>
      </w:pPr>
      <w:r w:rsidRPr="00F54EAA">
        <w:rPr>
          <w:rFonts w:ascii="Courier New" w:hAnsi="Courier New" w:cs="Courier New"/>
          <w:color w:val="000000"/>
          <w:sz w:val="18"/>
          <w:szCs w:val="20"/>
        </w:rPr>
        <w:t xml:space="preserve">    </w:t>
      </w:r>
      <w:proofErr w:type="gramStart"/>
      <w:r w:rsidRPr="00F54EAA">
        <w:rPr>
          <w:rFonts w:ascii="Courier New" w:hAnsi="Courier New" w:cs="Courier New"/>
          <w:color w:val="000000"/>
          <w:sz w:val="18"/>
          <w:szCs w:val="20"/>
        </w:rPr>
        <w:t>legend(</w:t>
      </w:r>
      <w:proofErr w:type="gramEnd"/>
      <w:r w:rsidRPr="00F54EAA">
        <w:rPr>
          <w:rFonts w:ascii="Courier New" w:hAnsi="Courier New" w:cs="Courier New"/>
          <w:color w:val="000000"/>
          <w:sz w:val="18"/>
          <w:szCs w:val="20"/>
        </w:rPr>
        <w:t>type,</w:t>
      </w:r>
      <w:r w:rsidRPr="00F54EAA">
        <w:rPr>
          <w:rFonts w:ascii="Courier New" w:hAnsi="Courier New" w:cs="Courier New"/>
          <w:color w:val="A020F0"/>
          <w:sz w:val="18"/>
          <w:szCs w:val="20"/>
        </w:rPr>
        <w:t>'Location'</w:t>
      </w:r>
      <w:r w:rsidRPr="00F54EAA">
        <w:rPr>
          <w:rFonts w:ascii="Courier New" w:hAnsi="Courier New" w:cs="Courier New"/>
          <w:color w:val="000000"/>
          <w:sz w:val="18"/>
          <w:szCs w:val="20"/>
        </w:rPr>
        <w:t>,</w:t>
      </w:r>
      <w:r w:rsidRPr="00F54EAA">
        <w:rPr>
          <w:rFonts w:ascii="Courier New" w:hAnsi="Courier New" w:cs="Courier New"/>
          <w:color w:val="A020F0"/>
          <w:sz w:val="18"/>
          <w:szCs w:val="20"/>
        </w:rPr>
        <w:t>'</w:t>
      </w:r>
      <w:proofErr w:type="spellStart"/>
      <w:r w:rsidRPr="00F54EAA">
        <w:rPr>
          <w:rFonts w:ascii="Courier New" w:hAnsi="Courier New" w:cs="Courier New"/>
          <w:color w:val="A020F0"/>
          <w:sz w:val="18"/>
          <w:szCs w:val="20"/>
        </w:rPr>
        <w:t>NorthEast</w:t>
      </w:r>
      <w:proofErr w:type="spellEnd"/>
      <w:r w:rsidRPr="00F54EAA">
        <w:rPr>
          <w:rFonts w:ascii="Courier New" w:hAnsi="Courier New" w:cs="Courier New"/>
          <w:color w:val="A020F0"/>
          <w:sz w:val="18"/>
          <w:szCs w:val="20"/>
        </w:rPr>
        <w:t>'</w:t>
      </w:r>
      <w:r w:rsidRPr="00F54EAA">
        <w:rPr>
          <w:rFonts w:ascii="Courier New" w:hAnsi="Courier New" w:cs="Courier New"/>
          <w:color w:val="000000"/>
          <w:sz w:val="18"/>
          <w:szCs w:val="20"/>
        </w:rPr>
        <w:t>);</w:t>
      </w:r>
    </w:p>
    <w:p w:rsidR="00F54EAA" w:rsidRPr="00F54EAA" w:rsidRDefault="00F54EAA" w:rsidP="00F54EAA">
      <w:pPr>
        <w:autoSpaceDE w:val="0"/>
        <w:autoSpaceDN w:val="0"/>
        <w:adjustRightInd w:val="0"/>
        <w:spacing w:after="0" w:line="240" w:lineRule="auto"/>
        <w:rPr>
          <w:rFonts w:ascii="Courier New" w:hAnsi="Courier New" w:cs="Courier New"/>
          <w:szCs w:val="24"/>
        </w:rPr>
      </w:pPr>
      <w:proofErr w:type="gramStart"/>
      <w:r w:rsidRPr="00F54EAA">
        <w:rPr>
          <w:rFonts w:ascii="Courier New" w:hAnsi="Courier New" w:cs="Courier New"/>
          <w:color w:val="0000FF"/>
          <w:sz w:val="18"/>
          <w:szCs w:val="20"/>
        </w:rPr>
        <w:t>end</w:t>
      </w:r>
      <w:proofErr w:type="gramEnd"/>
    </w:p>
    <w:p w:rsidR="00F54EAA" w:rsidRPr="00F54EAA" w:rsidRDefault="00F54EAA" w:rsidP="00F54EAA">
      <w:pPr>
        <w:autoSpaceDE w:val="0"/>
        <w:autoSpaceDN w:val="0"/>
        <w:adjustRightInd w:val="0"/>
        <w:spacing w:after="0" w:line="240" w:lineRule="auto"/>
        <w:rPr>
          <w:rFonts w:ascii="Courier New" w:hAnsi="Courier New" w:cs="Courier New"/>
          <w:szCs w:val="24"/>
        </w:rPr>
      </w:pPr>
      <w:r w:rsidRPr="00F54EAA">
        <w:rPr>
          <w:rFonts w:ascii="Courier New" w:hAnsi="Courier New" w:cs="Courier New"/>
          <w:color w:val="0000FF"/>
          <w:sz w:val="18"/>
          <w:szCs w:val="20"/>
        </w:rPr>
        <w:t xml:space="preserve"> </w:t>
      </w:r>
    </w:p>
    <w:p w:rsidR="00F54EAA" w:rsidRPr="00F54EAA" w:rsidRDefault="00F54EAA" w:rsidP="00F54EAA">
      <w:pPr>
        <w:autoSpaceDE w:val="0"/>
        <w:autoSpaceDN w:val="0"/>
        <w:adjustRightInd w:val="0"/>
        <w:spacing w:after="0" w:line="240" w:lineRule="auto"/>
        <w:rPr>
          <w:rFonts w:ascii="Courier New" w:hAnsi="Courier New" w:cs="Courier New"/>
          <w:szCs w:val="24"/>
        </w:rPr>
      </w:pPr>
      <w:r w:rsidRPr="00F54EAA">
        <w:rPr>
          <w:rFonts w:ascii="Courier New" w:hAnsi="Courier New" w:cs="Courier New"/>
          <w:color w:val="228B22"/>
          <w:sz w:val="18"/>
          <w:szCs w:val="20"/>
        </w:rPr>
        <w:t>%%%%%%%%%%%%%%%%%%%%%%%%%%%%%%%%%%%%%%%%%%%%%%%%%%%%%%%%%%%%%%%%%%%%%%%%%</w:t>
      </w:r>
    </w:p>
    <w:p w:rsidR="00F54EAA" w:rsidRPr="00F54EAA" w:rsidRDefault="00F54EAA" w:rsidP="00F54EAA">
      <w:pPr>
        <w:autoSpaceDE w:val="0"/>
        <w:autoSpaceDN w:val="0"/>
        <w:adjustRightInd w:val="0"/>
        <w:spacing w:after="0" w:line="240" w:lineRule="auto"/>
        <w:rPr>
          <w:rFonts w:ascii="Courier New" w:hAnsi="Courier New" w:cs="Courier New"/>
          <w:szCs w:val="24"/>
        </w:rPr>
      </w:pPr>
      <w:r w:rsidRPr="00F54EAA">
        <w:rPr>
          <w:rFonts w:ascii="Courier New" w:hAnsi="Courier New" w:cs="Courier New"/>
          <w:color w:val="228B22"/>
          <w:sz w:val="18"/>
          <w:szCs w:val="20"/>
        </w:rPr>
        <w:t>% use classic algorithm to compute reverberation</w:t>
      </w:r>
    </w:p>
    <w:p w:rsidR="00F54EAA" w:rsidRPr="00F54EAA" w:rsidRDefault="00F54EAA" w:rsidP="00F54EAA">
      <w:pPr>
        <w:autoSpaceDE w:val="0"/>
        <w:autoSpaceDN w:val="0"/>
        <w:adjustRightInd w:val="0"/>
        <w:spacing w:after="0" w:line="240" w:lineRule="auto"/>
        <w:rPr>
          <w:rFonts w:ascii="Courier New" w:hAnsi="Courier New" w:cs="Courier New"/>
          <w:szCs w:val="24"/>
        </w:rPr>
      </w:pPr>
      <w:r w:rsidRPr="00F54EAA">
        <w:rPr>
          <w:rFonts w:ascii="Courier New" w:hAnsi="Courier New" w:cs="Courier New"/>
          <w:color w:val="228B22"/>
          <w:sz w:val="18"/>
          <w:szCs w:val="20"/>
        </w:rPr>
        <w:t xml:space="preserve"> </w:t>
      </w:r>
    </w:p>
    <w:p w:rsidR="00F54EAA" w:rsidRPr="00F54EAA" w:rsidRDefault="00F54EAA" w:rsidP="00F54EAA">
      <w:pPr>
        <w:autoSpaceDE w:val="0"/>
        <w:autoSpaceDN w:val="0"/>
        <w:adjustRightInd w:val="0"/>
        <w:spacing w:after="0" w:line="240" w:lineRule="auto"/>
        <w:rPr>
          <w:rFonts w:ascii="Courier New" w:hAnsi="Courier New" w:cs="Courier New"/>
          <w:szCs w:val="24"/>
        </w:rPr>
      </w:pPr>
      <w:proofErr w:type="gramStart"/>
      <w:r w:rsidRPr="00F54EAA">
        <w:rPr>
          <w:rFonts w:ascii="Courier New" w:hAnsi="Courier New" w:cs="Courier New"/>
          <w:color w:val="228B22"/>
          <w:sz w:val="18"/>
          <w:szCs w:val="20"/>
        </w:rPr>
        <w:t>%</w:t>
      </w:r>
      <w:proofErr w:type="gramEnd"/>
      <w:r w:rsidRPr="00F54EAA">
        <w:rPr>
          <w:rFonts w:ascii="Courier New" w:hAnsi="Courier New" w:cs="Courier New"/>
          <w:color w:val="228B22"/>
          <w:sz w:val="18"/>
          <w:szCs w:val="20"/>
        </w:rPr>
        <w:t xml:space="preserve"> compute the two-way reverberation components as function of time</w:t>
      </w:r>
    </w:p>
    <w:p w:rsidR="00F54EAA" w:rsidRPr="00F54EAA" w:rsidRDefault="00F54EAA" w:rsidP="00F54EAA">
      <w:pPr>
        <w:autoSpaceDE w:val="0"/>
        <w:autoSpaceDN w:val="0"/>
        <w:adjustRightInd w:val="0"/>
        <w:spacing w:after="0" w:line="240" w:lineRule="auto"/>
        <w:rPr>
          <w:rFonts w:ascii="Courier New" w:hAnsi="Courier New" w:cs="Courier New"/>
          <w:szCs w:val="24"/>
        </w:rPr>
      </w:pPr>
      <w:r w:rsidRPr="00F54EAA">
        <w:rPr>
          <w:rFonts w:ascii="Courier New" w:hAnsi="Courier New" w:cs="Courier New"/>
          <w:color w:val="228B22"/>
          <w:sz w:val="18"/>
          <w:szCs w:val="20"/>
        </w:rPr>
        <w:t xml:space="preserve"> </w:t>
      </w:r>
    </w:p>
    <w:p w:rsidR="00F54EAA" w:rsidRPr="00F54EAA" w:rsidRDefault="00F54EAA" w:rsidP="00F54EAA">
      <w:pPr>
        <w:autoSpaceDE w:val="0"/>
        <w:autoSpaceDN w:val="0"/>
        <w:adjustRightInd w:val="0"/>
        <w:spacing w:after="0" w:line="240" w:lineRule="auto"/>
        <w:rPr>
          <w:rFonts w:ascii="Courier New" w:hAnsi="Courier New" w:cs="Courier New"/>
          <w:szCs w:val="24"/>
        </w:rPr>
      </w:pPr>
      <w:r w:rsidRPr="00F54EAA">
        <w:rPr>
          <w:rFonts w:ascii="Courier New" w:hAnsi="Courier New" w:cs="Courier New"/>
          <w:color w:val="000000"/>
          <w:sz w:val="18"/>
          <w:szCs w:val="20"/>
        </w:rPr>
        <w:t>time2 = 0</w:t>
      </w:r>
      <w:proofErr w:type="gramStart"/>
      <w:r w:rsidRPr="00F54EAA">
        <w:rPr>
          <w:rFonts w:ascii="Courier New" w:hAnsi="Courier New" w:cs="Courier New"/>
          <w:color w:val="000000"/>
          <w:sz w:val="18"/>
          <w:szCs w:val="20"/>
        </w:rPr>
        <w:t>:dtime:2</w:t>
      </w:r>
      <w:proofErr w:type="gramEnd"/>
      <w:r w:rsidRPr="00F54EAA">
        <w:rPr>
          <w:rFonts w:ascii="Courier New" w:hAnsi="Courier New" w:cs="Courier New"/>
          <w:color w:val="000000"/>
          <w:sz w:val="18"/>
          <w:szCs w:val="20"/>
        </w:rPr>
        <w:t>*max(time1(:));</w:t>
      </w:r>
    </w:p>
    <w:p w:rsidR="00F54EAA" w:rsidRPr="00F54EAA" w:rsidRDefault="00F54EAA" w:rsidP="00F54EAA">
      <w:pPr>
        <w:autoSpaceDE w:val="0"/>
        <w:autoSpaceDN w:val="0"/>
        <w:adjustRightInd w:val="0"/>
        <w:spacing w:after="0" w:line="240" w:lineRule="auto"/>
        <w:rPr>
          <w:rFonts w:ascii="Courier New" w:hAnsi="Courier New" w:cs="Courier New"/>
          <w:szCs w:val="24"/>
        </w:rPr>
      </w:pPr>
      <w:r w:rsidRPr="00F54EAA">
        <w:rPr>
          <w:rFonts w:ascii="Courier New" w:hAnsi="Courier New" w:cs="Courier New"/>
          <w:color w:val="000000"/>
          <w:sz w:val="18"/>
          <w:szCs w:val="20"/>
        </w:rPr>
        <w:t xml:space="preserve">range2 = </w:t>
      </w:r>
      <w:proofErr w:type="spellStart"/>
      <w:r w:rsidRPr="00F54EAA">
        <w:rPr>
          <w:rFonts w:ascii="Courier New" w:hAnsi="Courier New" w:cs="Courier New"/>
          <w:color w:val="000000"/>
          <w:sz w:val="18"/>
          <w:szCs w:val="20"/>
        </w:rPr>
        <w:t>NaN</w:t>
      </w:r>
      <w:proofErr w:type="spellEnd"/>
      <w:r w:rsidRPr="00F54EAA">
        <w:rPr>
          <w:rFonts w:ascii="Courier New" w:hAnsi="Courier New" w:cs="Courier New"/>
          <w:color w:val="000000"/>
          <w:sz w:val="18"/>
          <w:szCs w:val="20"/>
        </w:rPr>
        <w:t>*</w:t>
      </w:r>
      <w:proofErr w:type="gramStart"/>
      <w:r w:rsidRPr="00F54EAA">
        <w:rPr>
          <w:rFonts w:ascii="Courier New" w:hAnsi="Courier New" w:cs="Courier New"/>
          <w:color w:val="000000"/>
          <w:sz w:val="18"/>
          <w:szCs w:val="20"/>
        </w:rPr>
        <w:t>ones(</w:t>
      </w:r>
      <w:proofErr w:type="gramEnd"/>
      <w:r w:rsidRPr="00F54EAA">
        <w:rPr>
          <w:rFonts w:ascii="Courier New" w:hAnsi="Courier New" w:cs="Courier New"/>
          <w:color w:val="000000"/>
          <w:sz w:val="18"/>
          <w:szCs w:val="20"/>
        </w:rPr>
        <w:t xml:space="preserve"> length(path)^2, length(time2) ) ;</w:t>
      </w:r>
    </w:p>
    <w:p w:rsidR="00F54EAA" w:rsidRPr="00F54EAA" w:rsidRDefault="00F54EAA" w:rsidP="00F54EAA">
      <w:pPr>
        <w:autoSpaceDE w:val="0"/>
        <w:autoSpaceDN w:val="0"/>
        <w:adjustRightInd w:val="0"/>
        <w:spacing w:after="0" w:line="240" w:lineRule="auto"/>
        <w:rPr>
          <w:rFonts w:ascii="Courier New" w:hAnsi="Courier New" w:cs="Courier New"/>
          <w:szCs w:val="24"/>
        </w:rPr>
      </w:pPr>
      <w:r w:rsidRPr="00F54EAA">
        <w:rPr>
          <w:rFonts w:ascii="Courier New" w:hAnsi="Courier New" w:cs="Courier New"/>
          <w:color w:val="000000"/>
          <w:sz w:val="18"/>
          <w:szCs w:val="20"/>
        </w:rPr>
        <w:t xml:space="preserve">loss2 = </w:t>
      </w:r>
      <w:proofErr w:type="gramStart"/>
      <w:r w:rsidRPr="00F54EAA">
        <w:rPr>
          <w:rFonts w:ascii="Courier New" w:hAnsi="Courier New" w:cs="Courier New"/>
          <w:color w:val="000000"/>
          <w:sz w:val="18"/>
          <w:szCs w:val="20"/>
        </w:rPr>
        <w:t>range2 ;</w:t>
      </w:r>
      <w:proofErr w:type="gramEnd"/>
    </w:p>
    <w:p w:rsidR="00F54EAA" w:rsidRPr="00F54EAA" w:rsidRDefault="00F54EAA" w:rsidP="00F54EAA">
      <w:pPr>
        <w:autoSpaceDE w:val="0"/>
        <w:autoSpaceDN w:val="0"/>
        <w:adjustRightInd w:val="0"/>
        <w:spacing w:after="0" w:line="240" w:lineRule="auto"/>
        <w:rPr>
          <w:rFonts w:ascii="Courier New" w:hAnsi="Courier New" w:cs="Courier New"/>
          <w:szCs w:val="24"/>
        </w:rPr>
      </w:pPr>
      <w:proofErr w:type="spellStart"/>
      <w:proofErr w:type="gramStart"/>
      <w:r w:rsidRPr="00F54EAA">
        <w:rPr>
          <w:rFonts w:ascii="Courier New" w:hAnsi="Courier New" w:cs="Courier New"/>
          <w:color w:val="000000"/>
          <w:sz w:val="18"/>
          <w:szCs w:val="20"/>
        </w:rPr>
        <w:t>angleI</w:t>
      </w:r>
      <w:proofErr w:type="spellEnd"/>
      <w:proofErr w:type="gramEnd"/>
      <w:r w:rsidRPr="00F54EAA">
        <w:rPr>
          <w:rFonts w:ascii="Courier New" w:hAnsi="Courier New" w:cs="Courier New"/>
          <w:color w:val="000000"/>
          <w:sz w:val="18"/>
          <w:szCs w:val="20"/>
        </w:rPr>
        <w:t xml:space="preserve"> = range2 ;</w:t>
      </w:r>
    </w:p>
    <w:p w:rsidR="00F54EAA" w:rsidRPr="00F54EAA" w:rsidRDefault="00F54EAA" w:rsidP="00F54EAA">
      <w:pPr>
        <w:autoSpaceDE w:val="0"/>
        <w:autoSpaceDN w:val="0"/>
        <w:adjustRightInd w:val="0"/>
        <w:spacing w:after="0" w:line="240" w:lineRule="auto"/>
        <w:rPr>
          <w:rFonts w:ascii="Courier New" w:hAnsi="Courier New" w:cs="Courier New"/>
          <w:szCs w:val="24"/>
        </w:rPr>
      </w:pPr>
      <w:proofErr w:type="spellStart"/>
      <w:proofErr w:type="gramStart"/>
      <w:r w:rsidRPr="00F54EAA">
        <w:rPr>
          <w:rFonts w:ascii="Courier New" w:hAnsi="Courier New" w:cs="Courier New"/>
          <w:color w:val="000000"/>
          <w:sz w:val="18"/>
          <w:szCs w:val="20"/>
        </w:rPr>
        <w:t>angleS</w:t>
      </w:r>
      <w:proofErr w:type="spellEnd"/>
      <w:proofErr w:type="gramEnd"/>
      <w:r w:rsidRPr="00F54EAA">
        <w:rPr>
          <w:rFonts w:ascii="Courier New" w:hAnsi="Courier New" w:cs="Courier New"/>
          <w:color w:val="000000"/>
          <w:sz w:val="18"/>
          <w:szCs w:val="20"/>
        </w:rPr>
        <w:t xml:space="preserve"> = range2 ;</w:t>
      </w:r>
    </w:p>
    <w:p w:rsidR="00F54EAA" w:rsidRPr="00F54EAA" w:rsidRDefault="00F54EAA" w:rsidP="00F54EAA">
      <w:pPr>
        <w:autoSpaceDE w:val="0"/>
        <w:autoSpaceDN w:val="0"/>
        <w:adjustRightInd w:val="0"/>
        <w:spacing w:after="0" w:line="240" w:lineRule="auto"/>
        <w:rPr>
          <w:rFonts w:ascii="Courier New" w:hAnsi="Courier New" w:cs="Courier New"/>
          <w:szCs w:val="24"/>
        </w:rPr>
      </w:pPr>
      <w:proofErr w:type="gramStart"/>
      <w:r w:rsidRPr="00F54EAA">
        <w:rPr>
          <w:rFonts w:ascii="Courier New" w:hAnsi="Courier New" w:cs="Courier New"/>
          <w:color w:val="000000"/>
          <w:sz w:val="18"/>
          <w:szCs w:val="20"/>
        </w:rPr>
        <w:t>area</w:t>
      </w:r>
      <w:proofErr w:type="gramEnd"/>
      <w:r w:rsidRPr="00F54EAA">
        <w:rPr>
          <w:rFonts w:ascii="Courier New" w:hAnsi="Courier New" w:cs="Courier New"/>
          <w:color w:val="000000"/>
          <w:sz w:val="18"/>
          <w:szCs w:val="20"/>
        </w:rPr>
        <w:t xml:space="preserve"> = range2 ;</w:t>
      </w:r>
    </w:p>
    <w:p w:rsidR="00F54EAA" w:rsidRPr="00F54EAA" w:rsidRDefault="00F54EAA" w:rsidP="00F54EAA">
      <w:pPr>
        <w:autoSpaceDE w:val="0"/>
        <w:autoSpaceDN w:val="0"/>
        <w:adjustRightInd w:val="0"/>
        <w:spacing w:after="0" w:line="240" w:lineRule="auto"/>
        <w:rPr>
          <w:rFonts w:ascii="Courier New" w:hAnsi="Courier New" w:cs="Courier New"/>
          <w:szCs w:val="24"/>
        </w:rPr>
      </w:pPr>
      <w:proofErr w:type="gramStart"/>
      <w:r w:rsidRPr="00F54EAA">
        <w:rPr>
          <w:rFonts w:ascii="Courier New" w:hAnsi="Courier New" w:cs="Courier New"/>
          <w:color w:val="000000"/>
          <w:sz w:val="18"/>
          <w:szCs w:val="20"/>
        </w:rPr>
        <w:t>reverb</w:t>
      </w:r>
      <w:proofErr w:type="gramEnd"/>
      <w:r w:rsidRPr="00F54EAA">
        <w:rPr>
          <w:rFonts w:ascii="Courier New" w:hAnsi="Courier New" w:cs="Courier New"/>
          <w:color w:val="000000"/>
          <w:sz w:val="18"/>
          <w:szCs w:val="20"/>
        </w:rPr>
        <w:t xml:space="preserve"> = 1e-20 * ones(size(range2)) ;</w:t>
      </w:r>
    </w:p>
    <w:p w:rsidR="00F54EAA" w:rsidRPr="00F54EAA" w:rsidRDefault="00F54EAA" w:rsidP="00F54EAA">
      <w:pPr>
        <w:autoSpaceDE w:val="0"/>
        <w:autoSpaceDN w:val="0"/>
        <w:adjustRightInd w:val="0"/>
        <w:spacing w:after="0" w:line="240" w:lineRule="auto"/>
        <w:rPr>
          <w:rFonts w:ascii="Courier New" w:hAnsi="Courier New" w:cs="Courier New"/>
          <w:szCs w:val="24"/>
        </w:rPr>
      </w:pPr>
      <w:proofErr w:type="spellStart"/>
      <w:r w:rsidRPr="00F54EAA">
        <w:rPr>
          <w:rFonts w:ascii="Courier New" w:hAnsi="Courier New" w:cs="Courier New"/>
          <w:color w:val="000000"/>
          <w:sz w:val="18"/>
          <w:szCs w:val="20"/>
        </w:rPr>
        <w:t>total_reverb</w:t>
      </w:r>
      <w:proofErr w:type="spellEnd"/>
      <w:r w:rsidRPr="00F54EAA">
        <w:rPr>
          <w:rFonts w:ascii="Courier New" w:hAnsi="Courier New" w:cs="Courier New"/>
          <w:color w:val="000000"/>
          <w:sz w:val="18"/>
          <w:szCs w:val="20"/>
        </w:rPr>
        <w:t xml:space="preserve"> = 1e-20 * </w:t>
      </w:r>
      <w:proofErr w:type="gramStart"/>
      <w:r w:rsidRPr="00F54EAA">
        <w:rPr>
          <w:rFonts w:ascii="Courier New" w:hAnsi="Courier New" w:cs="Courier New"/>
          <w:color w:val="000000"/>
          <w:sz w:val="18"/>
          <w:szCs w:val="20"/>
        </w:rPr>
        <w:t>ones(</w:t>
      </w:r>
      <w:proofErr w:type="gramEnd"/>
      <w:r w:rsidRPr="00F54EAA">
        <w:rPr>
          <w:rFonts w:ascii="Courier New" w:hAnsi="Courier New" w:cs="Courier New"/>
          <w:color w:val="000000"/>
          <w:sz w:val="18"/>
          <w:szCs w:val="20"/>
        </w:rPr>
        <w:t>size(time2)) ;</w:t>
      </w:r>
    </w:p>
    <w:p w:rsidR="00F54EAA" w:rsidRPr="00F54EAA" w:rsidRDefault="00F54EAA" w:rsidP="00F54EAA">
      <w:pPr>
        <w:autoSpaceDE w:val="0"/>
        <w:autoSpaceDN w:val="0"/>
        <w:adjustRightInd w:val="0"/>
        <w:spacing w:after="0" w:line="240" w:lineRule="auto"/>
        <w:rPr>
          <w:rFonts w:ascii="Courier New" w:hAnsi="Courier New" w:cs="Courier New"/>
          <w:szCs w:val="24"/>
        </w:rPr>
      </w:pPr>
      <w:proofErr w:type="gramStart"/>
      <w:r w:rsidRPr="00F54EAA">
        <w:rPr>
          <w:rFonts w:ascii="Courier New" w:hAnsi="Courier New" w:cs="Courier New"/>
          <w:color w:val="000000"/>
          <w:sz w:val="18"/>
          <w:szCs w:val="20"/>
        </w:rPr>
        <w:t>type</w:t>
      </w:r>
      <w:proofErr w:type="gramEnd"/>
      <w:r w:rsidRPr="00F54EAA">
        <w:rPr>
          <w:rFonts w:ascii="Courier New" w:hAnsi="Courier New" w:cs="Courier New"/>
          <w:color w:val="000000"/>
          <w:sz w:val="18"/>
          <w:szCs w:val="20"/>
        </w:rPr>
        <w:t xml:space="preserve"> = cell( length(path)^2, 1 ) ;</w:t>
      </w:r>
    </w:p>
    <w:p w:rsidR="00F54EAA" w:rsidRPr="00F54EAA" w:rsidRDefault="00F54EAA" w:rsidP="00F54EAA">
      <w:pPr>
        <w:autoSpaceDE w:val="0"/>
        <w:autoSpaceDN w:val="0"/>
        <w:adjustRightInd w:val="0"/>
        <w:spacing w:after="0" w:line="240" w:lineRule="auto"/>
        <w:rPr>
          <w:rFonts w:ascii="Courier New" w:hAnsi="Courier New" w:cs="Courier New"/>
          <w:szCs w:val="24"/>
        </w:rPr>
      </w:pPr>
      <w:r w:rsidRPr="00F54EAA">
        <w:rPr>
          <w:rFonts w:ascii="Courier New" w:hAnsi="Courier New" w:cs="Courier New"/>
          <w:color w:val="000000"/>
          <w:sz w:val="18"/>
          <w:szCs w:val="20"/>
        </w:rPr>
        <w:t xml:space="preserve"> </w:t>
      </w:r>
    </w:p>
    <w:p w:rsidR="00F54EAA" w:rsidRPr="00F54EAA" w:rsidRDefault="00F54EAA" w:rsidP="00F54EAA">
      <w:pPr>
        <w:autoSpaceDE w:val="0"/>
        <w:autoSpaceDN w:val="0"/>
        <w:adjustRightInd w:val="0"/>
        <w:spacing w:after="0" w:line="240" w:lineRule="auto"/>
        <w:rPr>
          <w:rFonts w:ascii="Courier New" w:hAnsi="Courier New" w:cs="Courier New"/>
          <w:szCs w:val="24"/>
        </w:rPr>
      </w:pPr>
      <w:r w:rsidRPr="00F54EAA">
        <w:rPr>
          <w:rFonts w:ascii="Courier New" w:hAnsi="Courier New" w:cs="Courier New"/>
          <w:color w:val="000000"/>
          <w:sz w:val="18"/>
          <w:szCs w:val="20"/>
        </w:rPr>
        <w:t xml:space="preserve">n = </w:t>
      </w:r>
      <w:proofErr w:type="gramStart"/>
      <w:r w:rsidRPr="00F54EAA">
        <w:rPr>
          <w:rFonts w:ascii="Courier New" w:hAnsi="Courier New" w:cs="Courier New"/>
          <w:color w:val="000000"/>
          <w:sz w:val="18"/>
          <w:szCs w:val="20"/>
        </w:rPr>
        <w:t>0 ;</w:t>
      </w:r>
      <w:proofErr w:type="gramEnd"/>
    </w:p>
    <w:p w:rsidR="00F54EAA" w:rsidRPr="00F54EAA" w:rsidRDefault="00F54EAA" w:rsidP="00F54EAA">
      <w:pPr>
        <w:autoSpaceDE w:val="0"/>
        <w:autoSpaceDN w:val="0"/>
        <w:adjustRightInd w:val="0"/>
        <w:spacing w:after="0" w:line="240" w:lineRule="auto"/>
        <w:rPr>
          <w:rFonts w:ascii="Courier New" w:hAnsi="Courier New" w:cs="Courier New"/>
          <w:szCs w:val="24"/>
        </w:rPr>
      </w:pPr>
      <w:proofErr w:type="gramStart"/>
      <w:r w:rsidRPr="00F54EAA">
        <w:rPr>
          <w:rFonts w:ascii="Courier New" w:hAnsi="Courier New" w:cs="Courier New"/>
          <w:color w:val="0000FF"/>
          <w:sz w:val="18"/>
          <w:szCs w:val="20"/>
        </w:rPr>
        <w:t>for</w:t>
      </w:r>
      <w:proofErr w:type="gramEnd"/>
      <w:r w:rsidRPr="00F54EAA">
        <w:rPr>
          <w:rFonts w:ascii="Courier New" w:hAnsi="Courier New" w:cs="Courier New"/>
          <w:color w:val="000000"/>
          <w:sz w:val="18"/>
          <w:szCs w:val="20"/>
        </w:rPr>
        <w:t xml:space="preserve"> s=1:length(path)</w:t>
      </w:r>
    </w:p>
    <w:p w:rsidR="00F54EAA" w:rsidRPr="00F54EAA" w:rsidRDefault="00F54EAA" w:rsidP="00F54EAA">
      <w:pPr>
        <w:autoSpaceDE w:val="0"/>
        <w:autoSpaceDN w:val="0"/>
        <w:adjustRightInd w:val="0"/>
        <w:spacing w:after="0" w:line="240" w:lineRule="auto"/>
        <w:rPr>
          <w:rFonts w:ascii="Courier New" w:hAnsi="Courier New" w:cs="Courier New"/>
          <w:szCs w:val="24"/>
        </w:rPr>
      </w:pPr>
      <w:r w:rsidRPr="00F54EAA">
        <w:rPr>
          <w:rFonts w:ascii="Courier New" w:hAnsi="Courier New" w:cs="Courier New"/>
          <w:color w:val="000000"/>
          <w:sz w:val="18"/>
          <w:szCs w:val="20"/>
        </w:rPr>
        <w:t xml:space="preserve">    </w:t>
      </w:r>
      <w:proofErr w:type="gramStart"/>
      <w:r w:rsidRPr="00F54EAA">
        <w:rPr>
          <w:rFonts w:ascii="Courier New" w:hAnsi="Courier New" w:cs="Courier New"/>
          <w:color w:val="0000FF"/>
          <w:sz w:val="18"/>
          <w:szCs w:val="20"/>
        </w:rPr>
        <w:t>for</w:t>
      </w:r>
      <w:proofErr w:type="gramEnd"/>
      <w:r w:rsidRPr="00F54EAA">
        <w:rPr>
          <w:rFonts w:ascii="Courier New" w:hAnsi="Courier New" w:cs="Courier New"/>
          <w:color w:val="000000"/>
          <w:sz w:val="18"/>
          <w:szCs w:val="20"/>
        </w:rPr>
        <w:t xml:space="preserve"> r=1:length(path)</w:t>
      </w:r>
    </w:p>
    <w:p w:rsidR="00F54EAA" w:rsidRPr="00F54EAA" w:rsidRDefault="00F54EAA" w:rsidP="00F54EAA">
      <w:pPr>
        <w:autoSpaceDE w:val="0"/>
        <w:autoSpaceDN w:val="0"/>
        <w:adjustRightInd w:val="0"/>
        <w:spacing w:after="0" w:line="240" w:lineRule="auto"/>
        <w:rPr>
          <w:rFonts w:ascii="Courier New" w:hAnsi="Courier New" w:cs="Courier New"/>
          <w:szCs w:val="24"/>
        </w:rPr>
      </w:pPr>
      <w:r w:rsidRPr="00F54EAA">
        <w:rPr>
          <w:rFonts w:ascii="Courier New" w:hAnsi="Courier New" w:cs="Courier New"/>
          <w:color w:val="000000"/>
          <w:sz w:val="18"/>
          <w:szCs w:val="20"/>
        </w:rPr>
        <w:t xml:space="preserve">        n = n + </w:t>
      </w:r>
      <w:proofErr w:type="gramStart"/>
      <w:r w:rsidRPr="00F54EAA">
        <w:rPr>
          <w:rFonts w:ascii="Courier New" w:hAnsi="Courier New" w:cs="Courier New"/>
          <w:color w:val="000000"/>
          <w:sz w:val="18"/>
          <w:szCs w:val="20"/>
        </w:rPr>
        <w:t>1 ;</w:t>
      </w:r>
      <w:proofErr w:type="gramEnd"/>
    </w:p>
    <w:p w:rsidR="00F54EAA" w:rsidRPr="00F54EAA" w:rsidRDefault="00F54EAA" w:rsidP="00F54EAA">
      <w:pPr>
        <w:autoSpaceDE w:val="0"/>
        <w:autoSpaceDN w:val="0"/>
        <w:adjustRightInd w:val="0"/>
        <w:spacing w:after="0" w:line="240" w:lineRule="auto"/>
        <w:rPr>
          <w:rFonts w:ascii="Courier New" w:hAnsi="Courier New" w:cs="Courier New"/>
          <w:szCs w:val="24"/>
        </w:rPr>
      </w:pPr>
      <w:r w:rsidRPr="00F54EAA">
        <w:rPr>
          <w:rFonts w:ascii="Courier New" w:hAnsi="Courier New" w:cs="Courier New"/>
          <w:color w:val="000000"/>
          <w:sz w:val="18"/>
          <w:szCs w:val="20"/>
        </w:rPr>
        <w:t xml:space="preserve">        t = time1(s</w:t>
      </w:r>
      <w:proofErr w:type="gramStart"/>
      <w:r w:rsidRPr="00F54EAA">
        <w:rPr>
          <w:rFonts w:ascii="Courier New" w:hAnsi="Courier New" w:cs="Courier New"/>
          <w:color w:val="000000"/>
          <w:sz w:val="18"/>
          <w:szCs w:val="20"/>
        </w:rPr>
        <w:t>,:</w:t>
      </w:r>
      <w:proofErr w:type="gramEnd"/>
      <w:r w:rsidRPr="00F54EAA">
        <w:rPr>
          <w:rFonts w:ascii="Courier New" w:hAnsi="Courier New" w:cs="Courier New"/>
          <w:color w:val="000000"/>
          <w:sz w:val="18"/>
          <w:szCs w:val="20"/>
        </w:rPr>
        <w:t>) + time1(r,:)  ;</w:t>
      </w:r>
    </w:p>
    <w:p w:rsidR="00F54EAA" w:rsidRPr="00F54EAA" w:rsidRDefault="00F54EAA" w:rsidP="00F54EAA">
      <w:pPr>
        <w:autoSpaceDE w:val="0"/>
        <w:autoSpaceDN w:val="0"/>
        <w:adjustRightInd w:val="0"/>
        <w:spacing w:after="0" w:line="240" w:lineRule="auto"/>
        <w:rPr>
          <w:rFonts w:ascii="Courier New" w:hAnsi="Courier New" w:cs="Courier New"/>
          <w:szCs w:val="24"/>
        </w:rPr>
      </w:pPr>
      <w:r w:rsidRPr="00F54EAA">
        <w:rPr>
          <w:rFonts w:ascii="Courier New" w:hAnsi="Courier New" w:cs="Courier New"/>
          <w:color w:val="000000"/>
          <w:sz w:val="18"/>
          <w:szCs w:val="20"/>
        </w:rPr>
        <w:t xml:space="preserve">        </w:t>
      </w:r>
      <w:proofErr w:type="gramStart"/>
      <w:r w:rsidRPr="00F54EAA">
        <w:rPr>
          <w:rFonts w:ascii="Courier New" w:hAnsi="Courier New" w:cs="Courier New"/>
          <w:color w:val="000000"/>
          <w:sz w:val="18"/>
          <w:szCs w:val="20"/>
        </w:rPr>
        <w:t>range2(</w:t>
      </w:r>
      <w:proofErr w:type="gramEnd"/>
      <w:r w:rsidRPr="00F54EAA">
        <w:rPr>
          <w:rFonts w:ascii="Courier New" w:hAnsi="Courier New" w:cs="Courier New"/>
          <w:color w:val="000000"/>
          <w:sz w:val="18"/>
          <w:szCs w:val="20"/>
        </w:rPr>
        <w:t>n,:) = interp1( t, range, time2 ) ;</w:t>
      </w:r>
    </w:p>
    <w:p w:rsidR="00F54EAA" w:rsidRPr="00F54EAA" w:rsidRDefault="00F54EAA" w:rsidP="00F54EAA">
      <w:pPr>
        <w:autoSpaceDE w:val="0"/>
        <w:autoSpaceDN w:val="0"/>
        <w:adjustRightInd w:val="0"/>
        <w:spacing w:after="0" w:line="240" w:lineRule="auto"/>
        <w:rPr>
          <w:rFonts w:ascii="Courier New" w:hAnsi="Courier New" w:cs="Courier New"/>
          <w:szCs w:val="24"/>
        </w:rPr>
      </w:pPr>
      <w:r w:rsidRPr="00F54EAA">
        <w:rPr>
          <w:rFonts w:ascii="Courier New" w:hAnsi="Courier New" w:cs="Courier New"/>
          <w:color w:val="000000"/>
          <w:sz w:val="18"/>
          <w:szCs w:val="20"/>
        </w:rPr>
        <w:t xml:space="preserve">        </w:t>
      </w:r>
      <w:proofErr w:type="gramStart"/>
      <w:r w:rsidRPr="00F54EAA">
        <w:rPr>
          <w:rFonts w:ascii="Courier New" w:hAnsi="Courier New" w:cs="Courier New"/>
          <w:color w:val="000000"/>
          <w:sz w:val="18"/>
          <w:szCs w:val="20"/>
        </w:rPr>
        <w:t>loss2(</w:t>
      </w:r>
      <w:proofErr w:type="gramEnd"/>
      <w:r w:rsidRPr="00F54EAA">
        <w:rPr>
          <w:rFonts w:ascii="Courier New" w:hAnsi="Courier New" w:cs="Courier New"/>
          <w:color w:val="000000"/>
          <w:sz w:val="18"/>
          <w:szCs w:val="20"/>
        </w:rPr>
        <w:t>n,:) = interp1( t, loss1(s,:) .* loss1(r</w:t>
      </w:r>
      <w:proofErr w:type="gramStart"/>
      <w:r w:rsidRPr="00F54EAA">
        <w:rPr>
          <w:rFonts w:ascii="Courier New" w:hAnsi="Courier New" w:cs="Courier New"/>
          <w:color w:val="000000"/>
          <w:sz w:val="18"/>
          <w:szCs w:val="20"/>
        </w:rPr>
        <w:t>,:</w:t>
      </w:r>
      <w:proofErr w:type="gramEnd"/>
      <w:r w:rsidRPr="00F54EAA">
        <w:rPr>
          <w:rFonts w:ascii="Courier New" w:hAnsi="Courier New" w:cs="Courier New"/>
          <w:color w:val="000000"/>
          <w:sz w:val="18"/>
          <w:szCs w:val="20"/>
        </w:rPr>
        <w:t>), time2 ) ;</w:t>
      </w:r>
    </w:p>
    <w:p w:rsidR="00F54EAA" w:rsidRPr="00F54EAA" w:rsidRDefault="00F54EAA" w:rsidP="00F54EAA">
      <w:pPr>
        <w:autoSpaceDE w:val="0"/>
        <w:autoSpaceDN w:val="0"/>
        <w:adjustRightInd w:val="0"/>
        <w:spacing w:after="0" w:line="240" w:lineRule="auto"/>
        <w:rPr>
          <w:rFonts w:ascii="Courier New" w:hAnsi="Courier New" w:cs="Courier New"/>
          <w:szCs w:val="24"/>
        </w:rPr>
      </w:pPr>
      <w:r w:rsidRPr="00F54EAA">
        <w:rPr>
          <w:rFonts w:ascii="Courier New" w:hAnsi="Courier New" w:cs="Courier New"/>
          <w:color w:val="000000"/>
          <w:sz w:val="18"/>
          <w:szCs w:val="20"/>
        </w:rPr>
        <w:t xml:space="preserve">        </w:t>
      </w:r>
      <w:proofErr w:type="spellStart"/>
      <w:proofErr w:type="gramStart"/>
      <w:r w:rsidRPr="00F54EAA">
        <w:rPr>
          <w:rFonts w:ascii="Courier New" w:hAnsi="Courier New" w:cs="Courier New"/>
          <w:color w:val="000000"/>
          <w:sz w:val="18"/>
          <w:szCs w:val="20"/>
        </w:rPr>
        <w:t>angleI</w:t>
      </w:r>
      <w:proofErr w:type="spellEnd"/>
      <w:r w:rsidRPr="00F54EAA">
        <w:rPr>
          <w:rFonts w:ascii="Courier New" w:hAnsi="Courier New" w:cs="Courier New"/>
          <w:color w:val="000000"/>
          <w:sz w:val="18"/>
          <w:szCs w:val="20"/>
        </w:rPr>
        <w:t>(</w:t>
      </w:r>
      <w:proofErr w:type="gramEnd"/>
      <w:r w:rsidRPr="00F54EAA">
        <w:rPr>
          <w:rFonts w:ascii="Courier New" w:hAnsi="Courier New" w:cs="Courier New"/>
          <w:color w:val="000000"/>
          <w:sz w:val="18"/>
          <w:szCs w:val="20"/>
        </w:rPr>
        <w:t>n,:) = interp1( t, angle1(s,:), time2 ) ;</w:t>
      </w:r>
    </w:p>
    <w:p w:rsidR="00F54EAA" w:rsidRPr="00F54EAA" w:rsidRDefault="00F54EAA" w:rsidP="00F54EAA">
      <w:pPr>
        <w:autoSpaceDE w:val="0"/>
        <w:autoSpaceDN w:val="0"/>
        <w:adjustRightInd w:val="0"/>
        <w:spacing w:after="0" w:line="240" w:lineRule="auto"/>
        <w:rPr>
          <w:rFonts w:ascii="Courier New" w:hAnsi="Courier New" w:cs="Courier New"/>
          <w:szCs w:val="24"/>
        </w:rPr>
      </w:pPr>
      <w:r w:rsidRPr="00F54EAA">
        <w:rPr>
          <w:rFonts w:ascii="Courier New" w:hAnsi="Courier New" w:cs="Courier New"/>
          <w:color w:val="000000"/>
          <w:sz w:val="18"/>
          <w:szCs w:val="20"/>
        </w:rPr>
        <w:t xml:space="preserve">        </w:t>
      </w:r>
      <w:proofErr w:type="spellStart"/>
      <w:proofErr w:type="gramStart"/>
      <w:r w:rsidRPr="00F54EAA">
        <w:rPr>
          <w:rFonts w:ascii="Courier New" w:hAnsi="Courier New" w:cs="Courier New"/>
          <w:color w:val="000000"/>
          <w:sz w:val="18"/>
          <w:szCs w:val="20"/>
        </w:rPr>
        <w:t>angleS</w:t>
      </w:r>
      <w:proofErr w:type="spellEnd"/>
      <w:r w:rsidRPr="00F54EAA">
        <w:rPr>
          <w:rFonts w:ascii="Courier New" w:hAnsi="Courier New" w:cs="Courier New"/>
          <w:color w:val="000000"/>
          <w:sz w:val="18"/>
          <w:szCs w:val="20"/>
        </w:rPr>
        <w:t>(</w:t>
      </w:r>
      <w:proofErr w:type="gramEnd"/>
      <w:r w:rsidRPr="00F54EAA">
        <w:rPr>
          <w:rFonts w:ascii="Courier New" w:hAnsi="Courier New" w:cs="Courier New"/>
          <w:color w:val="000000"/>
          <w:sz w:val="18"/>
          <w:szCs w:val="20"/>
        </w:rPr>
        <w:t>n,:) = interp1( t, angle1(r,:), time2 ) ;</w:t>
      </w:r>
    </w:p>
    <w:p w:rsidR="00F54EAA" w:rsidRPr="00F54EAA" w:rsidRDefault="00F54EAA" w:rsidP="00F54EAA">
      <w:pPr>
        <w:autoSpaceDE w:val="0"/>
        <w:autoSpaceDN w:val="0"/>
        <w:adjustRightInd w:val="0"/>
        <w:spacing w:after="0" w:line="240" w:lineRule="auto"/>
        <w:rPr>
          <w:rFonts w:ascii="Courier New" w:hAnsi="Courier New" w:cs="Courier New"/>
          <w:szCs w:val="24"/>
        </w:rPr>
      </w:pPr>
      <w:r w:rsidRPr="00F54EAA">
        <w:rPr>
          <w:rFonts w:ascii="Courier New" w:hAnsi="Courier New" w:cs="Courier New"/>
          <w:color w:val="000000"/>
          <w:sz w:val="18"/>
          <w:szCs w:val="20"/>
        </w:rPr>
        <w:t xml:space="preserve">        </w:t>
      </w:r>
      <w:proofErr w:type="gramStart"/>
      <w:r w:rsidRPr="00F54EAA">
        <w:rPr>
          <w:rFonts w:ascii="Courier New" w:hAnsi="Courier New" w:cs="Courier New"/>
          <w:color w:val="000000"/>
          <w:sz w:val="18"/>
          <w:szCs w:val="20"/>
        </w:rPr>
        <w:t>type{</w:t>
      </w:r>
      <w:proofErr w:type="gramEnd"/>
      <w:r w:rsidRPr="00F54EAA">
        <w:rPr>
          <w:rFonts w:ascii="Courier New" w:hAnsi="Courier New" w:cs="Courier New"/>
          <w:color w:val="000000"/>
          <w:sz w:val="18"/>
          <w:szCs w:val="20"/>
        </w:rPr>
        <w:t xml:space="preserve">n} = </w:t>
      </w:r>
      <w:proofErr w:type="spellStart"/>
      <w:r w:rsidRPr="00F54EAA">
        <w:rPr>
          <w:rFonts w:ascii="Courier New" w:hAnsi="Courier New" w:cs="Courier New"/>
          <w:color w:val="000000"/>
          <w:sz w:val="18"/>
          <w:szCs w:val="20"/>
        </w:rPr>
        <w:t>sprintf</w:t>
      </w:r>
      <w:proofErr w:type="spellEnd"/>
      <w:r w:rsidRPr="00F54EAA">
        <w:rPr>
          <w:rFonts w:ascii="Courier New" w:hAnsi="Courier New" w:cs="Courier New"/>
          <w:color w:val="000000"/>
          <w:sz w:val="18"/>
          <w:szCs w:val="20"/>
        </w:rPr>
        <w:t>(</w:t>
      </w:r>
      <w:r w:rsidRPr="00F54EAA">
        <w:rPr>
          <w:rFonts w:ascii="Courier New" w:hAnsi="Courier New" w:cs="Courier New"/>
          <w:color w:val="A020F0"/>
          <w:sz w:val="18"/>
          <w:szCs w:val="20"/>
        </w:rPr>
        <w:t>'</w:t>
      </w:r>
      <w:proofErr w:type="spellStart"/>
      <w:r w:rsidRPr="00F54EAA">
        <w:rPr>
          <w:rFonts w:ascii="Courier New" w:hAnsi="Courier New" w:cs="Courier New"/>
          <w:color w:val="A020F0"/>
          <w:sz w:val="18"/>
          <w:szCs w:val="20"/>
        </w:rPr>
        <w:t>s%dr%d</w:t>
      </w:r>
      <w:proofErr w:type="spellEnd"/>
      <w:r w:rsidRPr="00F54EAA">
        <w:rPr>
          <w:rFonts w:ascii="Courier New" w:hAnsi="Courier New" w:cs="Courier New"/>
          <w:color w:val="A020F0"/>
          <w:sz w:val="18"/>
          <w:szCs w:val="20"/>
        </w:rPr>
        <w:t>'</w:t>
      </w:r>
      <w:r w:rsidRPr="00F54EAA">
        <w:rPr>
          <w:rFonts w:ascii="Courier New" w:hAnsi="Courier New" w:cs="Courier New"/>
          <w:color w:val="000000"/>
          <w:sz w:val="18"/>
          <w:szCs w:val="20"/>
        </w:rPr>
        <w:t>,path(s),path(r));</w:t>
      </w:r>
    </w:p>
    <w:p w:rsidR="00F54EAA" w:rsidRPr="00F54EAA" w:rsidRDefault="00F54EAA" w:rsidP="00F54EAA">
      <w:pPr>
        <w:autoSpaceDE w:val="0"/>
        <w:autoSpaceDN w:val="0"/>
        <w:adjustRightInd w:val="0"/>
        <w:spacing w:after="0" w:line="240" w:lineRule="auto"/>
        <w:rPr>
          <w:rFonts w:ascii="Courier New" w:hAnsi="Courier New" w:cs="Courier New"/>
          <w:szCs w:val="24"/>
        </w:rPr>
      </w:pPr>
      <w:r w:rsidRPr="00F54EAA">
        <w:rPr>
          <w:rFonts w:ascii="Courier New" w:hAnsi="Courier New" w:cs="Courier New"/>
          <w:color w:val="000000"/>
          <w:sz w:val="18"/>
          <w:szCs w:val="20"/>
        </w:rPr>
        <w:t xml:space="preserve"> </w:t>
      </w:r>
    </w:p>
    <w:p w:rsidR="00F54EAA" w:rsidRPr="00F54EAA" w:rsidRDefault="00F54EAA" w:rsidP="00F54EAA">
      <w:pPr>
        <w:autoSpaceDE w:val="0"/>
        <w:autoSpaceDN w:val="0"/>
        <w:adjustRightInd w:val="0"/>
        <w:spacing w:after="0" w:line="240" w:lineRule="auto"/>
        <w:rPr>
          <w:rFonts w:ascii="Courier New" w:hAnsi="Courier New" w:cs="Courier New"/>
          <w:szCs w:val="24"/>
        </w:rPr>
      </w:pPr>
      <w:r w:rsidRPr="00F54EAA">
        <w:rPr>
          <w:rFonts w:ascii="Courier New" w:hAnsi="Courier New" w:cs="Courier New"/>
          <w:color w:val="000000"/>
          <w:sz w:val="18"/>
          <w:szCs w:val="20"/>
        </w:rPr>
        <w:t xml:space="preserve">        </w:t>
      </w:r>
      <w:r w:rsidRPr="00F54EAA">
        <w:rPr>
          <w:rFonts w:ascii="Courier New" w:hAnsi="Courier New" w:cs="Courier New"/>
          <w:color w:val="228B22"/>
          <w:sz w:val="18"/>
          <w:szCs w:val="20"/>
        </w:rPr>
        <w:t xml:space="preserve">% compute ensonified area as A = r </w:t>
      </w:r>
      <w:proofErr w:type="spellStart"/>
      <w:r w:rsidRPr="00F54EAA">
        <w:rPr>
          <w:rFonts w:ascii="Courier New" w:hAnsi="Courier New" w:cs="Courier New"/>
          <w:color w:val="228B22"/>
          <w:sz w:val="18"/>
          <w:szCs w:val="20"/>
        </w:rPr>
        <w:t>dr</w:t>
      </w:r>
      <w:proofErr w:type="spellEnd"/>
      <w:r w:rsidRPr="00F54EAA">
        <w:rPr>
          <w:rFonts w:ascii="Courier New" w:hAnsi="Courier New" w:cs="Courier New"/>
          <w:color w:val="228B22"/>
          <w:sz w:val="18"/>
          <w:szCs w:val="20"/>
        </w:rPr>
        <w:t xml:space="preserve"> </w:t>
      </w:r>
      <w:proofErr w:type="spellStart"/>
      <w:r w:rsidRPr="00F54EAA">
        <w:rPr>
          <w:rFonts w:ascii="Courier New" w:hAnsi="Courier New" w:cs="Courier New"/>
          <w:color w:val="228B22"/>
          <w:sz w:val="18"/>
          <w:szCs w:val="20"/>
        </w:rPr>
        <w:t>dphi</w:t>
      </w:r>
      <w:proofErr w:type="spellEnd"/>
    </w:p>
    <w:p w:rsidR="00F54EAA" w:rsidRPr="00F54EAA" w:rsidRDefault="00F54EAA" w:rsidP="00F54EAA">
      <w:pPr>
        <w:autoSpaceDE w:val="0"/>
        <w:autoSpaceDN w:val="0"/>
        <w:adjustRightInd w:val="0"/>
        <w:spacing w:after="0" w:line="240" w:lineRule="auto"/>
        <w:rPr>
          <w:rFonts w:ascii="Courier New" w:hAnsi="Courier New" w:cs="Courier New"/>
          <w:szCs w:val="24"/>
        </w:rPr>
      </w:pPr>
      <w:r w:rsidRPr="00F54EAA">
        <w:rPr>
          <w:rFonts w:ascii="Courier New" w:hAnsi="Courier New" w:cs="Courier New"/>
          <w:color w:val="000000"/>
          <w:sz w:val="18"/>
          <w:szCs w:val="20"/>
        </w:rPr>
        <w:t xml:space="preserve">        </w:t>
      </w:r>
    </w:p>
    <w:p w:rsidR="00F54EAA" w:rsidRPr="00F54EAA" w:rsidRDefault="00F54EAA" w:rsidP="00F54EAA">
      <w:pPr>
        <w:autoSpaceDE w:val="0"/>
        <w:autoSpaceDN w:val="0"/>
        <w:adjustRightInd w:val="0"/>
        <w:spacing w:after="0" w:line="240" w:lineRule="auto"/>
        <w:rPr>
          <w:rFonts w:ascii="Courier New" w:hAnsi="Courier New" w:cs="Courier New"/>
          <w:szCs w:val="24"/>
        </w:rPr>
      </w:pPr>
      <w:r w:rsidRPr="00F54EAA">
        <w:rPr>
          <w:rFonts w:ascii="Courier New" w:hAnsi="Courier New" w:cs="Courier New"/>
          <w:color w:val="000000"/>
          <w:sz w:val="18"/>
          <w:szCs w:val="20"/>
        </w:rPr>
        <w:t xml:space="preserve">        m = </w:t>
      </w:r>
      <w:proofErr w:type="gramStart"/>
      <w:r w:rsidRPr="00F54EAA">
        <w:rPr>
          <w:rFonts w:ascii="Courier New" w:hAnsi="Courier New" w:cs="Courier New"/>
          <w:color w:val="000000"/>
          <w:sz w:val="18"/>
          <w:szCs w:val="20"/>
        </w:rPr>
        <w:t>find(</w:t>
      </w:r>
      <w:proofErr w:type="gramEnd"/>
      <w:r w:rsidRPr="00F54EAA">
        <w:rPr>
          <w:rFonts w:ascii="Courier New" w:hAnsi="Courier New" w:cs="Courier New"/>
          <w:color w:val="000000"/>
          <w:sz w:val="18"/>
          <w:szCs w:val="20"/>
        </w:rPr>
        <w:t xml:space="preserve"> ~</w:t>
      </w:r>
      <w:proofErr w:type="spellStart"/>
      <w:r w:rsidRPr="00F54EAA">
        <w:rPr>
          <w:rFonts w:ascii="Courier New" w:hAnsi="Courier New" w:cs="Courier New"/>
          <w:color w:val="000000"/>
          <w:sz w:val="18"/>
          <w:szCs w:val="20"/>
        </w:rPr>
        <w:t>isnan</w:t>
      </w:r>
      <w:proofErr w:type="spellEnd"/>
      <w:r w:rsidRPr="00F54EAA">
        <w:rPr>
          <w:rFonts w:ascii="Courier New" w:hAnsi="Courier New" w:cs="Courier New"/>
          <w:color w:val="000000"/>
          <w:sz w:val="18"/>
          <w:szCs w:val="20"/>
        </w:rPr>
        <w:t>(range2(n,:)) ) ;</w:t>
      </w:r>
    </w:p>
    <w:p w:rsidR="00F54EAA" w:rsidRPr="00F54EAA" w:rsidRDefault="00F54EAA" w:rsidP="00F54EAA">
      <w:pPr>
        <w:autoSpaceDE w:val="0"/>
        <w:autoSpaceDN w:val="0"/>
        <w:adjustRightInd w:val="0"/>
        <w:spacing w:after="0" w:line="240" w:lineRule="auto"/>
        <w:rPr>
          <w:rFonts w:ascii="Courier New" w:hAnsi="Courier New" w:cs="Courier New"/>
          <w:szCs w:val="24"/>
        </w:rPr>
      </w:pPr>
      <w:r w:rsidRPr="00F54EAA">
        <w:rPr>
          <w:rFonts w:ascii="Courier New" w:hAnsi="Courier New" w:cs="Courier New"/>
          <w:color w:val="000000"/>
          <w:sz w:val="18"/>
          <w:szCs w:val="20"/>
        </w:rPr>
        <w:t xml:space="preserve">        area(</w:t>
      </w:r>
      <w:proofErr w:type="spellStart"/>
      <w:r w:rsidRPr="00F54EAA">
        <w:rPr>
          <w:rFonts w:ascii="Courier New" w:hAnsi="Courier New" w:cs="Courier New"/>
          <w:color w:val="000000"/>
          <w:sz w:val="18"/>
          <w:szCs w:val="20"/>
        </w:rPr>
        <w:t>n,m</w:t>
      </w:r>
      <w:proofErr w:type="spellEnd"/>
      <w:r w:rsidRPr="00F54EAA">
        <w:rPr>
          <w:rFonts w:ascii="Courier New" w:hAnsi="Courier New" w:cs="Courier New"/>
          <w:color w:val="000000"/>
          <w:sz w:val="18"/>
          <w:szCs w:val="20"/>
        </w:rPr>
        <w:t>) = range2(</w:t>
      </w:r>
      <w:proofErr w:type="spellStart"/>
      <w:r w:rsidRPr="00F54EAA">
        <w:rPr>
          <w:rFonts w:ascii="Courier New" w:hAnsi="Courier New" w:cs="Courier New"/>
          <w:color w:val="000000"/>
          <w:sz w:val="18"/>
          <w:szCs w:val="20"/>
        </w:rPr>
        <w:t>n,m</w:t>
      </w:r>
      <w:proofErr w:type="spellEnd"/>
      <w:r w:rsidRPr="00F54EAA">
        <w:rPr>
          <w:rFonts w:ascii="Courier New" w:hAnsi="Courier New" w:cs="Courier New"/>
          <w:color w:val="000000"/>
          <w:sz w:val="18"/>
          <w:szCs w:val="20"/>
        </w:rPr>
        <w:t>) .* [ diff(range2(</w:t>
      </w:r>
      <w:proofErr w:type="spellStart"/>
      <w:r w:rsidRPr="00F54EAA">
        <w:rPr>
          <w:rFonts w:ascii="Courier New" w:hAnsi="Courier New" w:cs="Courier New"/>
          <w:color w:val="000000"/>
          <w:sz w:val="18"/>
          <w:szCs w:val="20"/>
        </w:rPr>
        <w:t>n,m</w:t>
      </w:r>
      <w:proofErr w:type="spellEnd"/>
      <w:r w:rsidRPr="00F54EAA">
        <w:rPr>
          <w:rFonts w:ascii="Courier New" w:hAnsi="Courier New" w:cs="Courier New"/>
          <w:color w:val="000000"/>
          <w:sz w:val="18"/>
          <w:szCs w:val="20"/>
        </w:rPr>
        <w:t xml:space="preserve">)) </w:t>
      </w:r>
      <w:proofErr w:type="spellStart"/>
      <w:r w:rsidRPr="00F54EAA">
        <w:rPr>
          <w:rFonts w:ascii="Courier New" w:hAnsi="Courier New" w:cs="Courier New"/>
          <w:color w:val="000000"/>
          <w:sz w:val="18"/>
          <w:szCs w:val="20"/>
        </w:rPr>
        <w:t>NaN</w:t>
      </w:r>
      <w:proofErr w:type="spellEnd"/>
      <w:r w:rsidRPr="00F54EAA">
        <w:rPr>
          <w:rFonts w:ascii="Courier New" w:hAnsi="Courier New" w:cs="Courier New"/>
          <w:color w:val="000000"/>
          <w:sz w:val="18"/>
          <w:szCs w:val="20"/>
        </w:rPr>
        <w:t xml:space="preserve"> ] .* </w:t>
      </w:r>
      <w:proofErr w:type="spellStart"/>
      <w:r w:rsidRPr="00F54EAA">
        <w:rPr>
          <w:rFonts w:ascii="Courier New" w:hAnsi="Courier New" w:cs="Courier New"/>
          <w:color w:val="000000"/>
          <w:sz w:val="18"/>
          <w:szCs w:val="20"/>
        </w:rPr>
        <w:t>dphi</w:t>
      </w:r>
      <w:proofErr w:type="spellEnd"/>
      <w:r w:rsidRPr="00F54EAA">
        <w:rPr>
          <w:rFonts w:ascii="Courier New" w:hAnsi="Courier New" w:cs="Courier New"/>
          <w:color w:val="000000"/>
          <w:sz w:val="18"/>
          <w:szCs w:val="20"/>
        </w:rPr>
        <w:t xml:space="preserve"> ;</w:t>
      </w:r>
    </w:p>
    <w:p w:rsidR="00F54EAA" w:rsidRPr="00F54EAA" w:rsidRDefault="00F54EAA" w:rsidP="00F54EAA">
      <w:pPr>
        <w:autoSpaceDE w:val="0"/>
        <w:autoSpaceDN w:val="0"/>
        <w:adjustRightInd w:val="0"/>
        <w:spacing w:after="0" w:line="240" w:lineRule="auto"/>
        <w:rPr>
          <w:rFonts w:ascii="Courier New" w:hAnsi="Courier New" w:cs="Courier New"/>
          <w:szCs w:val="24"/>
        </w:rPr>
      </w:pPr>
      <w:r w:rsidRPr="00F54EAA">
        <w:rPr>
          <w:rFonts w:ascii="Courier New" w:hAnsi="Courier New" w:cs="Courier New"/>
          <w:color w:val="000000"/>
          <w:sz w:val="18"/>
          <w:szCs w:val="20"/>
        </w:rPr>
        <w:t xml:space="preserve">        </w:t>
      </w:r>
    </w:p>
    <w:p w:rsidR="00F54EAA" w:rsidRPr="00F54EAA" w:rsidRDefault="00F54EAA" w:rsidP="00F54EAA">
      <w:pPr>
        <w:autoSpaceDE w:val="0"/>
        <w:autoSpaceDN w:val="0"/>
        <w:adjustRightInd w:val="0"/>
        <w:spacing w:after="0" w:line="240" w:lineRule="auto"/>
        <w:rPr>
          <w:rFonts w:ascii="Courier New" w:hAnsi="Courier New" w:cs="Courier New"/>
          <w:szCs w:val="24"/>
        </w:rPr>
      </w:pPr>
      <w:r w:rsidRPr="00F54EAA">
        <w:rPr>
          <w:rFonts w:ascii="Courier New" w:hAnsi="Courier New" w:cs="Courier New"/>
          <w:color w:val="000000"/>
          <w:sz w:val="18"/>
          <w:szCs w:val="20"/>
        </w:rPr>
        <w:t xml:space="preserve">        </w:t>
      </w:r>
      <w:r w:rsidRPr="00F54EAA">
        <w:rPr>
          <w:rFonts w:ascii="Courier New" w:hAnsi="Courier New" w:cs="Courier New"/>
          <w:color w:val="228B22"/>
          <w:sz w:val="18"/>
          <w:szCs w:val="20"/>
        </w:rPr>
        <w:t>% compute reverb as RL = TL1 + TL2 + 10*</w:t>
      </w:r>
      <w:proofErr w:type="gramStart"/>
      <w:r w:rsidRPr="00F54EAA">
        <w:rPr>
          <w:rFonts w:ascii="Courier New" w:hAnsi="Courier New" w:cs="Courier New"/>
          <w:color w:val="228B22"/>
          <w:sz w:val="18"/>
          <w:szCs w:val="20"/>
        </w:rPr>
        <w:t>log(</w:t>
      </w:r>
      <w:proofErr w:type="gramEnd"/>
      <w:r w:rsidRPr="00F54EAA">
        <w:rPr>
          <w:rFonts w:ascii="Courier New" w:hAnsi="Courier New" w:cs="Courier New"/>
          <w:color w:val="228B22"/>
          <w:sz w:val="18"/>
          <w:szCs w:val="20"/>
        </w:rPr>
        <w:t xml:space="preserve"> BSS * A )</w:t>
      </w:r>
    </w:p>
    <w:p w:rsidR="00F54EAA" w:rsidRPr="00F54EAA" w:rsidRDefault="00F54EAA" w:rsidP="00F54EAA">
      <w:pPr>
        <w:autoSpaceDE w:val="0"/>
        <w:autoSpaceDN w:val="0"/>
        <w:adjustRightInd w:val="0"/>
        <w:spacing w:after="0" w:line="240" w:lineRule="auto"/>
        <w:rPr>
          <w:rFonts w:ascii="Courier New" w:hAnsi="Courier New" w:cs="Courier New"/>
          <w:szCs w:val="24"/>
        </w:rPr>
      </w:pPr>
      <w:r w:rsidRPr="00F54EAA">
        <w:rPr>
          <w:rFonts w:ascii="Courier New" w:hAnsi="Courier New" w:cs="Courier New"/>
          <w:color w:val="000000"/>
          <w:sz w:val="18"/>
          <w:szCs w:val="20"/>
        </w:rPr>
        <w:t xml:space="preserve">        </w:t>
      </w:r>
    </w:p>
    <w:p w:rsidR="00F54EAA" w:rsidRPr="00F54EAA" w:rsidRDefault="00F54EAA" w:rsidP="00F54EAA">
      <w:pPr>
        <w:autoSpaceDE w:val="0"/>
        <w:autoSpaceDN w:val="0"/>
        <w:adjustRightInd w:val="0"/>
        <w:spacing w:after="0" w:line="240" w:lineRule="auto"/>
        <w:rPr>
          <w:rFonts w:ascii="Courier New" w:hAnsi="Courier New" w:cs="Courier New"/>
          <w:szCs w:val="24"/>
        </w:rPr>
      </w:pPr>
      <w:r w:rsidRPr="00F54EAA">
        <w:rPr>
          <w:rFonts w:ascii="Courier New" w:hAnsi="Courier New" w:cs="Courier New"/>
          <w:color w:val="000000"/>
          <w:sz w:val="18"/>
          <w:szCs w:val="20"/>
        </w:rPr>
        <w:t xml:space="preserve">        </w:t>
      </w:r>
      <w:proofErr w:type="gramStart"/>
      <w:r w:rsidRPr="00F54EAA">
        <w:rPr>
          <w:rFonts w:ascii="Courier New" w:hAnsi="Courier New" w:cs="Courier New"/>
          <w:color w:val="000000"/>
          <w:sz w:val="18"/>
          <w:szCs w:val="20"/>
        </w:rPr>
        <w:t>scattering</w:t>
      </w:r>
      <w:proofErr w:type="gramEnd"/>
      <w:r w:rsidRPr="00F54EAA">
        <w:rPr>
          <w:rFonts w:ascii="Courier New" w:hAnsi="Courier New" w:cs="Courier New"/>
          <w:color w:val="000000"/>
          <w:sz w:val="18"/>
          <w:szCs w:val="20"/>
        </w:rPr>
        <w:t xml:space="preserve"> = </w:t>
      </w:r>
      <w:proofErr w:type="spellStart"/>
      <w:r w:rsidRPr="00F54EAA">
        <w:rPr>
          <w:rFonts w:ascii="Courier New" w:hAnsi="Courier New" w:cs="Courier New"/>
          <w:color w:val="000000"/>
          <w:sz w:val="18"/>
          <w:szCs w:val="20"/>
        </w:rPr>
        <w:t>bss</w:t>
      </w:r>
      <w:proofErr w:type="spellEnd"/>
      <w:r w:rsidRPr="00F54EAA">
        <w:rPr>
          <w:rFonts w:ascii="Courier New" w:hAnsi="Courier New" w:cs="Courier New"/>
          <w:color w:val="000000"/>
          <w:sz w:val="18"/>
          <w:szCs w:val="20"/>
        </w:rPr>
        <w:t xml:space="preserve"> .* sin(</w:t>
      </w:r>
      <w:proofErr w:type="spellStart"/>
      <w:r w:rsidRPr="00F54EAA">
        <w:rPr>
          <w:rFonts w:ascii="Courier New" w:hAnsi="Courier New" w:cs="Courier New"/>
          <w:color w:val="000000"/>
          <w:sz w:val="18"/>
          <w:szCs w:val="20"/>
        </w:rPr>
        <w:t>angleI</w:t>
      </w:r>
      <w:proofErr w:type="spellEnd"/>
      <w:r w:rsidRPr="00F54EAA">
        <w:rPr>
          <w:rFonts w:ascii="Courier New" w:hAnsi="Courier New" w:cs="Courier New"/>
          <w:color w:val="000000"/>
          <w:sz w:val="18"/>
          <w:szCs w:val="20"/>
        </w:rPr>
        <w:t>(</w:t>
      </w:r>
      <w:proofErr w:type="spellStart"/>
      <w:r w:rsidRPr="00F54EAA">
        <w:rPr>
          <w:rFonts w:ascii="Courier New" w:hAnsi="Courier New" w:cs="Courier New"/>
          <w:color w:val="000000"/>
          <w:sz w:val="18"/>
          <w:szCs w:val="20"/>
        </w:rPr>
        <w:t>n,m</w:t>
      </w:r>
      <w:proofErr w:type="spellEnd"/>
      <w:r w:rsidRPr="00F54EAA">
        <w:rPr>
          <w:rFonts w:ascii="Courier New" w:hAnsi="Courier New" w:cs="Courier New"/>
          <w:color w:val="000000"/>
          <w:sz w:val="18"/>
          <w:szCs w:val="20"/>
        </w:rPr>
        <w:t>)) .* sin(</w:t>
      </w:r>
      <w:proofErr w:type="spellStart"/>
      <w:r w:rsidRPr="00F54EAA">
        <w:rPr>
          <w:rFonts w:ascii="Courier New" w:hAnsi="Courier New" w:cs="Courier New"/>
          <w:color w:val="000000"/>
          <w:sz w:val="18"/>
          <w:szCs w:val="20"/>
        </w:rPr>
        <w:t>angleS</w:t>
      </w:r>
      <w:proofErr w:type="spellEnd"/>
      <w:r w:rsidRPr="00F54EAA">
        <w:rPr>
          <w:rFonts w:ascii="Courier New" w:hAnsi="Courier New" w:cs="Courier New"/>
          <w:color w:val="000000"/>
          <w:sz w:val="18"/>
          <w:szCs w:val="20"/>
        </w:rPr>
        <w:t>(</w:t>
      </w:r>
      <w:proofErr w:type="spellStart"/>
      <w:r w:rsidRPr="00F54EAA">
        <w:rPr>
          <w:rFonts w:ascii="Courier New" w:hAnsi="Courier New" w:cs="Courier New"/>
          <w:color w:val="000000"/>
          <w:sz w:val="18"/>
          <w:szCs w:val="20"/>
        </w:rPr>
        <w:t>n,m</w:t>
      </w:r>
      <w:proofErr w:type="spellEnd"/>
      <w:r w:rsidRPr="00F54EAA">
        <w:rPr>
          <w:rFonts w:ascii="Courier New" w:hAnsi="Courier New" w:cs="Courier New"/>
          <w:color w:val="000000"/>
          <w:sz w:val="18"/>
          <w:szCs w:val="20"/>
        </w:rPr>
        <w:t>));</w:t>
      </w:r>
    </w:p>
    <w:p w:rsidR="00F54EAA" w:rsidRPr="00F54EAA" w:rsidRDefault="00F54EAA" w:rsidP="00F54EAA">
      <w:pPr>
        <w:autoSpaceDE w:val="0"/>
        <w:autoSpaceDN w:val="0"/>
        <w:adjustRightInd w:val="0"/>
        <w:spacing w:after="0" w:line="240" w:lineRule="auto"/>
        <w:rPr>
          <w:rFonts w:ascii="Courier New" w:hAnsi="Courier New" w:cs="Courier New"/>
          <w:szCs w:val="24"/>
        </w:rPr>
      </w:pPr>
      <w:r w:rsidRPr="00F54EAA">
        <w:rPr>
          <w:rFonts w:ascii="Courier New" w:hAnsi="Courier New" w:cs="Courier New"/>
          <w:color w:val="000000"/>
          <w:sz w:val="18"/>
          <w:szCs w:val="20"/>
        </w:rPr>
        <w:t xml:space="preserve">        reverb(</w:t>
      </w:r>
      <w:proofErr w:type="spellStart"/>
      <w:r w:rsidRPr="00F54EAA">
        <w:rPr>
          <w:rFonts w:ascii="Courier New" w:hAnsi="Courier New" w:cs="Courier New"/>
          <w:color w:val="000000"/>
          <w:sz w:val="18"/>
          <w:szCs w:val="20"/>
        </w:rPr>
        <w:t>n,m</w:t>
      </w:r>
      <w:proofErr w:type="spellEnd"/>
      <w:r w:rsidRPr="00F54EAA">
        <w:rPr>
          <w:rFonts w:ascii="Courier New" w:hAnsi="Courier New" w:cs="Courier New"/>
          <w:color w:val="000000"/>
          <w:sz w:val="18"/>
          <w:szCs w:val="20"/>
        </w:rPr>
        <w:t>) = loss2(</w:t>
      </w:r>
      <w:proofErr w:type="spellStart"/>
      <w:r w:rsidRPr="00F54EAA">
        <w:rPr>
          <w:rFonts w:ascii="Courier New" w:hAnsi="Courier New" w:cs="Courier New"/>
          <w:color w:val="000000"/>
          <w:sz w:val="18"/>
          <w:szCs w:val="20"/>
        </w:rPr>
        <w:t>n,m</w:t>
      </w:r>
      <w:proofErr w:type="spellEnd"/>
      <w:r w:rsidRPr="00F54EAA">
        <w:rPr>
          <w:rFonts w:ascii="Courier New" w:hAnsi="Courier New" w:cs="Courier New"/>
          <w:color w:val="000000"/>
          <w:sz w:val="18"/>
          <w:szCs w:val="20"/>
        </w:rPr>
        <w:t>) .* scattering .* area(</w:t>
      </w:r>
      <w:proofErr w:type="spellStart"/>
      <w:r w:rsidRPr="00F54EAA">
        <w:rPr>
          <w:rFonts w:ascii="Courier New" w:hAnsi="Courier New" w:cs="Courier New"/>
          <w:color w:val="000000"/>
          <w:sz w:val="18"/>
          <w:szCs w:val="20"/>
        </w:rPr>
        <w:t>n,m</w:t>
      </w:r>
      <w:proofErr w:type="spellEnd"/>
      <w:r w:rsidRPr="00F54EAA">
        <w:rPr>
          <w:rFonts w:ascii="Courier New" w:hAnsi="Courier New" w:cs="Courier New"/>
          <w:color w:val="000000"/>
          <w:sz w:val="18"/>
          <w:szCs w:val="20"/>
        </w:rPr>
        <w:t>) ;</w:t>
      </w:r>
    </w:p>
    <w:p w:rsidR="00F54EAA" w:rsidRPr="00F54EAA" w:rsidRDefault="00F54EAA" w:rsidP="00F54EAA">
      <w:pPr>
        <w:autoSpaceDE w:val="0"/>
        <w:autoSpaceDN w:val="0"/>
        <w:adjustRightInd w:val="0"/>
        <w:spacing w:after="0" w:line="240" w:lineRule="auto"/>
        <w:rPr>
          <w:rFonts w:ascii="Courier New" w:hAnsi="Courier New" w:cs="Courier New"/>
          <w:szCs w:val="24"/>
        </w:rPr>
      </w:pPr>
      <w:r w:rsidRPr="00F54EAA">
        <w:rPr>
          <w:rFonts w:ascii="Courier New" w:hAnsi="Courier New" w:cs="Courier New"/>
          <w:color w:val="000000"/>
          <w:sz w:val="18"/>
          <w:szCs w:val="20"/>
        </w:rPr>
        <w:t xml:space="preserve">        </w:t>
      </w:r>
      <w:proofErr w:type="gramStart"/>
      <w:r w:rsidRPr="00F54EAA">
        <w:rPr>
          <w:rFonts w:ascii="Courier New" w:hAnsi="Courier New" w:cs="Courier New"/>
          <w:color w:val="000000"/>
          <w:sz w:val="18"/>
          <w:szCs w:val="20"/>
        </w:rPr>
        <w:t>reverb(</w:t>
      </w:r>
      <w:proofErr w:type="gramEnd"/>
      <w:r w:rsidRPr="00F54EAA">
        <w:rPr>
          <w:rFonts w:ascii="Courier New" w:hAnsi="Courier New" w:cs="Courier New"/>
          <w:color w:val="000000"/>
          <w:sz w:val="18"/>
          <w:szCs w:val="20"/>
        </w:rPr>
        <w:t>n,:) = filter(ones(1,T), 1, reverb(n,:) ) ;</w:t>
      </w:r>
    </w:p>
    <w:p w:rsidR="00F54EAA" w:rsidRPr="00F54EAA" w:rsidRDefault="00F54EAA" w:rsidP="00F54EAA">
      <w:pPr>
        <w:autoSpaceDE w:val="0"/>
        <w:autoSpaceDN w:val="0"/>
        <w:adjustRightInd w:val="0"/>
        <w:spacing w:after="0" w:line="240" w:lineRule="auto"/>
        <w:rPr>
          <w:rFonts w:ascii="Courier New" w:hAnsi="Courier New" w:cs="Courier New"/>
          <w:szCs w:val="24"/>
        </w:rPr>
      </w:pPr>
      <w:r w:rsidRPr="00F54EAA">
        <w:rPr>
          <w:rFonts w:ascii="Courier New" w:hAnsi="Courier New" w:cs="Courier New"/>
          <w:color w:val="000000"/>
          <w:sz w:val="18"/>
          <w:szCs w:val="20"/>
        </w:rPr>
        <w:t xml:space="preserve">        </w:t>
      </w:r>
      <w:proofErr w:type="spellStart"/>
      <w:r w:rsidRPr="00F54EAA">
        <w:rPr>
          <w:rFonts w:ascii="Courier New" w:hAnsi="Courier New" w:cs="Courier New"/>
          <w:color w:val="000000"/>
          <w:sz w:val="18"/>
          <w:szCs w:val="20"/>
        </w:rPr>
        <w:t>total_</w:t>
      </w:r>
      <w:proofErr w:type="gramStart"/>
      <w:r w:rsidRPr="00F54EAA">
        <w:rPr>
          <w:rFonts w:ascii="Courier New" w:hAnsi="Courier New" w:cs="Courier New"/>
          <w:color w:val="000000"/>
          <w:sz w:val="18"/>
          <w:szCs w:val="20"/>
        </w:rPr>
        <w:t>reverb</w:t>
      </w:r>
      <w:proofErr w:type="spellEnd"/>
      <w:r w:rsidRPr="00F54EAA">
        <w:rPr>
          <w:rFonts w:ascii="Courier New" w:hAnsi="Courier New" w:cs="Courier New"/>
          <w:color w:val="000000"/>
          <w:sz w:val="18"/>
          <w:szCs w:val="20"/>
        </w:rPr>
        <w:t>(</w:t>
      </w:r>
      <w:proofErr w:type="gramEnd"/>
      <w:r w:rsidRPr="00F54EAA">
        <w:rPr>
          <w:rFonts w:ascii="Courier New" w:hAnsi="Courier New" w:cs="Courier New"/>
          <w:color w:val="000000"/>
          <w:sz w:val="18"/>
          <w:szCs w:val="20"/>
        </w:rPr>
        <w:t xml:space="preserve">1,m) = </w:t>
      </w:r>
      <w:proofErr w:type="spellStart"/>
      <w:r w:rsidRPr="00F54EAA">
        <w:rPr>
          <w:rFonts w:ascii="Courier New" w:hAnsi="Courier New" w:cs="Courier New"/>
          <w:color w:val="000000"/>
          <w:sz w:val="18"/>
          <w:szCs w:val="20"/>
        </w:rPr>
        <w:t>total_reverb</w:t>
      </w:r>
      <w:proofErr w:type="spellEnd"/>
      <w:r w:rsidRPr="00F54EAA">
        <w:rPr>
          <w:rFonts w:ascii="Courier New" w:hAnsi="Courier New" w:cs="Courier New"/>
          <w:color w:val="000000"/>
          <w:sz w:val="18"/>
          <w:szCs w:val="20"/>
        </w:rPr>
        <w:t>(1,m) + 2 * reverb(</w:t>
      </w:r>
      <w:proofErr w:type="spellStart"/>
      <w:r w:rsidRPr="00F54EAA">
        <w:rPr>
          <w:rFonts w:ascii="Courier New" w:hAnsi="Courier New" w:cs="Courier New"/>
          <w:color w:val="000000"/>
          <w:sz w:val="18"/>
          <w:szCs w:val="20"/>
        </w:rPr>
        <w:t>n,m</w:t>
      </w:r>
      <w:proofErr w:type="spellEnd"/>
      <w:r w:rsidRPr="00F54EAA">
        <w:rPr>
          <w:rFonts w:ascii="Courier New" w:hAnsi="Courier New" w:cs="Courier New"/>
          <w:color w:val="000000"/>
          <w:sz w:val="18"/>
          <w:szCs w:val="20"/>
        </w:rPr>
        <w:t>) ;</w:t>
      </w:r>
    </w:p>
    <w:p w:rsidR="00F54EAA" w:rsidRPr="00F54EAA" w:rsidRDefault="00F54EAA" w:rsidP="00F54EAA">
      <w:pPr>
        <w:autoSpaceDE w:val="0"/>
        <w:autoSpaceDN w:val="0"/>
        <w:adjustRightInd w:val="0"/>
        <w:spacing w:after="0" w:line="240" w:lineRule="auto"/>
        <w:rPr>
          <w:rFonts w:ascii="Courier New" w:hAnsi="Courier New" w:cs="Courier New"/>
          <w:szCs w:val="24"/>
        </w:rPr>
      </w:pPr>
      <w:r w:rsidRPr="00F54EAA">
        <w:rPr>
          <w:rFonts w:ascii="Courier New" w:hAnsi="Courier New" w:cs="Courier New"/>
          <w:color w:val="000000"/>
          <w:sz w:val="18"/>
          <w:szCs w:val="20"/>
        </w:rPr>
        <w:t xml:space="preserve">    </w:t>
      </w:r>
      <w:proofErr w:type="gramStart"/>
      <w:r w:rsidRPr="00F54EAA">
        <w:rPr>
          <w:rFonts w:ascii="Courier New" w:hAnsi="Courier New" w:cs="Courier New"/>
          <w:color w:val="0000FF"/>
          <w:sz w:val="18"/>
          <w:szCs w:val="20"/>
        </w:rPr>
        <w:t>end</w:t>
      </w:r>
      <w:proofErr w:type="gramEnd"/>
    </w:p>
    <w:p w:rsidR="00F54EAA" w:rsidRPr="00F54EAA" w:rsidRDefault="00F54EAA" w:rsidP="00F54EAA">
      <w:pPr>
        <w:autoSpaceDE w:val="0"/>
        <w:autoSpaceDN w:val="0"/>
        <w:adjustRightInd w:val="0"/>
        <w:spacing w:after="0" w:line="240" w:lineRule="auto"/>
        <w:rPr>
          <w:rFonts w:ascii="Courier New" w:hAnsi="Courier New" w:cs="Courier New"/>
          <w:szCs w:val="24"/>
        </w:rPr>
      </w:pPr>
      <w:proofErr w:type="gramStart"/>
      <w:r w:rsidRPr="00F54EAA">
        <w:rPr>
          <w:rFonts w:ascii="Courier New" w:hAnsi="Courier New" w:cs="Courier New"/>
          <w:color w:val="0000FF"/>
          <w:sz w:val="18"/>
          <w:szCs w:val="20"/>
        </w:rPr>
        <w:t>end</w:t>
      </w:r>
      <w:proofErr w:type="gramEnd"/>
    </w:p>
    <w:p w:rsidR="00F54EAA" w:rsidRPr="00F54EAA" w:rsidRDefault="00F54EAA" w:rsidP="00F54EAA">
      <w:pPr>
        <w:autoSpaceDE w:val="0"/>
        <w:autoSpaceDN w:val="0"/>
        <w:adjustRightInd w:val="0"/>
        <w:spacing w:after="0" w:line="240" w:lineRule="auto"/>
        <w:rPr>
          <w:rFonts w:ascii="Courier New" w:hAnsi="Courier New" w:cs="Courier New"/>
          <w:szCs w:val="24"/>
        </w:rPr>
      </w:pPr>
      <w:proofErr w:type="gramStart"/>
      <w:r w:rsidRPr="00F54EAA">
        <w:rPr>
          <w:rFonts w:ascii="Courier New" w:hAnsi="Courier New" w:cs="Courier New"/>
          <w:color w:val="000000"/>
          <w:sz w:val="18"/>
          <w:szCs w:val="20"/>
        </w:rPr>
        <w:t>reverb</w:t>
      </w:r>
      <w:proofErr w:type="gramEnd"/>
      <w:r w:rsidRPr="00F54EAA">
        <w:rPr>
          <w:rFonts w:ascii="Courier New" w:hAnsi="Courier New" w:cs="Courier New"/>
          <w:color w:val="000000"/>
          <w:sz w:val="18"/>
          <w:szCs w:val="20"/>
        </w:rPr>
        <w:t xml:space="preserve"> = SL + 10*log10(reverb);</w:t>
      </w:r>
    </w:p>
    <w:p w:rsidR="00F54EAA" w:rsidRPr="00F54EAA" w:rsidRDefault="00F54EAA" w:rsidP="00F54EAA">
      <w:pPr>
        <w:autoSpaceDE w:val="0"/>
        <w:autoSpaceDN w:val="0"/>
        <w:adjustRightInd w:val="0"/>
        <w:spacing w:after="0" w:line="240" w:lineRule="auto"/>
        <w:rPr>
          <w:rFonts w:ascii="Courier New" w:hAnsi="Courier New" w:cs="Courier New"/>
          <w:szCs w:val="24"/>
        </w:rPr>
      </w:pPr>
      <w:proofErr w:type="spellStart"/>
      <w:r w:rsidRPr="00F54EAA">
        <w:rPr>
          <w:rFonts w:ascii="Courier New" w:hAnsi="Courier New" w:cs="Courier New"/>
          <w:color w:val="000000"/>
          <w:sz w:val="18"/>
          <w:szCs w:val="20"/>
        </w:rPr>
        <w:t>total_reverb</w:t>
      </w:r>
      <w:proofErr w:type="spellEnd"/>
      <w:r w:rsidRPr="00F54EAA">
        <w:rPr>
          <w:rFonts w:ascii="Courier New" w:hAnsi="Courier New" w:cs="Courier New"/>
          <w:color w:val="000000"/>
          <w:sz w:val="18"/>
          <w:szCs w:val="20"/>
        </w:rPr>
        <w:t xml:space="preserve"> = SL + 10*</w:t>
      </w:r>
      <w:proofErr w:type="gramStart"/>
      <w:r w:rsidRPr="00F54EAA">
        <w:rPr>
          <w:rFonts w:ascii="Courier New" w:hAnsi="Courier New" w:cs="Courier New"/>
          <w:color w:val="000000"/>
          <w:sz w:val="18"/>
          <w:szCs w:val="20"/>
        </w:rPr>
        <w:t>log10(</w:t>
      </w:r>
      <w:proofErr w:type="spellStart"/>
      <w:proofErr w:type="gramEnd"/>
      <w:r w:rsidRPr="00F54EAA">
        <w:rPr>
          <w:rFonts w:ascii="Courier New" w:hAnsi="Courier New" w:cs="Courier New"/>
          <w:color w:val="000000"/>
          <w:sz w:val="18"/>
          <w:szCs w:val="20"/>
        </w:rPr>
        <w:t>total_reverb</w:t>
      </w:r>
      <w:proofErr w:type="spellEnd"/>
      <w:r w:rsidRPr="00F54EAA">
        <w:rPr>
          <w:rFonts w:ascii="Courier New" w:hAnsi="Courier New" w:cs="Courier New"/>
          <w:color w:val="000000"/>
          <w:sz w:val="18"/>
          <w:szCs w:val="20"/>
        </w:rPr>
        <w:t>);</w:t>
      </w:r>
    </w:p>
    <w:p w:rsidR="00F54EAA" w:rsidRPr="00F54EAA" w:rsidRDefault="00F54EAA" w:rsidP="00F54EAA">
      <w:pPr>
        <w:autoSpaceDE w:val="0"/>
        <w:autoSpaceDN w:val="0"/>
        <w:adjustRightInd w:val="0"/>
        <w:spacing w:after="0" w:line="240" w:lineRule="auto"/>
        <w:rPr>
          <w:rFonts w:ascii="Courier New" w:hAnsi="Courier New" w:cs="Courier New"/>
          <w:szCs w:val="24"/>
        </w:rPr>
      </w:pPr>
      <w:proofErr w:type="spellStart"/>
      <w:r w:rsidRPr="00F54EAA">
        <w:rPr>
          <w:rFonts w:ascii="Courier New" w:hAnsi="Courier New" w:cs="Courier New"/>
          <w:color w:val="000000"/>
          <w:sz w:val="18"/>
          <w:szCs w:val="20"/>
        </w:rPr>
        <w:t>ideal_area</w:t>
      </w:r>
      <w:proofErr w:type="spellEnd"/>
      <w:r w:rsidRPr="00F54EAA">
        <w:rPr>
          <w:rFonts w:ascii="Courier New" w:hAnsi="Courier New" w:cs="Courier New"/>
          <w:color w:val="000000"/>
          <w:sz w:val="18"/>
          <w:szCs w:val="20"/>
        </w:rPr>
        <w:t xml:space="preserve"> = (speed/2)</w:t>
      </w:r>
      <w:proofErr w:type="gramStart"/>
      <w:r w:rsidRPr="00F54EAA">
        <w:rPr>
          <w:rFonts w:ascii="Courier New" w:hAnsi="Courier New" w:cs="Courier New"/>
          <w:color w:val="000000"/>
          <w:sz w:val="18"/>
          <w:szCs w:val="20"/>
        </w:rPr>
        <w:t>.^</w:t>
      </w:r>
      <w:proofErr w:type="gramEnd"/>
      <w:r w:rsidRPr="00F54EAA">
        <w:rPr>
          <w:rFonts w:ascii="Courier New" w:hAnsi="Courier New" w:cs="Courier New"/>
          <w:color w:val="000000"/>
          <w:sz w:val="18"/>
          <w:szCs w:val="20"/>
        </w:rPr>
        <w:t xml:space="preserve">2 * time2 * </w:t>
      </w:r>
      <w:proofErr w:type="spellStart"/>
      <w:r w:rsidRPr="00F54EAA">
        <w:rPr>
          <w:rFonts w:ascii="Courier New" w:hAnsi="Courier New" w:cs="Courier New"/>
          <w:color w:val="000000"/>
          <w:sz w:val="18"/>
          <w:szCs w:val="20"/>
        </w:rPr>
        <w:t>dtime</w:t>
      </w:r>
      <w:proofErr w:type="spellEnd"/>
      <w:r w:rsidRPr="00F54EAA">
        <w:rPr>
          <w:rFonts w:ascii="Courier New" w:hAnsi="Courier New" w:cs="Courier New"/>
          <w:color w:val="000000"/>
          <w:sz w:val="18"/>
          <w:szCs w:val="20"/>
        </w:rPr>
        <w:t xml:space="preserve"> * </w:t>
      </w:r>
      <w:proofErr w:type="spellStart"/>
      <w:r w:rsidRPr="00F54EAA">
        <w:rPr>
          <w:rFonts w:ascii="Courier New" w:hAnsi="Courier New" w:cs="Courier New"/>
          <w:color w:val="000000"/>
          <w:sz w:val="18"/>
          <w:szCs w:val="20"/>
        </w:rPr>
        <w:t>dphi</w:t>
      </w:r>
      <w:proofErr w:type="spellEnd"/>
      <w:r w:rsidRPr="00F54EAA">
        <w:rPr>
          <w:rFonts w:ascii="Courier New" w:hAnsi="Courier New" w:cs="Courier New"/>
          <w:color w:val="000000"/>
          <w:sz w:val="18"/>
          <w:szCs w:val="20"/>
        </w:rPr>
        <w:t xml:space="preserve"> ;</w:t>
      </w:r>
    </w:p>
    <w:p w:rsidR="00F54EAA" w:rsidRPr="00F54EAA" w:rsidRDefault="00F54EAA" w:rsidP="00F54EAA">
      <w:pPr>
        <w:autoSpaceDE w:val="0"/>
        <w:autoSpaceDN w:val="0"/>
        <w:adjustRightInd w:val="0"/>
        <w:spacing w:after="0" w:line="240" w:lineRule="auto"/>
        <w:rPr>
          <w:rFonts w:ascii="Courier New" w:hAnsi="Courier New" w:cs="Courier New"/>
          <w:szCs w:val="24"/>
        </w:rPr>
      </w:pPr>
      <w:r w:rsidRPr="00F54EAA">
        <w:rPr>
          <w:rFonts w:ascii="Courier New" w:hAnsi="Courier New" w:cs="Courier New"/>
          <w:color w:val="000000"/>
          <w:sz w:val="18"/>
          <w:szCs w:val="20"/>
        </w:rPr>
        <w:t xml:space="preserve">m = </w:t>
      </w:r>
      <w:proofErr w:type="gramStart"/>
      <w:r w:rsidRPr="00F54EAA">
        <w:rPr>
          <w:rFonts w:ascii="Courier New" w:hAnsi="Courier New" w:cs="Courier New"/>
          <w:color w:val="000000"/>
          <w:sz w:val="18"/>
          <w:szCs w:val="20"/>
        </w:rPr>
        <w:t>[ 1</w:t>
      </w:r>
      <w:proofErr w:type="gramEnd"/>
      <w:r w:rsidRPr="00F54EAA">
        <w:rPr>
          <w:rFonts w:ascii="Courier New" w:hAnsi="Courier New" w:cs="Courier New"/>
          <w:color w:val="000000"/>
          <w:sz w:val="18"/>
          <w:szCs w:val="20"/>
        </w:rPr>
        <w:t xml:space="preserve"> 2 3 5 6 9 ] ;   </w:t>
      </w:r>
      <w:r w:rsidRPr="00F54EAA">
        <w:rPr>
          <w:rFonts w:ascii="Courier New" w:hAnsi="Courier New" w:cs="Courier New"/>
          <w:color w:val="228B22"/>
          <w:sz w:val="18"/>
          <w:szCs w:val="20"/>
        </w:rPr>
        <w:t>% unique entries</w:t>
      </w:r>
    </w:p>
    <w:p w:rsidR="00F54EAA" w:rsidRPr="00F54EAA" w:rsidRDefault="00F54EAA" w:rsidP="00F54EAA">
      <w:pPr>
        <w:autoSpaceDE w:val="0"/>
        <w:autoSpaceDN w:val="0"/>
        <w:adjustRightInd w:val="0"/>
        <w:spacing w:after="0" w:line="240" w:lineRule="auto"/>
        <w:rPr>
          <w:rFonts w:ascii="Courier New" w:hAnsi="Courier New" w:cs="Courier New"/>
          <w:szCs w:val="24"/>
        </w:rPr>
      </w:pPr>
      <w:r w:rsidRPr="00F54EAA">
        <w:rPr>
          <w:rFonts w:ascii="Courier New" w:hAnsi="Courier New" w:cs="Courier New"/>
          <w:color w:val="228B22"/>
          <w:sz w:val="18"/>
          <w:szCs w:val="20"/>
        </w:rPr>
        <w:t>% m = 1</w:t>
      </w:r>
      <w:proofErr w:type="gramStart"/>
      <w:r w:rsidRPr="00F54EAA">
        <w:rPr>
          <w:rFonts w:ascii="Courier New" w:hAnsi="Courier New" w:cs="Courier New"/>
          <w:color w:val="228B22"/>
          <w:sz w:val="18"/>
          <w:szCs w:val="20"/>
        </w:rPr>
        <w:t>:length</w:t>
      </w:r>
      <w:proofErr w:type="gramEnd"/>
      <w:r w:rsidRPr="00F54EAA">
        <w:rPr>
          <w:rFonts w:ascii="Courier New" w:hAnsi="Courier New" w:cs="Courier New"/>
          <w:color w:val="228B22"/>
          <w:sz w:val="18"/>
          <w:szCs w:val="20"/>
        </w:rPr>
        <w:t>(reverb(:,1));</w:t>
      </w:r>
    </w:p>
    <w:p w:rsidR="00F54EAA" w:rsidRPr="00F54EAA" w:rsidRDefault="00F54EAA" w:rsidP="00F54EAA">
      <w:pPr>
        <w:autoSpaceDE w:val="0"/>
        <w:autoSpaceDN w:val="0"/>
        <w:adjustRightInd w:val="0"/>
        <w:spacing w:after="0" w:line="240" w:lineRule="auto"/>
        <w:rPr>
          <w:rFonts w:ascii="Courier New" w:hAnsi="Courier New" w:cs="Courier New"/>
          <w:szCs w:val="24"/>
        </w:rPr>
      </w:pPr>
      <w:r w:rsidRPr="00F54EAA">
        <w:rPr>
          <w:rFonts w:ascii="Courier New" w:hAnsi="Courier New" w:cs="Courier New"/>
          <w:color w:val="228B22"/>
          <w:sz w:val="18"/>
          <w:szCs w:val="20"/>
        </w:rPr>
        <w:t xml:space="preserve"> </w:t>
      </w:r>
    </w:p>
    <w:p w:rsidR="00F54EAA" w:rsidRPr="00F54EAA" w:rsidRDefault="00F54EAA" w:rsidP="00F54EAA">
      <w:pPr>
        <w:autoSpaceDE w:val="0"/>
        <w:autoSpaceDN w:val="0"/>
        <w:adjustRightInd w:val="0"/>
        <w:spacing w:after="0" w:line="240" w:lineRule="auto"/>
        <w:rPr>
          <w:rFonts w:ascii="Courier New" w:hAnsi="Courier New" w:cs="Courier New"/>
          <w:szCs w:val="24"/>
        </w:rPr>
      </w:pPr>
      <w:proofErr w:type="gramStart"/>
      <w:r w:rsidRPr="00F54EAA">
        <w:rPr>
          <w:rFonts w:ascii="Courier New" w:hAnsi="Courier New" w:cs="Courier New"/>
          <w:color w:val="000000"/>
          <w:sz w:val="18"/>
          <w:szCs w:val="20"/>
        </w:rPr>
        <w:t>save</w:t>
      </w:r>
      <w:proofErr w:type="gramEnd"/>
      <w:r w:rsidRPr="00F54EAA">
        <w:rPr>
          <w:rFonts w:ascii="Courier New" w:hAnsi="Courier New" w:cs="Courier New"/>
          <w:color w:val="000000"/>
          <w:sz w:val="18"/>
          <w:szCs w:val="20"/>
        </w:rPr>
        <w:t xml:space="preserve"> </w:t>
      </w:r>
      <w:proofErr w:type="spellStart"/>
      <w:r w:rsidRPr="00F54EAA">
        <w:rPr>
          <w:rFonts w:ascii="Courier New" w:hAnsi="Courier New" w:cs="Courier New"/>
          <w:color w:val="A020F0"/>
          <w:sz w:val="18"/>
          <w:szCs w:val="20"/>
        </w:rPr>
        <w:t>classic_reverb</w:t>
      </w:r>
      <w:proofErr w:type="spellEnd"/>
      <w:r w:rsidRPr="00F54EAA">
        <w:rPr>
          <w:rFonts w:ascii="Courier New" w:hAnsi="Courier New" w:cs="Courier New"/>
          <w:color w:val="000000"/>
          <w:sz w:val="18"/>
          <w:szCs w:val="20"/>
        </w:rPr>
        <w:t xml:space="preserve"> </w:t>
      </w:r>
      <w:r w:rsidRPr="00F54EAA">
        <w:rPr>
          <w:rFonts w:ascii="Courier New" w:hAnsi="Courier New" w:cs="Courier New"/>
          <w:color w:val="A020F0"/>
          <w:sz w:val="18"/>
          <w:szCs w:val="20"/>
        </w:rPr>
        <w:t>time2</w:t>
      </w:r>
      <w:r w:rsidRPr="00F54EAA">
        <w:rPr>
          <w:rFonts w:ascii="Courier New" w:hAnsi="Courier New" w:cs="Courier New"/>
          <w:color w:val="000000"/>
          <w:sz w:val="18"/>
          <w:szCs w:val="20"/>
        </w:rPr>
        <w:t xml:space="preserve"> </w:t>
      </w:r>
      <w:r w:rsidRPr="00F54EAA">
        <w:rPr>
          <w:rFonts w:ascii="Courier New" w:hAnsi="Courier New" w:cs="Courier New"/>
          <w:color w:val="A020F0"/>
          <w:sz w:val="18"/>
          <w:szCs w:val="20"/>
        </w:rPr>
        <w:t>reverb</w:t>
      </w:r>
      <w:r w:rsidRPr="00F54EAA">
        <w:rPr>
          <w:rFonts w:ascii="Courier New" w:hAnsi="Courier New" w:cs="Courier New"/>
          <w:color w:val="000000"/>
          <w:sz w:val="18"/>
          <w:szCs w:val="20"/>
        </w:rPr>
        <w:t xml:space="preserve"> </w:t>
      </w:r>
      <w:proofErr w:type="spellStart"/>
      <w:r w:rsidRPr="00F54EAA">
        <w:rPr>
          <w:rFonts w:ascii="Courier New" w:hAnsi="Courier New" w:cs="Courier New"/>
          <w:color w:val="A020F0"/>
          <w:sz w:val="18"/>
          <w:szCs w:val="20"/>
        </w:rPr>
        <w:t>total_reverb</w:t>
      </w:r>
      <w:proofErr w:type="spellEnd"/>
      <w:r w:rsidRPr="00F54EAA">
        <w:rPr>
          <w:rFonts w:ascii="Courier New" w:hAnsi="Courier New" w:cs="Courier New"/>
          <w:color w:val="000000"/>
          <w:sz w:val="18"/>
          <w:szCs w:val="20"/>
        </w:rPr>
        <w:t xml:space="preserve"> </w:t>
      </w:r>
      <w:r w:rsidRPr="00F54EAA">
        <w:rPr>
          <w:rFonts w:ascii="Courier New" w:hAnsi="Courier New" w:cs="Courier New"/>
          <w:color w:val="A020F0"/>
          <w:sz w:val="18"/>
          <w:szCs w:val="20"/>
        </w:rPr>
        <w:t>type</w:t>
      </w:r>
      <w:r w:rsidRPr="00F54EAA">
        <w:rPr>
          <w:rFonts w:ascii="Courier New" w:hAnsi="Courier New" w:cs="Courier New"/>
          <w:color w:val="000000"/>
          <w:sz w:val="18"/>
          <w:szCs w:val="20"/>
        </w:rPr>
        <w:t xml:space="preserve"> </w:t>
      </w:r>
      <w:r w:rsidRPr="00F54EAA">
        <w:rPr>
          <w:rFonts w:ascii="Courier New" w:hAnsi="Courier New" w:cs="Courier New"/>
          <w:color w:val="0000FF"/>
          <w:sz w:val="18"/>
          <w:szCs w:val="20"/>
        </w:rPr>
        <w:t>...</w:t>
      </w:r>
    </w:p>
    <w:p w:rsidR="00F54EAA" w:rsidRPr="00F54EAA" w:rsidRDefault="00F54EAA" w:rsidP="00F54EAA">
      <w:pPr>
        <w:autoSpaceDE w:val="0"/>
        <w:autoSpaceDN w:val="0"/>
        <w:adjustRightInd w:val="0"/>
        <w:spacing w:after="0" w:line="240" w:lineRule="auto"/>
        <w:rPr>
          <w:rFonts w:ascii="Courier New" w:hAnsi="Courier New" w:cs="Courier New"/>
          <w:szCs w:val="24"/>
        </w:rPr>
      </w:pPr>
      <w:r w:rsidRPr="00F54EAA">
        <w:rPr>
          <w:rFonts w:ascii="Courier New" w:hAnsi="Courier New" w:cs="Courier New"/>
          <w:color w:val="000000"/>
          <w:sz w:val="18"/>
          <w:szCs w:val="20"/>
        </w:rPr>
        <w:t xml:space="preserve">        </w:t>
      </w:r>
      <w:proofErr w:type="gramStart"/>
      <w:r w:rsidRPr="00F54EAA">
        <w:rPr>
          <w:rFonts w:ascii="Courier New" w:hAnsi="Courier New" w:cs="Courier New"/>
          <w:color w:val="A020F0"/>
          <w:sz w:val="18"/>
          <w:szCs w:val="20"/>
        </w:rPr>
        <w:t>speed</w:t>
      </w:r>
      <w:proofErr w:type="gramEnd"/>
      <w:r w:rsidRPr="00F54EAA">
        <w:rPr>
          <w:rFonts w:ascii="Courier New" w:hAnsi="Courier New" w:cs="Courier New"/>
          <w:color w:val="000000"/>
          <w:sz w:val="18"/>
          <w:szCs w:val="20"/>
        </w:rPr>
        <w:t xml:space="preserve"> </w:t>
      </w:r>
      <w:r w:rsidRPr="00F54EAA">
        <w:rPr>
          <w:rFonts w:ascii="Courier New" w:hAnsi="Courier New" w:cs="Courier New"/>
          <w:color w:val="A020F0"/>
          <w:sz w:val="18"/>
          <w:szCs w:val="20"/>
        </w:rPr>
        <w:t>depth</w:t>
      </w:r>
      <w:r w:rsidRPr="00F54EAA">
        <w:rPr>
          <w:rFonts w:ascii="Courier New" w:hAnsi="Courier New" w:cs="Courier New"/>
          <w:color w:val="000000"/>
          <w:sz w:val="18"/>
          <w:szCs w:val="20"/>
        </w:rPr>
        <w:t xml:space="preserve"> </w:t>
      </w:r>
      <w:proofErr w:type="spellStart"/>
      <w:r w:rsidRPr="00F54EAA">
        <w:rPr>
          <w:rFonts w:ascii="Courier New" w:hAnsi="Courier New" w:cs="Courier New"/>
          <w:color w:val="A020F0"/>
          <w:sz w:val="18"/>
          <w:szCs w:val="20"/>
        </w:rPr>
        <w:t>dphi</w:t>
      </w:r>
      <w:proofErr w:type="spellEnd"/>
      <w:r w:rsidRPr="00F54EAA">
        <w:rPr>
          <w:rFonts w:ascii="Courier New" w:hAnsi="Courier New" w:cs="Courier New"/>
          <w:color w:val="000000"/>
          <w:sz w:val="18"/>
          <w:szCs w:val="20"/>
        </w:rPr>
        <w:t xml:space="preserve"> </w:t>
      </w:r>
      <w:proofErr w:type="spellStart"/>
      <w:r w:rsidRPr="00F54EAA">
        <w:rPr>
          <w:rFonts w:ascii="Courier New" w:hAnsi="Courier New" w:cs="Courier New"/>
          <w:color w:val="A020F0"/>
          <w:sz w:val="18"/>
          <w:szCs w:val="20"/>
        </w:rPr>
        <w:t>dtime</w:t>
      </w:r>
      <w:proofErr w:type="spellEnd"/>
      <w:r w:rsidRPr="00F54EAA">
        <w:rPr>
          <w:rFonts w:ascii="Courier New" w:hAnsi="Courier New" w:cs="Courier New"/>
          <w:color w:val="000000"/>
          <w:sz w:val="18"/>
          <w:szCs w:val="20"/>
        </w:rPr>
        <w:t xml:space="preserve"> </w:t>
      </w:r>
      <w:proofErr w:type="spellStart"/>
      <w:r w:rsidRPr="00F54EAA">
        <w:rPr>
          <w:rFonts w:ascii="Courier New" w:hAnsi="Courier New" w:cs="Courier New"/>
          <w:color w:val="A020F0"/>
          <w:sz w:val="18"/>
          <w:szCs w:val="20"/>
        </w:rPr>
        <w:t>bss</w:t>
      </w:r>
      <w:proofErr w:type="spellEnd"/>
      <w:r w:rsidRPr="00F54EAA">
        <w:rPr>
          <w:rFonts w:ascii="Courier New" w:hAnsi="Courier New" w:cs="Courier New"/>
          <w:color w:val="000000"/>
          <w:sz w:val="18"/>
          <w:szCs w:val="20"/>
        </w:rPr>
        <w:t xml:space="preserve"> </w:t>
      </w:r>
      <w:r w:rsidRPr="00F54EAA">
        <w:rPr>
          <w:rFonts w:ascii="Courier New" w:hAnsi="Courier New" w:cs="Courier New"/>
          <w:color w:val="A020F0"/>
          <w:sz w:val="18"/>
          <w:szCs w:val="20"/>
        </w:rPr>
        <w:t>SL</w:t>
      </w:r>
    </w:p>
    <w:p w:rsidR="00F54EAA" w:rsidRPr="00F54EAA" w:rsidRDefault="00F54EAA" w:rsidP="00F54EAA">
      <w:pPr>
        <w:autoSpaceDE w:val="0"/>
        <w:autoSpaceDN w:val="0"/>
        <w:adjustRightInd w:val="0"/>
        <w:spacing w:after="0" w:line="240" w:lineRule="auto"/>
        <w:rPr>
          <w:rFonts w:ascii="Courier New" w:hAnsi="Courier New" w:cs="Courier New"/>
          <w:szCs w:val="24"/>
        </w:rPr>
      </w:pPr>
      <w:r w:rsidRPr="00F54EAA">
        <w:rPr>
          <w:rFonts w:ascii="Courier New" w:hAnsi="Courier New" w:cs="Courier New"/>
          <w:color w:val="A020F0"/>
          <w:sz w:val="18"/>
          <w:szCs w:val="20"/>
        </w:rPr>
        <w:t xml:space="preserve"> </w:t>
      </w:r>
    </w:p>
    <w:p w:rsidR="00F54EAA" w:rsidRPr="00F54EAA" w:rsidRDefault="00F54EAA" w:rsidP="00F54EAA">
      <w:pPr>
        <w:autoSpaceDE w:val="0"/>
        <w:autoSpaceDN w:val="0"/>
        <w:adjustRightInd w:val="0"/>
        <w:spacing w:after="0" w:line="240" w:lineRule="auto"/>
        <w:rPr>
          <w:rFonts w:ascii="Courier New" w:hAnsi="Courier New" w:cs="Courier New"/>
          <w:szCs w:val="24"/>
        </w:rPr>
      </w:pPr>
      <w:proofErr w:type="gramStart"/>
      <w:r w:rsidRPr="00F54EAA">
        <w:rPr>
          <w:rFonts w:ascii="Courier New" w:hAnsi="Courier New" w:cs="Courier New"/>
          <w:color w:val="0000FF"/>
          <w:sz w:val="18"/>
          <w:szCs w:val="20"/>
        </w:rPr>
        <w:t>if</w:t>
      </w:r>
      <w:proofErr w:type="gramEnd"/>
      <w:r w:rsidRPr="00F54EAA">
        <w:rPr>
          <w:rFonts w:ascii="Courier New" w:hAnsi="Courier New" w:cs="Courier New"/>
          <w:color w:val="000000"/>
          <w:sz w:val="18"/>
          <w:szCs w:val="20"/>
        </w:rPr>
        <w:t xml:space="preserve"> ( debug ) </w:t>
      </w:r>
    </w:p>
    <w:p w:rsidR="00F54EAA" w:rsidRPr="00F54EAA" w:rsidRDefault="00F54EAA" w:rsidP="00F54EAA">
      <w:pPr>
        <w:autoSpaceDE w:val="0"/>
        <w:autoSpaceDN w:val="0"/>
        <w:adjustRightInd w:val="0"/>
        <w:spacing w:after="0" w:line="240" w:lineRule="auto"/>
        <w:rPr>
          <w:rFonts w:ascii="Courier New" w:hAnsi="Courier New" w:cs="Courier New"/>
          <w:szCs w:val="24"/>
        </w:rPr>
      </w:pPr>
      <w:r w:rsidRPr="00F54EAA">
        <w:rPr>
          <w:rFonts w:ascii="Courier New" w:hAnsi="Courier New" w:cs="Courier New"/>
          <w:color w:val="000000"/>
          <w:sz w:val="18"/>
          <w:szCs w:val="20"/>
        </w:rPr>
        <w:t xml:space="preserve">    </w:t>
      </w:r>
      <w:proofErr w:type="gramStart"/>
      <w:r w:rsidRPr="00F54EAA">
        <w:rPr>
          <w:rFonts w:ascii="Courier New" w:hAnsi="Courier New" w:cs="Courier New"/>
          <w:color w:val="000000"/>
          <w:sz w:val="18"/>
          <w:szCs w:val="20"/>
        </w:rPr>
        <w:t>figure ;</w:t>
      </w:r>
      <w:proofErr w:type="gramEnd"/>
    </w:p>
    <w:p w:rsidR="00F54EAA" w:rsidRPr="00F54EAA" w:rsidRDefault="00F54EAA" w:rsidP="00F54EAA">
      <w:pPr>
        <w:autoSpaceDE w:val="0"/>
        <w:autoSpaceDN w:val="0"/>
        <w:adjustRightInd w:val="0"/>
        <w:spacing w:after="0" w:line="240" w:lineRule="auto"/>
        <w:rPr>
          <w:rFonts w:ascii="Courier New" w:hAnsi="Courier New" w:cs="Courier New"/>
          <w:szCs w:val="24"/>
        </w:rPr>
      </w:pPr>
      <w:r w:rsidRPr="00F54EAA">
        <w:rPr>
          <w:rFonts w:ascii="Courier New" w:hAnsi="Courier New" w:cs="Courier New"/>
          <w:color w:val="000000"/>
          <w:sz w:val="18"/>
          <w:szCs w:val="20"/>
        </w:rPr>
        <w:t xml:space="preserve">    </w:t>
      </w:r>
      <w:proofErr w:type="gramStart"/>
      <w:r w:rsidRPr="00F54EAA">
        <w:rPr>
          <w:rFonts w:ascii="Courier New" w:hAnsi="Courier New" w:cs="Courier New"/>
          <w:color w:val="000000"/>
          <w:sz w:val="18"/>
          <w:szCs w:val="20"/>
        </w:rPr>
        <w:t>plot(</w:t>
      </w:r>
      <w:proofErr w:type="gramEnd"/>
      <w:r w:rsidRPr="00F54EAA">
        <w:rPr>
          <w:rFonts w:ascii="Courier New" w:hAnsi="Courier New" w:cs="Courier New"/>
          <w:color w:val="000000"/>
          <w:sz w:val="18"/>
          <w:szCs w:val="20"/>
        </w:rPr>
        <w:t xml:space="preserve"> time2, 10*log10(loss2(m,:)), </w:t>
      </w:r>
      <w:r w:rsidRPr="00F54EAA">
        <w:rPr>
          <w:rFonts w:ascii="Courier New" w:hAnsi="Courier New" w:cs="Courier New"/>
          <w:color w:val="A020F0"/>
          <w:sz w:val="18"/>
          <w:szCs w:val="20"/>
        </w:rPr>
        <w:t>'</w:t>
      </w:r>
      <w:proofErr w:type="spellStart"/>
      <w:r w:rsidRPr="00F54EAA">
        <w:rPr>
          <w:rFonts w:ascii="Courier New" w:hAnsi="Courier New" w:cs="Courier New"/>
          <w:color w:val="A020F0"/>
          <w:sz w:val="18"/>
          <w:szCs w:val="20"/>
        </w:rPr>
        <w:t>LineWidth</w:t>
      </w:r>
      <w:proofErr w:type="spellEnd"/>
      <w:r w:rsidRPr="00F54EAA">
        <w:rPr>
          <w:rFonts w:ascii="Courier New" w:hAnsi="Courier New" w:cs="Courier New"/>
          <w:color w:val="A020F0"/>
          <w:sz w:val="18"/>
          <w:szCs w:val="20"/>
        </w:rPr>
        <w:t>'</w:t>
      </w:r>
      <w:r w:rsidRPr="00F54EAA">
        <w:rPr>
          <w:rFonts w:ascii="Courier New" w:hAnsi="Courier New" w:cs="Courier New"/>
          <w:color w:val="000000"/>
          <w:sz w:val="18"/>
          <w:szCs w:val="20"/>
        </w:rPr>
        <w:t>, 2 ) ; grid</w:t>
      </w:r>
    </w:p>
    <w:p w:rsidR="00F54EAA" w:rsidRPr="00F54EAA" w:rsidRDefault="00F54EAA" w:rsidP="00F54EAA">
      <w:pPr>
        <w:autoSpaceDE w:val="0"/>
        <w:autoSpaceDN w:val="0"/>
        <w:adjustRightInd w:val="0"/>
        <w:spacing w:after="0" w:line="240" w:lineRule="auto"/>
        <w:rPr>
          <w:rFonts w:ascii="Courier New" w:hAnsi="Courier New" w:cs="Courier New"/>
          <w:szCs w:val="24"/>
        </w:rPr>
      </w:pPr>
      <w:r w:rsidRPr="00F54EAA">
        <w:rPr>
          <w:rFonts w:ascii="Courier New" w:hAnsi="Courier New" w:cs="Courier New"/>
          <w:color w:val="000000"/>
          <w:sz w:val="18"/>
          <w:szCs w:val="20"/>
        </w:rPr>
        <w:t xml:space="preserve">    </w:t>
      </w:r>
      <w:proofErr w:type="spellStart"/>
      <w:proofErr w:type="gramStart"/>
      <w:r w:rsidRPr="00F54EAA">
        <w:rPr>
          <w:rFonts w:ascii="Courier New" w:hAnsi="Courier New" w:cs="Courier New"/>
          <w:color w:val="000000"/>
          <w:sz w:val="18"/>
          <w:szCs w:val="20"/>
        </w:rPr>
        <w:t>xlabel</w:t>
      </w:r>
      <w:proofErr w:type="spellEnd"/>
      <w:r w:rsidRPr="00F54EAA">
        <w:rPr>
          <w:rFonts w:ascii="Courier New" w:hAnsi="Courier New" w:cs="Courier New"/>
          <w:color w:val="000000"/>
          <w:sz w:val="18"/>
          <w:szCs w:val="20"/>
        </w:rPr>
        <w:t>(</w:t>
      </w:r>
      <w:proofErr w:type="gramEnd"/>
      <w:r w:rsidRPr="00F54EAA">
        <w:rPr>
          <w:rFonts w:ascii="Courier New" w:hAnsi="Courier New" w:cs="Courier New"/>
          <w:color w:val="A020F0"/>
          <w:sz w:val="18"/>
          <w:szCs w:val="20"/>
        </w:rPr>
        <w:t>'Two Way Travel Time (sec)'</w:t>
      </w:r>
      <w:r w:rsidRPr="00F54EAA">
        <w:rPr>
          <w:rFonts w:ascii="Courier New" w:hAnsi="Courier New" w:cs="Courier New"/>
          <w:color w:val="000000"/>
          <w:sz w:val="18"/>
          <w:szCs w:val="20"/>
        </w:rPr>
        <w:t>);</w:t>
      </w:r>
    </w:p>
    <w:p w:rsidR="00F54EAA" w:rsidRPr="00F54EAA" w:rsidRDefault="00F54EAA" w:rsidP="00F54EAA">
      <w:pPr>
        <w:autoSpaceDE w:val="0"/>
        <w:autoSpaceDN w:val="0"/>
        <w:adjustRightInd w:val="0"/>
        <w:spacing w:after="0" w:line="240" w:lineRule="auto"/>
        <w:rPr>
          <w:rFonts w:ascii="Courier New" w:hAnsi="Courier New" w:cs="Courier New"/>
          <w:szCs w:val="24"/>
        </w:rPr>
      </w:pPr>
      <w:r w:rsidRPr="00F54EAA">
        <w:rPr>
          <w:rFonts w:ascii="Courier New" w:hAnsi="Courier New" w:cs="Courier New"/>
          <w:color w:val="000000"/>
          <w:sz w:val="18"/>
          <w:szCs w:val="20"/>
        </w:rPr>
        <w:t xml:space="preserve">    </w:t>
      </w:r>
      <w:proofErr w:type="spellStart"/>
      <w:proofErr w:type="gramStart"/>
      <w:r w:rsidRPr="00F54EAA">
        <w:rPr>
          <w:rFonts w:ascii="Courier New" w:hAnsi="Courier New" w:cs="Courier New"/>
          <w:color w:val="000000"/>
          <w:sz w:val="18"/>
          <w:szCs w:val="20"/>
        </w:rPr>
        <w:t>ylabel</w:t>
      </w:r>
      <w:proofErr w:type="spellEnd"/>
      <w:r w:rsidRPr="00F54EAA">
        <w:rPr>
          <w:rFonts w:ascii="Courier New" w:hAnsi="Courier New" w:cs="Courier New"/>
          <w:color w:val="000000"/>
          <w:sz w:val="18"/>
          <w:szCs w:val="20"/>
        </w:rPr>
        <w:t>(</w:t>
      </w:r>
      <w:proofErr w:type="gramEnd"/>
      <w:r w:rsidRPr="00F54EAA">
        <w:rPr>
          <w:rFonts w:ascii="Courier New" w:hAnsi="Courier New" w:cs="Courier New"/>
          <w:color w:val="A020F0"/>
          <w:sz w:val="18"/>
          <w:szCs w:val="20"/>
        </w:rPr>
        <w:t>'Two Way Transmission Loss (dB)'</w:t>
      </w:r>
      <w:r w:rsidRPr="00F54EAA">
        <w:rPr>
          <w:rFonts w:ascii="Courier New" w:hAnsi="Courier New" w:cs="Courier New"/>
          <w:color w:val="000000"/>
          <w:sz w:val="18"/>
          <w:szCs w:val="20"/>
        </w:rPr>
        <w:t>);</w:t>
      </w:r>
    </w:p>
    <w:p w:rsidR="00F54EAA" w:rsidRPr="00F54EAA" w:rsidRDefault="00F54EAA" w:rsidP="00F54EAA">
      <w:pPr>
        <w:autoSpaceDE w:val="0"/>
        <w:autoSpaceDN w:val="0"/>
        <w:adjustRightInd w:val="0"/>
        <w:spacing w:after="0" w:line="240" w:lineRule="auto"/>
        <w:rPr>
          <w:rFonts w:ascii="Courier New" w:hAnsi="Courier New" w:cs="Courier New"/>
          <w:szCs w:val="24"/>
        </w:rPr>
      </w:pPr>
      <w:r w:rsidRPr="00F54EAA">
        <w:rPr>
          <w:rFonts w:ascii="Courier New" w:hAnsi="Courier New" w:cs="Courier New"/>
          <w:color w:val="000000"/>
          <w:sz w:val="18"/>
          <w:szCs w:val="20"/>
        </w:rPr>
        <w:t xml:space="preserve">    </w:t>
      </w:r>
      <w:proofErr w:type="gramStart"/>
      <w:r w:rsidRPr="00F54EAA">
        <w:rPr>
          <w:rFonts w:ascii="Courier New" w:hAnsi="Courier New" w:cs="Courier New"/>
          <w:color w:val="000000"/>
          <w:sz w:val="18"/>
          <w:szCs w:val="20"/>
        </w:rPr>
        <w:t>set(</w:t>
      </w:r>
      <w:proofErr w:type="spellStart"/>
      <w:proofErr w:type="gramEnd"/>
      <w:r w:rsidRPr="00F54EAA">
        <w:rPr>
          <w:rFonts w:ascii="Courier New" w:hAnsi="Courier New" w:cs="Courier New"/>
          <w:color w:val="000000"/>
          <w:sz w:val="18"/>
          <w:szCs w:val="20"/>
        </w:rPr>
        <w:t>gca</w:t>
      </w:r>
      <w:proofErr w:type="spellEnd"/>
      <w:r w:rsidRPr="00F54EAA">
        <w:rPr>
          <w:rFonts w:ascii="Courier New" w:hAnsi="Courier New" w:cs="Courier New"/>
          <w:color w:val="000000"/>
          <w:sz w:val="18"/>
          <w:szCs w:val="20"/>
        </w:rPr>
        <w:t>,</w:t>
      </w:r>
      <w:r w:rsidRPr="00F54EAA">
        <w:rPr>
          <w:rFonts w:ascii="Courier New" w:hAnsi="Courier New" w:cs="Courier New"/>
          <w:color w:val="A020F0"/>
          <w:sz w:val="18"/>
          <w:szCs w:val="20"/>
        </w:rPr>
        <w:t>'</w:t>
      </w:r>
      <w:proofErr w:type="spellStart"/>
      <w:r w:rsidRPr="00F54EAA">
        <w:rPr>
          <w:rFonts w:ascii="Courier New" w:hAnsi="Courier New" w:cs="Courier New"/>
          <w:color w:val="A020F0"/>
          <w:sz w:val="18"/>
          <w:szCs w:val="20"/>
        </w:rPr>
        <w:t>Xlim</w:t>
      </w:r>
      <w:proofErr w:type="spellEnd"/>
      <w:r w:rsidRPr="00F54EAA">
        <w:rPr>
          <w:rFonts w:ascii="Courier New" w:hAnsi="Courier New" w:cs="Courier New"/>
          <w:color w:val="A020F0"/>
          <w:sz w:val="18"/>
          <w:szCs w:val="20"/>
        </w:rPr>
        <w:t>'</w:t>
      </w:r>
      <w:r w:rsidRPr="00F54EAA">
        <w:rPr>
          <w:rFonts w:ascii="Courier New" w:hAnsi="Courier New" w:cs="Courier New"/>
          <w:color w:val="000000"/>
          <w:sz w:val="18"/>
          <w:szCs w:val="20"/>
        </w:rPr>
        <w:t xml:space="preserve">,[0 </w:t>
      </w:r>
      <w:proofErr w:type="spellStart"/>
      <w:r w:rsidRPr="00F54EAA">
        <w:rPr>
          <w:rFonts w:ascii="Courier New" w:hAnsi="Courier New" w:cs="Courier New"/>
          <w:color w:val="000000"/>
          <w:sz w:val="18"/>
          <w:szCs w:val="20"/>
        </w:rPr>
        <w:t>maxTime</w:t>
      </w:r>
      <w:proofErr w:type="spellEnd"/>
      <w:r w:rsidRPr="00F54EAA">
        <w:rPr>
          <w:rFonts w:ascii="Courier New" w:hAnsi="Courier New" w:cs="Courier New"/>
          <w:color w:val="000000"/>
          <w:sz w:val="18"/>
          <w:szCs w:val="20"/>
        </w:rPr>
        <w:t>]);</w:t>
      </w:r>
    </w:p>
    <w:p w:rsidR="00F54EAA" w:rsidRPr="00F54EAA" w:rsidRDefault="00F54EAA" w:rsidP="00F54EAA">
      <w:pPr>
        <w:autoSpaceDE w:val="0"/>
        <w:autoSpaceDN w:val="0"/>
        <w:adjustRightInd w:val="0"/>
        <w:spacing w:after="0" w:line="240" w:lineRule="auto"/>
        <w:rPr>
          <w:rFonts w:ascii="Courier New" w:hAnsi="Courier New" w:cs="Courier New"/>
          <w:szCs w:val="24"/>
        </w:rPr>
      </w:pPr>
      <w:r w:rsidRPr="00F54EAA">
        <w:rPr>
          <w:rFonts w:ascii="Courier New" w:hAnsi="Courier New" w:cs="Courier New"/>
          <w:color w:val="000000"/>
          <w:sz w:val="18"/>
          <w:szCs w:val="20"/>
        </w:rPr>
        <w:t xml:space="preserve">    </w:t>
      </w:r>
      <w:proofErr w:type="gramStart"/>
      <w:r w:rsidRPr="00F54EAA">
        <w:rPr>
          <w:rFonts w:ascii="Courier New" w:hAnsi="Courier New" w:cs="Courier New"/>
          <w:color w:val="000000"/>
          <w:sz w:val="18"/>
          <w:szCs w:val="20"/>
        </w:rPr>
        <w:t>legend(</w:t>
      </w:r>
      <w:proofErr w:type="gramEnd"/>
      <w:r w:rsidRPr="00F54EAA">
        <w:rPr>
          <w:rFonts w:ascii="Courier New" w:hAnsi="Courier New" w:cs="Courier New"/>
          <w:color w:val="000000"/>
          <w:sz w:val="18"/>
          <w:szCs w:val="20"/>
        </w:rPr>
        <w:t>type{m},</w:t>
      </w:r>
      <w:r w:rsidRPr="00F54EAA">
        <w:rPr>
          <w:rFonts w:ascii="Courier New" w:hAnsi="Courier New" w:cs="Courier New"/>
          <w:color w:val="A020F0"/>
          <w:sz w:val="18"/>
          <w:szCs w:val="20"/>
        </w:rPr>
        <w:t>'Location'</w:t>
      </w:r>
      <w:r w:rsidRPr="00F54EAA">
        <w:rPr>
          <w:rFonts w:ascii="Courier New" w:hAnsi="Courier New" w:cs="Courier New"/>
          <w:color w:val="000000"/>
          <w:sz w:val="18"/>
          <w:szCs w:val="20"/>
        </w:rPr>
        <w:t>,</w:t>
      </w:r>
      <w:r w:rsidRPr="00F54EAA">
        <w:rPr>
          <w:rFonts w:ascii="Courier New" w:hAnsi="Courier New" w:cs="Courier New"/>
          <w:color w:val="A020F0"/>
          <w:sz w:val="18"/>
          <w:szCs w:val="20"/>
        </w:rPr>
        <w:t>'</w:t>
      </w:r>
      <w:proofErr w:type="spellStart"/>
      <w:r w:rsidRPr="00F54EAA">
        <w:rPr>
          <w:rFonts w:ascii="Courier New" w:hAnsi="Courier New" w:cs="Courier New"/>
          <w:color w:val="A020F0"/>
          <w:sz w:val="18"/>
          <w:szCs w:val="20"/>
        </w:rPr>
        <w:t>NorthEast</w:t>
      </w:r>
      <w:proofErr w:type="spellEnd"/>
      <w:r w:rsidRPr="00F54EAA">
        <w:rPr>
          <w:rFonts w:ascii="Courier New" w:hAnsi="Courier New" w:cs="Courier New"/>
          <w:color w:val="A020F0"/>
          <w:sz w:val="18"/>
          <w:szCs w:val="20"/>
        </w:rPr>
        <w:t>'</w:t>
      </w:r>
      <w:r w:rsidRPr="00F54EAA">
        <w:rPr>
          <w:rFonts w:ascii="Courier New" w:hAnsi="Courier New" w:cs="Courier New"/>
          <w:color w:val="000000"/>
          <w:sz w:val="18"/>
          <w:szCs w:val="20"/>
        </w:rPr>
        <w:t>);</w:t>
      </w:r>
    </w:p>
    <w:p w:rsidR="00F54EAA" w:rsidRPr="00F54EAA" w:rsidRDefault="00F54EAA" w:rsidP="00F54EAA">
      <w:pPr>
        <w:autoSpaceDE w:val="0"/>
        <w:autoSpaceDN w:val="0"/>
        <w:adjustRightInd w:val="0"/>
        <w:spacing w:after="0" w:line="240" w:lineRule="auto"/>
        <w:rPr>
          <w:rFonts w:ascii="Courier New" w:hAnsi="Courier New" w:cs="Courier New"/>
          <w:szCs w:val="24"/>
        </w:rPr>
      </w:pPr>
      <w:r w:rsidRPr="00F54EAA">
        <w:rPr>
          <w:rFonts w:ascii="Courier New" w:hAnsi="Courier New" w:cs="Courier New"/>
          <w:color w:val="000000"/>
          <w:sz w:val="18"/>
          <w:szCs w:val="20"/>
        </w:rPr>
        <w:t xml:space="preserve">    </w:t>
      </w:r>
      <w:proofErr w:type="gramStart"/>
      <w:r w:rsidRPr="00F54EAA">
        <w:rPr>
          <w:rFonts w:ascii="Courier New" w:hAnsi="Courier New" w:cs="Courier New"/>
          <w:color w:val="000000"/>
          <w:sz w:val="18"/>
          <w:szCs w:val="20"/>
        </w:rPr>
        <w:t>title(</w:t>
      </w:r>
      <w:proofErr w:type="gramEnd"/>
      <w:r w:rsidRPr="00F54EAA">
        <w:rPr>
          <w:rFonts w:ascii="Courier New" w:hAnsi="Courier New" w:cs="Courier New"/>
          <w:color w:val="000000"/>
          <w:sz w:val="18"/>
          <w:szCs w:val="20"/>
        </w:rPr>
        <w:t>header);</w:t>
      </w:r>
    </w:p>
    <w:p w:rsidR="00F54EAA" w:rsidRPr="00F54EAA" w:rsidRDefault="00F54EAA" w:rsidP="00F54EAA">
      <w:pPr>
        <w:autoSpaceDE w:val="0"/>
        <w:autoSpaceDN w:val="0"/>
        <w:adjustRightInd w:val="0"/>
        <w:spacing w:after="0" w:line="240" w:lineRule="auto"/>
        <w:rPr>
          <w:rFonts w:ascii="Courier New" w:hAnsi="Courier New" w:cs="Courier New"/>
          <w:szCs w:val="24"/>
        </w:rPr>
      </w:pPr>
      <w:r w:rsidRPr="00F54EAA">
        <w:rPr>
          <w:rFonts w:ascii="Courier New" w:hAnsi="Courier New" w:cs="Courier New"/>
          <w:color w:val="000000"/>
          <w:sz w:val="18"/>
          <w:szCs w:val="20"/>
        </w:rPr>
        <w:t xml:space="preserve"> </w:t>
      </w:r>
    </w:p>
    <w:p w:rsidR="00F54EAA" w:rsidRPr="00F54EAA" w:rsidRDefault="00F54EAA" w:rsidP="00F54EAA">
      <w:pPr>
        <w:autoSpaceDE w:val="0"/>
        <w:autoSpaceDN w:val="0"/>
        <w:adjustRightInd w:val="0"/>
        <w:spacing w:after="0" w:line="240" w:lineRule="auto"/>
        <w:rPr>
          <w:rFonts w:ascii="Courier New" w:hAnsi="Courier New" w:cs="Courier New"/>
          <w:szCs w:val="24"/>
        </w:rPr>
      </w:pPr>
      <w:r w:rsidRPr="00F54EAA">
        <w:rPr>
          <w:rFonts w:ascii="Courier New" w:hAnsi="Courier New" w:cs="Courier New"/>
          <w:color w:val="000000"/>
          <w:sz w:val="18"/>
          <w:szCs w:val="20"/>
        </w:rPr>
        <w:t xml:space="preserve">    </w:t>
      </w:r>
      <w:proofErr w:type="gramStart"/>
      <w:r w:rsidRPr="00F54EAA">
        <w:rPr>
          <w:rFonts w:ascii="Courier New" w:hAnsi="Courier New" w:cs="Courier New"/>
          <w:color w:val="000000"/>
          <w:sz w:val="18"/>
          <w:szCs w:val="20"/>
        </w:rPr>
        <w:t>figure ;</w:t>
      </w:r>
      <w:proofErr w:type="gramEnd"/>
    </w:p>
    <w:p w:rsidR="00F54EAA" w:rsidRPr="00F54EAA" w:rsidRDefault="00F54EAA" w:rsidP="00F54EAA">
      <w:pPr>
        <w:autoSpaceDE w:val="0"/>
        <w:autoSpaceDN w:val="0"/>
        <w:adjustRightInd w:val="0"/>
        <w:spacing w:after="0" w:line="240" w:lineRule="auto"/>
        <w:rPr>
          <w:rFonts w:ascii="Courier New" w:hAnsi="Courier New" w:cs="Courier New"/>
          <w:szCs w:val="24"/>
        </w:rPr>
      </w:pPr>
      <w:r w:rsidRPr="00F54EAA">
        <w:rPr>
          <w:rFonts w:ascii="Courier New" w:hAnsi="Courier New" w:cs="Courier New"/>
          <w:color w:val="000000"/>
          <w:sz w:val="18"/>
          <w:szCs w:val="20"/>
        </w:rPr>
        <w:t xml:space="preserve">    plot( time2, 10*log10(area(m,:))-10*log10(ones(length(m),1)*</w:t>
      </w:r>
      <w:proofErr w:type="spellStart"/>
      <w:r w:rsidRPr="00F54EAA">
        <w:rPr>
          <w:rFonts w:ascii="Courier New" w:hAnsi="Courier New" w:cs="Courier New"/>
          <w:color w:val="000000"/>
          <w:sz w:val="18"/>
          <w:szCs w:val="20"/>
        </w:rPr>
        <w:t>ideal_area</w:t>
      </w:r>
      <w:proofErr w:type="spellEnd"/>
      <w:r w:rsidRPr="00F54EAA">
        <w:rPr>
          <w:rFonts w:ascii="Courier New" w:hAnsi="Courier New" w:cs="Courier New"/>
          <w:color w:val="000000"/>
          <w:sz w:val="18"/>
          <w:szCs w:val="20"/>
        </w:rPr>
        <w:t xml:space="preserve">), </w:t>
      </w:r>
      <w:r w:rsidRPr="00F54EAA">
        <w:rPr>
          <w:rFonts w:ascii="Courier New" w:hAnsi="Courier New" w:cs="Courier New"/>
          <w:color w:val="A020F0"/>
          <w:sz w:val="18"/>
          <w:szCs w:val="20"/>
        </w:rPr>
        <w:t>'</w:t>
      </w:r>
      <w:proofErr w:type="spellStart"/>
      <w:r w:rsidRPr="00F54EAA">
        <w:rPr>
          <w:rFonts w:ascii="Courier New" w:hAnsi="Courier New" w:cs="Courier New"/>
          <w:color w:val="A020F0"/>
          <w:sz w:val="18"/>
          <w:szCs w:val="20"/>
        </w:rPr>
        <w:t>LineWidth</w:t>
      </w:r>
      <w:proofErr w:type="spellEnd"/>
      <w:r w:rsidRPr="00F54EAA">
        <w:rPr>
          <w:rFonts w:ascii="Courier New" w:hAnsi="Courier New" w:cs="Courier New"/>
          <w:color w:val="A020F0"/>
          <w:sz w:val="18"/>
          <w:szCs w:val="20"/>
        </w:rPr>
        <w:t>'</w:t>
      </w:r>
      <w:r w:rsidRPr="00F54EAA">
        <w:rPr>
          <w:rFonts w:ascii="Courier New" w:hAnsi="Courier New" w:cs="Courier New"/>
          <w:color w:val="000000"/>
          <w:sz w:val="18"/>
          <w:szCs w:val="20"/>
        </w:rPr>
        <w:t>, 2 ) ; grid</w:t>
      </w:r>
    </w:p>
    <w:p w:rsidR="00F54EAA" w:rsidRPr="00F54EAA" w:rsidRDefault="00F54EAA" w:rsidP="00F54EAA">
      <w:pPr>
        <w:autoSpaceDE w:val="0"/>
        <w:autoSpaceDN w:val="0"/>
        <w:adjustRightInd w:val="0"/>
        <w:spacing w:after="0" w:line="240" w:lineRule="auto"/>
        <w:rPr>
          <w:rFonts w:ascii="Courier New" w:hAnsi="Courier New" w:cs="Courier New"/>
          <w:szCs w:val="24"/>
        </w:rPr>
      </w:pPr>
      <w:r w:rsidRPr="00F54EAA">
        <w:rPr>
          <w:rFonts w:ascii="Courier New" w:hAnsi="Courier New" w:cs="Courier New"/>
          <w:color w:val="000000"/>
          <w:sz w:val="18"/>
          <w:szCs w:val="20"/>
        </w:rPr>
        <w:t xml:space="preserve">    </w:t>
      </w:r>
      <w:proofErr w:type="spellStart"/>
      <w:proofErr w:type="gramStart"/>
      <w:r w:rsidRPr="00F54EAA">
        <w:rPr>
          <w:rFonts w:ascii="Courier New" w:hAnsi="Courier New" w:cs="Courier New"/>
          <w:color w:val="000000"/>
          <w:sz w:val="18"/>
          <w:szCs w:val="20"/>
        </w:rPr>
        <w:t>xlabel</w:t>
      </w:r>
      <w:proofErr w:type="spellEnd"/>
      <w:r w:rsidRPr="00F54EAA">
        <w:rPr>
          <w:rFonts w:ascii="Courier New" w:hAnsi="Courier New" w:cs="Courier New"/>
          <w:color w:val="000000"/>
          <w:sz w:val="18"/>
          <w:szCs w:val="20"/>
        </w:rPr>
        <w:t>(</w:t>
      </w:r>
      <w:proofErr w:type="gramEnd"/>
      <w:r w:rsidRPr="00F54EAA">
        <w:rPr>
          <w:rFonts w:ascii="Courier New" w:hAnsi="Courier New" w:cs="Courier New"/>
          <w:color w:val="A020F0"/>
          <w:sz w:val="18"/>
          <w:szCs w:val="20"/>
        </w:rPr>
        <w:t>'Two Way Travel Time (sec)'</w:t>
      </w:r>
      <w:r w:rsidRPr="00F54EAA">
        <w:rPr>
          <w:rFonts w:ascii="Courier New" w:hAnsi="Courier New" w:cs="Courier New"/>
          <w:color w:val="000000"/>
          <w:sz w:val="18"/>
          <w:szCs w:val="20"/>
        </w:rPr>
        <w:t>);</w:t>
      </w:r>
    </w:p>
    <w:p w:rsidR="00F54EAA" w:rsidRPr="00F54EAA" w:rsidRDefault="00F54EAA" w:rsidP="00F54EAA">
      <w:pPr>
        <w:autoSpaceDE w:val="0"/>
        <w:autoSpaceDN w:val="0"/>
        <w:adjustRightInd w:val="0"/>
        <w:spacing w:after="0" w:line="240" w:lineRule="auto"/>
        <w:rPr>
          <w:rFonts w:ascii="Courier New" w:hAnsi="Courier New" w:cs="Courier New"/>
          <w:szCs w:val="24"/>
        </w:rPr>
      </w:pPr>
      <w:r w:rsidRPr="00F54EAA">
        <w:rPr>
          <w:rFonts w:ascii="Courier New" w:hAnsi="Courier New" w:cs="Courier New"/>
          <w:color w:val="000000"/>
          <w:sz w:val="18"/>
          <w:szCs w:val="20"/>
        </w:rPr>
        <w:t xml:space="preserve">    </w:t>
      </w:r>
      <w:proofErr w:type="spellStart"/>
      <w:proofErr w:type="gramStart"/>
      <w:r w:rsidRPr="00F54EAA">
        <w:rPr>
          <w:rFonts w:ascii="Courier New" w:hAnsi="Courier New" w:cs="Courier New"/>
          <w:color w:val="000000"/>
          <w:sz w:val="18"/>
          <w:szCs w:val="20"/>
        </w:rPr>
        <w:t>ylabel</w:t>
      </w:r>
      <w:proofErr w:type="spellEnd"/>
      <w:r w:rsidRPr="00F54EAA">
        <w:rPr>
          <w:rFonts w:ascii="Courier New" w:hAnsi="Courier New" w:cs="Courier New"/>
          <w:color w:val="000000"/>
          <w:sz w:val="18"/>
          <w:szCs w:val="20"/>
        </w:rPr>
        <w:t>(</w:t>
      </w:r>
      <w:proofErr w:type="gramEnd"/>
      <w:r w:rsidRPr="00F54EAA">
        <w:rPr>
          <w:rFonts w:ascii="Courier New" w:hAnsi="Courier New" w:cs="Courier New"/>
          <w:color w:val="A020F0"/>
          <w:sz w:val="18"/>
          <w:szCs w:val="20"/>
        </w:rPr>
        <w:t>'Ensonified Area - Ideal (dB)'</w:t>
      </w:r>
      <w:r w:rsidRPr="00F54EAA">
        <w:rPr>
          <w:rFonts w:ascii="Courier New" w:hAnsi="Courier New" w:cs="Courier New"/>
          <w:color w:val="000000"/>
          <w:sz w:val="18"/>
          <w:szCs w:val="20"/>
        </w:rPr>
        <w:t>);</w:t>
      </w:r>
    </w:p>
    <w:p w:rsidR="00F54EAA" w:rsidRPr="00F54EAA" w:rsidRDefault="00F54EAA" w:rsidP="00F54EAA">
      <w:pPr>
        <w:autoSpaceDE w:val="0"/>
        <w:autoSpaceDN w:val="0"/>
        <w:adjustRightInd w:val="0"/>
        <w:spacing w:after="0" w:line="240" w:lineRule="auto"/>
        <w:rPr>
          <w:rFonts w:ascii="Courier New" w:hAnsi="Courier New" w:cs="Courier New"/>
          <w:szCs w:val="24"/>
        </w:rPr>
      </w:pPr>
      <w:r w:rsidRPr="00F54EAA">
        <w:rPr>
          <w:rFonts w:ascii="Courier New" w:hAnsi="Courier New" w:cs="Courier New"/>
          <w:color w:val="000000"/>
          <w:sz w:val="18"/>
          <w:szCs w:val="20"/>
        </w:rPr>
        <w:t xml:space="preserve">    </w:t>
      </w:r>
      <w:proofErr w:type="gramStart"/>
      <w:r w:rsidRPr="00F54EAA">
        <w:rPr>
          <w:rFonts w:ascii="Courier New" w:hAnsi="Courier New" w:cs="Courier New"/>
          <w:color w:val="000000"/>
          <w:sz w:val="18"/>
          <w:szCs w:val="20"/>
        </w:rPr>
        <w:t>set(</w:t>
      </w:r>
      <w:proofErr w:type="spellStart"/>
      <w:proofErr w:type="gramEnd"/>
      <w:r w:rsidRPr="00F54EAA">
        <w:rPr>
          <w:rFonts w:ascii="Courier New" w:hAnsi="Courier New" w:cs="Courier New"/>
          <w:color w:val="000000"/>
          <w:sz w:val="18"/>
          <w:szCs w:val="20"/>
        </w:rPr>
        <w:t>gca</w:t>
      </w:r>
      <w:proofErr w:type="spellEnd"/>
      <w:r w:rsidRPr="00F54EAA">
        <w:rPr>
          <w:rFonts w:ascii="Courier New" w:hAnsi="Courier New" w:cs="Courier New"/>
          <w:color w:val="000000"/>
          <w:sz w:val="18"/>
          <w:szCs w:val="20"/>
        </w:rPr>
        <w:t>,</w:t>
      </w:r>
      <w:r w:rsidRPr="00F54EAA">
        <w:rPr>
          <w:rFonts w:ascii="Courier New" w:hAnsi="Courier New" w:cs="Courier New"/>
          <w:color w:val="A020F0"/>
          <w:sz w:val="18"/>
          <w:szCs w:val="20"/>
        </w:rPr>
        <w:t>'</w:t>
      </w:r>
      <w:proofErr w:type="spellStart"/>
      <w:r w:rsidRPr="00F54EAA">
        <w:rPr>
          <w:rFonts w:ascii="Courier New" w:hAnsi="Courier New" w:cs="Courier New"/>
          <w:color w:val="A020F0"/>
          <w:sz w:val="18"/>
          <w:szCs w:val="20"/>
        </w:rPr>
        <w:t>Xlim</w:t>
      </w:r>
      <w:proofErr w:type="spellEnd"/>
      <w:r w:rsidRPr="00F54EAA">
        <w:rPr>
          <w:rFonts w:ascii="Courier New" w:hAnsi="Courier New" w:cs="Courier New"/>
          <w:color w:val="A020F0"/>
          <w:sz w:val="18"/>
          <w:szCs w:val="20"/>
        </w:rPr>
        <w:t>'</w:t>
      </w:r>
      <w:r w:rsidRPr="00F54EAA">
        <w:rPr>
          <w:rFonts w:ascii="Courier New" w:hAnsi="Courier New" w:cs="Courier New"/>
          <w:color w:val="000000"/>
          <w:sz w:val="18"/>
          <w:szCs w:val="20"/>
        </w:rPr>
        <w:t xml:space="preserve">,[0 </w:t>
      </w:r>
      <w:proofErr w:type="spellStart"/>
      <w:r w:rsidRPr="00F54EAA">
        <w:rPr>
          <w:rFonts w:ascii="Courier New" w:hAnsi="Courier New" w:cs="Courier New"/>
          <w:color w:val="000000"/>
          <w:sz w:val="18"/>
          <w:szCs w:val="20"/>
        </w:rPr>
        <w:t>maxTime</w:t>
      </w:r>
      <w:proofErr w:type="spellEnd"/>
      <w:r w:rsidRPr="00F54EAA">
        <w:rPr>
          <w:rFonts w:ascii="Courier New" w:hAnsi="Courier New" w:cs="Courier New"/>
          <w:color w:val="000000"/>
          <w:sz w:val="18"/>
          <w:szCs w:val="20"/>
        </w:rPr>
        <w:t>]);</w:t>
      </w:r>
    </w:p>
    <w:p w:rsidR="00F54EAA" w:rsidRPr="00F54EAA" w:rsidRDefault="00F54EAA" w:rsidP="00F54EAA">
      <w:pPr>
        <w:autoSpaceDE w:val="0"/>
        <w:autoSpaceDN w:val="0"/>
        <w:adjustRightInd w:val="0"/>
        <w:spacing w:after="0" w:line="240" w:lineRule="auto"/>
        <w:rPr>
          <w:rFonts w:ascii="Courier New" w:hAnsi="Courier New" w:cs="Courier New"/>
          <w:szCs w:val="24"/>
        </w:rPr>
      </w:pPr>
      <w:r w:rsidRPr="00F54EAA">
        <w:rPr>
          <w:rFonts w:ascii="Courier New" w:hAnsi="Courier New" w:cs="Courier New"/>
          <w:color w:val="000000"/>
          <w:sz w:val="18"/>
          <w:szCs w:val="20"/>
        </w:rPr>
        <w:t xml:space="preserve">    </w:t>
      </w:r>
      <w:proofErr w:type="gramStart"/>
      <w:r w:rsidRPr="00F54EAA">
        <w:rPr>
          <w:rFonts w:ascii="Courier New" w:hAnsi="Courier New" w:cs="Courier New"/>
          <w:color w:val="000000"/>
          <w:sz w:val="18"/>
          <w:szCs w:val="20"/>
        </w:rPr>
        <w:t>set(</w:t>
      </w:r>
      <w:proofErr w:type="spellStart"/>
      <w:proofErr w:type="gramEnd"/>
      <w:r w:rsidRPr="00F54EAA">
        <w:rPr>
          <w:rFonts w:ascii="Courier New" w:hAnsi="Courier New" w:cs="Courier New"/>
          <w:color w:val="000000"/>
          <w:sz w:val="18"/>
          <w:szCs w:val="20"/>
        </w:rPr>
        <w:t>gca</w:t>
      </w:r>
      <w:proofErr w:type="spellEnd"/>
      <w:r w:rsidRPr="00F54EAA">
        <w:rPr>
          <w:rFonts w:ascii="Courier New" w:hAnsi="Courier New" w:cs="Courier New"/>
          <w:color w:val="000000"/>
          <w:sz w:val="18"/>
          <w:szCs w:val="20"/>
        </w:rPr>
        <w:t>,</w:t>
      </w:r>
      <w:r w:rsidRPr="00F54EAA">
        <w:rPr>
          <w:rFonts w:ascii="Courier New" w:hAnsi="Courier New" w:cs="Courier New"/>
          <w:color w:val="A020F0"/>
          <w:sz w:val="18"/>
          <w:szCs w:val="20"/>
        </w:rPr>
        <w:t>'</w:t>
      </w:r>
      <w:proofErr w:type="spellStart"/>
      <w:r w:rsidRPr="00F54EAA">
        <w:rPr>
          <w:rFonts w:ascii="Courier New" w:hAnsi="Courier New" w:cs="Courier New"/>
          <w:color w:val="A020F0"/>
          <w:sz w:val="18"/>
          <w:szCs w:val="20"/>
        </w:rPr>
        <w:t>Ylim</w:t>
      </w:r>
      <w:proofErr w:type="spellEnd"/>
      <w:r w:rsidRPr="00F54EAA">
        <w:rPr>
          <w:rFonts w:ascii="Courier New" w:hAnsi="Courier New" w:cs="Courier New"/>
          <w:color w:val="A020F0"/>
          <w:sz w:val="18"/>
          <w:szCs w:val="20"/>
        </w:rPr>
        <w:t>'</w:t>
      </w:r>
      <w:r w:rsidRPr="00F54EAA">
        <w:rPr>
          <w:rFonts w:ascii="Courier New" w:hAnsi="Courier New" w:cs="Courier New"/>
          <w:color w:val="000000"/>
          <w:sz w:val="18"/>
          <w:szCs w:val="20"/>
        </w:rPr>
        <w:t>,[-0.25 0]);</w:t>
      </w:r>
    </w:p>
    <w:p w:rsidR="00F54EAA" w:rsidRPr="00F54EAA" w:rsidRDefault="00F54EAA" w:rsidP="00F54EAA">
      <w:pPr>
        <w:autoSpaceDE w:val="0"/>
        <w:autoSpaceDN w:val="0"/>
        <w:adjustRightInd w:val="0"/>
        <w:spacing w:after="0" w:line="240" w:lineRule="auto"/>
        <w:rPr>
          <w:rFonts w:ascii="Courier New" w:hAnsi="Courier New" w:cs="Courier New"/>
          <w:szCs w:val="24"/>
        </w:rPr>
      </w:pPr>
      <w:r w:rsidRPr="00F54EAA">
        <w:rPr>
          <w:rFonts w:ascii="Courier New" w:hAnsi="Courier New" w:cs="Courier New"/>
          <w:color w:val="000000"/>
          <w:sz w:val="18"/>
          <w:szCs w:val="20"/>
        </w:rPr>
        <w:t xml:space="preserve">    </w:t>
      </w:r>
      <w:proofErr w:type="gramStart"/>
      <w:r w:rsidRPr="00F54EAA">
        <w:rPr>
          <w:rFonts w:ascii="Courier New" w:hAnsi="Courier New" w:cs="Courier New"/>
          <w:color w:val="000000"/>
          <w:sz w:val="18"/>
          <w:szCs w:val="20"/>
        </w:rPr>
        <w:t>legend(</w:t>
      </w:r>
      <w:proofErr w:type="gramEnd"/>
      <w:r w:rsidRPr="00F54EAA">
        <w:rPr>
          <w:rFonts w:ascii="Courier New" w:hAnsi="Courier New" w:cs="Courier New"/>
          <w:color w:val="000000"/>
          <w:sz w:val="18"/>
          <w:szCs w:val="20"/>
        </w:rPr>
        <w:t>type{m},</w:t>
      </w:r>
      <w:r w:rsidRPr="00F54EAA">
        <w:rPr>
          <w:rFonts w:ascii="Courier New" w:hAnsi="Courier New" w:cs="Courier New"/>
          <w:color w:val="A020F0"/>
          <w:sz w:val="18"/>
          <w:szCs w:val="20"/>
        </w:rPr>
        <w:t>'Location'</w:t>
      </w:r>
      <w:r w:rsidRPr="00F54EAA">
        <w:rPr>
          <w:rFonts w:ascii="Courier New" w:hAnsi="Courier New" w:cs="Courier New"/>
          <w:color w:val="000000"/>
          <w:sz w:val="18"/>
          <w:szCs w:val="20"/>
        </w:rPr>
        <w:t>,</w:t>
      </w:r>
      <w:r w:rsidRPr="00F54EAA">
        <w:rPr>
          <w:rFonts w:ascii="Courier New" w:hAnsi="Courier New" w:cs="Courier New"/>
          <w:color w:val="A020F0"/>
          <w:sz w:val="18"/>
          <w:szCs w:val="20"/>
        </w:rPr>
        <w:t>'</w:t>
      </w:r>
      <w:proofErr w:type="spellStart"/>
      <w:r w:rsidRPr="00F54EAA">
        <w:rPr>
          <w:rFonts w:ascii="Courier New" w:hAnsi="Courier New" w:cs="Courier New"/>
          <w:color w:val="A020F0"/>
          <w:sz w:val="18"/>
          <w:szCs w:val="20"/>
        </w:rPr>
        <w:t>SouthEast</w:t>
      </w:r>
      <w:proofErr w:type="spellEnd"/>
      <w:r w:rsidRPr="00F54EAA">
        <w:rPr>
          <w:rFonts w:ascii="Courier New" w:hAnsi="Courier New" w:cs="Courier New"/>
          <w:color w:val="A020F0"/>
          <w:sz w:val="18"/>
          <w:szCs w:val="20"/>
        </w:rPr>
        <w:t>'</w:t>
      </w:r>
      <w:r w:rsidRPr="00F54EAA">
        <w:rPr>
          <w:rFonts w:ascii="Courier New" w:hAnsi="Courier New" w:cs="Courier New"/>
          <w:color w:val="000000"/>
          <w:sz w:val="18"/>
          <w:szCs w:val="20"/>
        </w:rPr>
        <w:t>);</w:t>
      </w:r>
    </w:p>
    <w:p w:rsidR="00F54EAA" w:rsidRPr="00F54EAA" w:rsidRDefault="00F54EAA" w:rsidP="00F54EAA">
      <w:pPr>
        <w:autoSpaceDE w:val="0"/>
        <w:autoSpaceDN w:val="0"/>
        <w:adjustRightInd w:val="0"/>
        <w:spacing w:after="0" w:line="240" w:lineRule="auto"/>
        <w:rPr>
          <w:rFonts w:ascii="Courier New" w:hAnsi="Courier New" w:cs="Courier New"/>
          <w:szCs w:val="24"/>
        </w:rPr>
      </w:pPr>
      <w:r w:rsidRPr="00F54EAA">
        <w:rPr>
          <w:rFonts w:ascii="Courier New" w:hAnsi="Courier New" w:cs="Courier New"/>
          <w:color w:val="000000"/>
          <w:sz w:val="18"/>
          <w:szCs w:val="20"/>
        </w:rPr>
        <w:t xml:space="preserve">    </w:t>
      </w:r>
      <w:proofErr w:type="gramStart"/>
      <w:r w:rsidRPr="00F54EAA">
        <w:rPr>
          <w:rFonts w:ascii="Courier New" w:hAnsi="Courier New" w:cs="Courier New"/>
          <w:color w:val="000000"/>
          <w:sz w:val="18"/>
          <w:szCs w:val="20"/>
        </w:rPr>
        <w:t>title(</w:t>
      </w:r>
      <w:proofErr w:type="gramEnd"/>
      <w:r w:rsidRPr="00F54EAA">
        <w:rPr>
          <w:rFonts w:ascii="Courier New" w:hAnsi="Courier New" w:cs="Courier New"/>
          <w:color w:val="000000"/>
          <w:sz w:val="18"/>
          <w:szCs w:val="20"/>
        </w:rPr>
        <w:t>header);</w:t>
      </w:r>
    </w:p>
    <w:p w:rsidR="00F54EAA" w:rsidRPr="00F54EAA" w:rsidRDefault="00F54EAA" w:rsidP="00F54EAA">
      <w:pPr>
        <w:autoSpaceDE w:val="0"/>
        <w:autoSpaceDN w:val="0"/>
        <w:adjustRightInd w:val="0"/>
        <w:spacing w:after="0" w:line="240" w:lineRule="auto"/>
        <w:rPr>
          <w:rFonts w:ascii="Courier New" w:hAnsi="Courier New" w:cs="Courier New"/>
          <w:szCs w:val="24"/>
        </w:rPr>
      </w:pPr>
      <w:proofErr w:type="gramStart"/>
      <w:r w:rsidRPr="00F54EAA">
        <w:rPr>
          <w:rFonts w:ascii="Courier New" w:hAnsi="Courier New" w:cs="Courier New"/>
          <w:color w:val="0000FF"/>
          <w:sz w:val="18"/>
          <w:szCs w:val="20"/>
        </w:rPr>
        <w:t>end</w:t>
      </w:r>
      <w:proofErr w:type="gramEnd"/>
    </w:p>
    <w:p w:rsidR="00F54EAA" w:rsidRPr="00F54EAA" w:rsidRDefault="00F54EAA" w:rsidP="00F54EAA">
      <w:pPr>
        <w:autoSpaceDE w:val="0"/>
        <w:autoSpaceDN w:val="0"/>
        <w:adjustRightInd w:val="0"/>
        <w:spacing w:after="0" w:line="240" w:lineRule="auto"/>
        <w:rPr>
          <w:rFonts w:ascii="Courier New" w:hAnsi="Courier New" w:cs="Courier New"/>
          <w:szCs w:val="24"/>
        </w:rPr>
      </w:pPr>
      <w:r w:rsidRPr="00F54EAA">
        <w:rPr>
          <w:rFonts w:ascii="Courier New" w:hAnsi="Courier New" w:cs="Courier New"/>
          <w:color w:val="0000FF"/>
          <w:sz w:val="18"/>
          <w:szCs w:val="20"/>
        </w:rPr>
        <w:t xml:space="preserve"> </w:t>
      </w:r>
    </w:p>
    <w:p w:rsidR="00F54EAA" w:rsidRPr="00F54EAA" w:rsidRDefault="00F54EAA" w:rsidP="00F54EAA">
      <w:pPr>
        <w:autoSpaceDE w:val="0"/>
        <w:autoSpaceDN w:val="0"/>
        <w:adjustRightInd w:val="0"/>
        <w:spacing w:after="0" w:line="240" w:lineRule="auto"/>
        <w:rPr>
          <w:rFonts w:ascii="Courier New" w:hAnsi="Courier New" w:cs="Courier New"/>
          <w:szCs w:val="24"/>
        </w:rPr>
      </w:pPr>
      <w:proofErr w:type="gramStart"/>
      <w:r w:rsidRPr="00F54EAA">
        <w:rPr>
          <w:rFonts w:ascii="Courier New" w:hAnsi="Courier New" w:cs="Courier New"/>
          <w:color w:val="000000"/>
          <w:sz w:val="18"/>
          <w:szCs w:val="20"/>
        </w:rPr>
        <w:t>figure ;</w:t>
      </w:r>
      <w:proofErr w:type="gramEnd"/>
    </w:p>
    <w:p w:rsidR="00F54EAA" w:rsidRPr="00F54EAA" w:rsidRDefault="00F54EAA" w:rsidP="00F54EAA">
      <w:pPr>
        <w:autoSpaceDE w:val="0"/>
        <w:autoSpaceDN w:val="0"/>
        <w:adjustRightInd w:val="0"/>
        <w:spacing w:after="0" w:line="240" w:lineRule="auto"/>
        <w:rPr>
          <w:rFonts w:ascii="Courier New" w:hAnsi="Courier New" w:cs="Courier New"/>
          <w:szCs w:val="24"/>
        </w:rPr>
      </w:pPr>
      <w:proofErr w:type="gramStart"/>
      <w:r w:rsidRPr="00F54EAA">
        <w:rPr>
          <w:rFonts w:ascii="Courier New" w:hAnsi="Courier New" w:cs="Courier New"/>
          <w:color w:val="000000"/>
          <w:sz w:val="18"/>
          <w:szCs w:val="20"/>
        </w:rPr>
        <w:t>plot(</w:t>
      </w:r>
      <w:proofErr w:type="gramEnd"/>
      <w:r w:rsidRPr="00F54EAA">
        <w:rPr>
          <w:rFonts w:ascii="Courier New" w:hAnsi="Courier New" w:cs="Courier New"/>
          <w:color w:val="000000"/>
          <w:sz w:val="18"/>
          <w:szCs w:val="20"/>
        </w:rPr>
        <w:t xml:space="preserve"> time2, reverb(m,:), time2, </w:t>
      </w:r>
      <w:proofErr w:type="spellStart"/>
      <w:r w:rsidRPr="00F54EAA">
        <w:rPr>
          <w:rFonts w:ascii="Courier New" w:hAnsi="Courier New" w:cs="Courier New"/>
          <w:color w:val="000000"/>
          <w:sz w:val="18"/>
          <w:szCs w:val="20"/>
        </w:rPr>
        <w:t>total_reverb</w:t>
      </w:r>
      <w:proofErr w:type="spellEnd"/>
      <w:r w:rsidRPr="00F54EAA">
        <w:rPr>
          <w:rFonts w:ascii="Courier New" w:hAnsi="Courier New" w:cs="Courier New"/>
          <w:color w:val="000000"/>
          <w:sz w:val="18"/>
          <w:szCs w:val="20"/>
        </w:rPr>
        <w:t xml:space="preserve">, </w:t>
      </w:r>
      <w:r w:rsidRPr="00F54EAA">
        <w:rPr>
          <w:rFonts w:ascii="Courier New" w:hAnsi="Courier New" w:cs="Courier New"/>
          <w:color w:val="A020F0"/>
          <w:sz w:val="18"/>
          <w:szCs w:val="20"/>
        </w:rPr>
        <w:t>'k'</w:t>
      </w:r>
      <w:r w:rsidRPr="00F54EAA">
        <w:rPr>
          <w:rFonts w:ascii="Courier New" w:hAnsi="Courier New" w:cs="Courier New"/>
          <w:color w:val="000000"/>
          <w:sz w:val="18"/>
          <w:szCs w:val="20"/>
        </w:rPr>
        <w:t xml:space="preserve">, </w:t>
      </w:r>
      <w:r w:rsidRPr="00F54EAA">
        <w:rPr>
          <w:rFonts w:ascii="Courier New" w:hAnsi="Courier New" w:cs="Courier New"/>
          <w:color w:val="0000FF"/>
          <w:sz w:val="18"/>
          <w:szCs w:val="20"/>
        </w:rPr>
        <w:t>...</w:t>
      </w:r>
    </w:p>
    <w:p w:rsidR="00F54EAA" w:rsidRPr="00F54EAA" w:rsidRDefault="00F54EAA" w:rsidP="00F54EAA">
      <w:pPr>
        <w:autoSpaceDE w:val="0"/>
        <w:autoSpaceDN w:val="0"/>
        <w:adjustRightInd w:val="0"/>
        <w:spacing w:after="0" w:line="240" w:lineRule="auto"/>
        <w:rPr>
          <w:rFonts w:ascii="Courier New" w:hAnsi="Courier New" w:cs="Courier New"/>
          <w:szCs w:val="24"/>
        </w:rPr>
      </w:pPr>
      <w:r w:rsidRPr="00F54EAA">
        <w:rPr>
          <w:rFonts w:ascii="Courier New" w:hAnsi="Courier New" w:cs="Courier New"/>
          <w:color w:val="000000"/>
          <w:sz w:val="18"/>
          <w:szCs w:val="20"/>
        </w:rPr>
        <w:t xml:space="preserve">      </w:t>
      </w:r>
      <w:r w:rsidRPr="00F54EAA">
        <w:rPr>
          <w:rFonts w:ascii="Courier New" w:hAnsi="Courier New" w:cs="Courier New"/>
          <w:color w:val="A020F0"/>
          <w:sz w:val="18"/>
          <w:szCs w:val="20"/>
        </w:rPr>
        <w:t>'</w:t>
      </w:r>
      <w:proofErr w:type="spellStart"/>
      <w:r w:rsidRPr="00F54EAA">
        <w:rPr>
          <w:rFonts w:ascii="Courier New" w:hAnsi="Courier New" w:cs="Courier New"/>
          <w:color w:val="A020F0"/>
          <w:sz w:val="18"/>
          <w:szCs w:val="20"/>
        </w:rPr>
        <w:t>LineWidth</w:t>
      </w:r>
      <w:proofErr w:type="spellEnd"/>
      <w:r w:rsidRPr="00F54EAA">
        <w:rPr>
          <w:rFonts w:ascii="Courier New" w:hAnsi="Courier New" w:cs="Courier New"/>
          <w:color w:val="A020F0"/>
          <w:sz w:val="18"/>
          <w:szCs w:val="20"/>
        </w:rPr>
        <w:t>'</w:t>
      </w:r>
      <w:r w:rsidRPr="00F54EAA">
        <w:rPr>
          <w:rFonts w:ascii="Courier New" w:hAnsi="Courier New" w:cs="Courier New"/>
          <w:color w:val="000000"/>
          <w:sz w:val="18"/>
          <w:szCs w:val="20"/>
        </w:rPr>
        <w:t xml:space="preserve">, </w:t>
      </w:r>
      <w:proofErr w:type="gramStart"/>
      <w:r w:rsidRPr="00F54EAA">
        <w:rPr>
          <w:rFonts w:ascii="Courier New" w:hAnsi="Courier New" w:cs="Courier New"/>
          <w:color w:val="000000"/>
          <w:sz w:val="18"/>
          <w:szCs w:val="20"/>
        </w:rPr>
        <w:t>2 )</w:t>
      </w:r>
      <w:proofErr w:type="gramEnd"/>
      <w:r w:rsidRPr="00F54EAA">
        <w:rPr>
          <w:rFonts w:ascii="Courier New" w:hAnsi="Courier New" w:cs="Courier New"/>
          <w:color w:val="000000"/>
          <w:sz w:val="18"/>
          <w:szCs w:val="20"/>
        </w:rPr>
        <w:t xml:space="preserve"> ; grid</w:t>
      </w:r>
    </w:p>
    <w:p w:rsidR="00F54EAA" w:rsidRPr="00F54EAA" w:rsidRDefault="00F54EAA" w:rsidP="00F54EAA">
      <w:pPr>
        <w:autoSpaceDE w:val="0"/>
        <w:autoSpaceDN w:val="0"/>
        <w:adjustRightInd w:val="0"/>
        <w:spacing w:after="0" w:line="240" w:lineRule="auto"/>
        <w:rPr>
          <w:rFonts w:ascii="Courier New" w:hAnsi="Courier New" w:cs="Courier New"/>
          <w:szCs w:val="24"/>
        </w:rPr>
      </w:pPr>
      <w:proofErr w:type="spellStart"/>
      <w:proofErr w:type="gramStart"/>
      <w:r w:rsidRPr="00F54EAA">
        <w:rPr>
          <w:rFonts w:ascii="Courier New" w:hAnsi="Courier New" w:cs="Courier New"/>
          <w:color w:val="000000"/>
          <w:sz w:val="18"/>
          <w:szCs w:val="20"/>
        </w:rPr>
        <w:t>xlabel</w:t>
      </w:r>
      <w:proofErr w:type="spellEnd"/>
      <w:r w:rsidRPr="00F54EAA">
        <w:rPr>
          <w:rFonts w:ascii="Courier New" w:hAnsi="Courier New" w:cs="Courier New"/>
          <w:color w:val="000000"/>
          <w:sz w:val="18"/>
          <w:szCs w:val="20"/>
        </w:rPr>
        <w:t>(</w:t>
      </w:r>
      <w:proofErr w:type="gramEnd"/>
      <w:r w:rsidRPr="00F54EAA">
        <w:rPr>
          <w:rFonts w:ascii="Courier New" w:hAnsi="Courier New" w:cs="Courier New"/>
          <w:color w:val="A020F0"/>
          <w:sz w:val="18"/>
          <w:szCs w:val="20"/>
        </w:rPr>
        <w:t>'Two Way Travel Time (sec)'</w:t>
      </w:r>
      <w:r w:rsidRPr="00F54EAA">
        <w:rPr>
          <w:rFonts w:ascii="Courier New" w:hAnsi="Courier New" w:cs="Courier New"/>
          <w:color w:val="000000"/>
          <w:sz w:val="18"/>
          <w:szCs w:val="20"/>
        </w:rPr>
        <w:t>);</w:t>
      </w:r>
    </w:p>
    <w:p w:rsidR="00F54EAA" w:rsidRPr="00F54EAA" w:rsidRDefault="00F54EAA" w:rsidP="00F54EAA">
      <w:pPr>
        <w:autoSpaceDE w:val="0"/>
        <w:autoSpaceDN w:val="0"/>
        <w:adjustRightInd w:val="0"/>
        <w:spacing w:after="0" w:line="240" w:lineRule="auto"/>
        <w:rPr>
          <w:rFonts w:ascii="Courier New" w:hAnsi="Courier New" w:cs="Courier New"/>
          <w:szCs w:val="24"/>
        </w:rPr>
      </w:pPr>
      <w:proofErr w:type="spellStart"/>
      <w:proofErr w:type="gramStart"/>
      <w:r w:rsidRPr="00F54EAA">
        <w:rPr>
          <w:rFonts w:ascii="Courier New" w:hAnsi="Courier New" w:cs="Courier New"/>
          <w:color w:val="000000"/>
          <w:sz w:val="18"/>
          <w:szCs w:val="20"/>
        </w:rPr>
        <w:t>ylabel</w:t>
      </w:r>
      <w:proofErr w:type="spellEnd"/>
      <w:r w:rsidRPr="00F54EAA">
        <w:rPr>
          <w:rFonts w:ascii="Courier New" w:hAnsi="Courier New" w:cs="Courier New"/>
          <w:color w:val="000000"/>
          <w:sz w:val="18"/>
          <w:szCs w:val="20"/>
        </w:rPr>
        <w:t>(</w:t>
      </w:r>
      <w:proofErr w:type="gramEnd"/>
      <w:r w:rsidRPr="00F54EAA">
        <w:rPr>
          <w:rFonts w:ascii="Courier New" w:hAnsi="Courier New" w:cs="Courier New"/>
          <w:color w:val="A020F0"/>
          <w:sz w:val="18"/>
          <w:szCs w:val="20"/>
        </w:rPr>
        <w:t>'Reverberation Level (dB)'</w:t>
      </w:r>
      <w:r w:rsidRPr="00F54EAA">
        <w:rPr>
          <w:rFonts w:ascii="Courier New" w:hAnsi="Courier New" w:cs="Courier New"/>
          <w:color w:val="000000"/>
          <w:sz w:val="18"/>
          <w:szCs w:val="20"/>
        </w:rPr>
        <w:t>);</w:t>
      </w:r>
    </w:p>
    <w:p w:rsidR="00F54EAA" w:rsidRPr="00F54EAA" w:rsidRDefault="00F54EAA" w:rsidP="00F54EAA">
      <w:pPr>
        <w:autoSpaceDE w:val="0"/>
        <w:autoSpaceDN w:val="0"/>
        <w:adjustRightInd w:val="0"/>
        <w:spacing w:after="0" w:line="240" w:lineRule="auto"/>
        <w:rPr>
          <w:rFonts w:ascii="Courier New" w:hAnsi="Courier New" w:cs="Courier New"/>
          <w:szCs w:val="24"/>
        </w:rPr>
      </w:pPr>
      <w:proofErr w:type="gramStart"/>
      <w:r w:rsidRPr="00F54EAA">
        <w:rPr>
          <w:rFonts w:ascii="Courier New" w:hAnsi="Courier New" w:cs="Courier New"/>
          <w:color w:val="000000"/>
          <w:sz w:val="18"/>
          <w:szCs w:val="20"/>
        </w:rPr>
        <w:t>legend(</w:t>
      </w:r>
      <w:proofErr w:type="gramEnd"/>
      <w:r w:rsidRPr="00F54EAA">
        <w:rPr>
          <w:rFonts w:ascii="Courier New" w:hAnsi="Courier New" w:cs="Courier New"/>
          <w:color w:val="000000"/>
          <w:sz w:val="18"/>
          <w:szCs w:val="20"/>
        </w:rPr>
        <w:t xml:space="preserve">{ type{m} </w:t>
      </w:r>
      <w:r w:rsidRPr="00F54EAA">
        <w:rPr>
          <w:rFonts w:ascii="Courier New" w:hAnsi="Courier New" w:cs="Courier New"/>
          <w:color w:val="A020F0"/>
          <w:sz w:val="18"/>
          <w:szCs w:val="20"/>
        </w:rPr>
        <w:t>'total'</w:t>
      </w:r>
      <w:r w:rsidRPr="00F54EAA">
        <w:rPr>
          <w:rFonts w:ascii="Courier New" w:hAnsi="Courier New" w:cs="Courier New"/>
          <w:color w:val="000000"/>
          <w:sz w:val="18"/>
          <w:szCs w:val="20"/>
        </w:rPr>
        <w:t xml:space="preserve"> },</w:t>
      </w:r>
      <w:r w:rsidRPr="00F54EAA">
        <w:rPr>
          <w:rFonts w:ascii="Courier New" w:hAnsi="Courier New" w:cs="Courier New"/>
          <w:color w:val="A020F0"/>
          <w:sz w:val="18"/>
          <w:szCs w:val="20"/>
        </w:rPr>
        <w:t>'Location'</w:t>
      </w:r>
      <w:r w:rsidRPr="00F54EAA">
        <w:rPr>
          <w:rFonts w:ascii="Courier New" w:hAnsi="Courier New" w:cs="Courier New"/>
          <w:color w:val="000000"/>
          <w:sz w:val="18"/>
          <w:szCs w:val="20"/>
        </w:rPr>
        <w:t>,</w:t>
      </w:r>
      <w:r w:rsidRPr="00F54EAA">
        <w:rPr>
          <w:rFonts w:ascii="Courier New" w:hAnsi="Courier New" w:cs="Courier New"/>
          <w:color w:val="A020F0"/>
          <w:sz w:val="18"/>
          <w:szCs w:val="20"/>
        </w:rPr>
        <w:t>'</w:t>
      </w:r>
      <w:proofErr w:type="spellStart"/>
      <w:r w:rsidRPr="00F54EAA">
        <w:rPr>
          <w:rFonts w:ascii="Courier New" w:hAnsi="Courier New" w:cs="Courier New"/>
          <w:color w:val="A020F0"/>
          <w:sz w:val="18"/>
          <w:szCs w:val="20"/>
        </w:rPr>
        <w:t>NorthEast</w:t>
      </w:r>
      <w:proofErr w:type="spellEnd"/>
      <w:r w:rsidRPr="00F54EAA">
        <w:rPr>
          <w:rFonts w:ascii="Courier New" w:hAnsi="Courier New" w:cs="Courier New"/>
          <w:color w:val="A020F0"/>
          <w:sz w:val="18"/>
          <w:szCs w:val="20"/>
        </w:rPr>
        <w:t>'</w:t>
      </w:r>
      <w:r w:rsidRPr="00F54EAA">
        <w:rPr>
          <w:rFonts w:ascii="Courier New" w:hAnsi="Courier New" w:cs="Courier New"/>
          <w:color w:val="000000"/>
          <w:sz w:val="18"/>
          <w:szCs w:val="20"/>
        </w:rPr>
        <w:t>);</w:t>
      </w:r>
    </w:p>
    <w:p w:rsidR="00F54EAA" w:rsidRPr="00F54EAA" w:rsidRDefault="00F54EAA" w:rsidP="00F54EAA">
      <w:pPr>
        <w:autoSpaceDE w:val="0"/>
        <w:autoSpaceDN w:val="0"/>
        <w:adjustRightInd w:val="0"/>
        <w:spacing w:after="0" w:line="240" w:lineRule="auto"/>
        <w:rPr>
          <w:rFonts w:ascii="Courier New" w:hAnsi="Courier New" w:cs="Courier New"/>
          <w:szCs w:val="24"/>
        </w:rPr>
      </w:pPr>
      <w:proofErr w:type="gramStart"/>
      <w:r w:rsidRPr="00F54EAA">
        <w:rPr>
          <w:rFonts w:ascii="Courier New" w:hAnsi="Courier New" w:cs="Courier New"/>
          <w:color w:val="000000"/>
          <w:sz w:val="18"/>
          <w:szCs w:val="20"/>
        </w:rPr>
        <w:t>title(</w:t>
      </w:r>
      <w:proofErr w:type="gramEnd"/>
      <w:r w:rsidRPr="00F54EAA">
        <w:rPr>
          <w:rFonts w:ascii="Courier New" w:hAnsi="Courier New" w:cs="Courier New"/>
          <w:color w:val="000000"/>
          <w:sz w:val="18"/>
          <w:szCs w:val="20"/>
        </w:rPr>
        <w:t>header);</w:t>
      </w:r>
    </w:p>
    <w:p w:rsidR="00F54EAA" w:rsidRPr="00F54EAA" w:rsidRDefault="00F54EAA" w:rsidP="00F54EAA">
      <w:pPr>
        <w:autoSpaceDE w:val="0"/>
        <w:autoSpaceDN w:val="0"/>
        <w:adjustRightInd w:val="0"/>
        <w:spacing w:after="0" w:line="240" w:lineRule="auto"/>
        <w:rPr>
          <w:rFonts w:ascii="Courier New" w:hAnsi="Courier New" w:cs="Courier New"/>
          <w:szCs w:val="24"/>
        </w:rPr>
      </w:pPr>
      <w:proofErr w:type="gramStart"/>
      <w:r w:rsidRPr="00F54EAA">
        <w:rPr>
          <w:rFonts w:ascii="Courier New" w:hAnsi="Courier New" w:cs="Courier New"/>
          <w:color w:val="000000"/>
          <w:sz w:val="18"/>
          <w:szCs w:val="20"/>
        </w:rPr>
        <w:t>set(</w:t>
      </w:r>
      <w:proofErr w:type="spellStart"/>
      <w:proofErr w:type="gramEnd"/>
      <w:r w:rsidRPr="00F54EAA">
        <w:rPr>
          <w:rFonts w:ascii="Courier New" w:hAnsi="Courier New" w:cs="Courier New"/>
          <w:color w:val="000000"/>
          <w:sz w:val="18"/>
          <w:szCs w:val="20"/>
        </w:rPr>
        <w:t>gca</w:t>
      </w:r>
      <w:proofErr w:type="spellEnd"/>
      <w:r w:rsidRPr="00F54EAA">
        <w:rPr>
          <w:rFonts w:ascii="Courier New" w:hAnsi="Courier New" w:cs="Courier New"/>
          <w:color w:val="000000"/>
          <w:sz w:val="18"/>
          <w:szCs w:val="20"/>
        </w:rPr>
        <w:t>,</w:t>
      </w:r>
      <w:r w:rsidRPr="00F54EAA">
        <w:rPr>
          <w:rFonts w:ascii="Courier New" w:hAnsi="Courier New" w:cs="Courier New"/>
          <w:color w:val="A020F0"/>
          <w:sz w:val="18"/>
          <w:szCs w:val="20"/>
        </w:rPr>
        <w:t>'</w:t>
      </w:r>
      <w:proofErr w:type="spellStart"/>
      <w:r w:rsidRPr="00F54EAA">
        <w:rPr>
          <w:rFonts w:ascii="Courier New" w:hAnsi="Courier New" w:cs="Courier New"/>
          <w:color w:val="A020F0"/>
          <w:sz w:val="18"/>
          <w:szCs w:val="20"/>
        </w:rPr>
        <w:t>Xlim</w:t>
      </w:r>
      <w:proofErr w:type="spellEnd"/>
      <w:r w:rsidRPr="00F54EAA">
        <w:rPr>
          <w:rFonts w:ascii="Courier New" w:hAnsi="Courier New" w:cs="Courier New"/>
          <w:color w:val="A020F0"/>
          <w:sz w:val="18"/>
          <w:szCs w:val="20"/>
        </w:rPr>
        <w:t>'</w:t>
      </w:r>
      <w:r w:rsidRPr="00F54EAA">
        <w:rPr>
          <w:rFonts w:ascii="Courier New" w:hAnsi="Courier New" w:cs="Courier New"/>
          <w:color w:val="000000"/>
          <w:sz w:val="18"/>
          <w:szCs w:val="20"/>
        </w:rPr>
        <w:t xml:space="preserve">,[0 </w:t>
      </w:r>
      <w:proofErr w:type="spellStart"/>
      <w:r w:rsidRPr="00F54EAA">
        <w:rPr>
          <w:rFonts w:ascii="Courier New" w:hAnsi="Courier New" w:cs="Courier New"/>
          <w:color w:val="000000"/>
          <w:sz w:val="18"/>
          <w:szCs w:val="20"/>
        </w:rPr>
        <w:t>maxTime</w:t>
      </w:r>
      <w:proofErr w:type="spellEnd"/>
      <w:r w:rsidRPr="00F54EAA">
        <w:rPr>
          <w:rFonts w:ascii="Courier New" w:hAnsi="Courier New" w:cs="Courier New"/>
          <w:color w:val="000000"/>
          <w:sz w:val="18"/>
          <w:szCs w:val="20"/>
        </w:rPr>
        <w:t>]);</w:t>
      </w:r>
    </w:p>
    <w:p w:rsidR="00F54EAA" w:rsidRPr="00F54EAA" w:rsidRDefault="00F54EAA" w:rsidP="00F54EAA">
      <w:pPr>
        <w:autoSpaceDE w:val="0"/>
        <w:autoSpaceDN w:val="0"/>
        <w:adjustRightInd w:val="0"/>
        <w:spacing w:after="0" w:line="240" w:lineRule="auto"/>
        <w:rPr>
          <w:rFonts w:ascii="Courier New" w:hAnsi="Courier New" w:cs="Courier New"/>
          <w:szCs w:val="24"/>
        </w:rPr>
      </w:pPr>
      <w:proofErr w:type="gramStart"/>
      <w:r w:rsidRPr="00F54EAA">
        <w:rPr>
          <w:rFonts w:ascii="Courier New" w:hAnsi="Courier New" w:cs="Courier New"/>
          <w:color w:val="000000"/>
          <w:sz w:val="18"/>
          <w:szCs w:val="20"/>
        </w:rPr>
        <w:t>set(</w:t>
      </w:r>
      <w:proofErr w:type="spellStart"/>
      <w:proofErr w:type="gramEnd"/>
      <w:r w:rsidRPr="00F54EAA">
        <w:rPr>
          <w:rFonts w:ascii="Courier New" w:hAnsi="Courier New" w:cs="Courier New"/>
          <w:color w:val="000000"/>
          <w:sz w:val="18"/>
          <w:szCs w:val="20"/>
        </w:rPr>
        <w:t>gca</w:t>
      </w:r>
      <w:proofErr w:type="spellEnd"/>
      <w:r w:rsidRPr="00F54EAA">
        <w:rPr>
          <w:rFonts w:ascii="Courier New" w:hAnsi="Courier New" w:cs="Courier New"/>
          <w:color w:val="000000"/>
          <w:sz w:val="18"/>
          <w:szCs w:val="20"/>
        </w:rPr>
        <w:t>,</w:t>
      </w:r>
      <w:r w:rsidRPr="00F54EAA">
        <w:rPr>
          <w:rFonts w:ascii="Courier New" w:hAnsi="Courier New" w:cs="Courier New"/>
          <w:color w:val="A020F0"/>
          <w:sz w:val="18"/>
          <w:szCs w:val="20"/>
        </w:rPr>
        <w:t>'</w:t>
      </w:r>
      <w:proofErr w:type="spellStart"/>
      <w:r w:rsidRPr="00F54EAA">
        <w:rPr>
          <w:rFonts w:ascii="Courier New" w:hAnsi="Courier New" w:cs="Courier New"/>
          <w:color w:val="A020F0"/>
          <w:sz w:val="18"/>
          <w:szCs w:val="20"/>
        </w:rPr>
        <w:t>Ylim</w:t>
      </w:r>
      <w:proofErr w:type="spellEnd"/>
      <w:r w:rsidRPr="00F54EAA">
        <w:rPr>
          <w:rFonts w:ascii="Courier New" w:hAnsi="Courier New" w:cs="Courier New"/>
          <w:color w:val="A020F0"/>
          <w:sz w:val="18"/>
          <w:szCs w:val="20"/>
        </w:rPr>
        <w:t>'</w:t>
      </w:r>
      <w:r w:rsidRPr="00F54EAA">
        <w:rPr>
          <w:rFonts w:ascii="Courier New" w:hAnsi="Courier New" w:cs="Courier New"/>
          <w:color w:val="000000"/>
          <w:sz w:val="18"/>
          <w:szCs w:val="20"/>
        </w:rPr>
        <w:t>,[55 135]);</w:t>
      </w:r>
    </w:p>
    <w:p w:rsidR="00F54EAA" w:rsidRPr="00F54EAA" w:rsidRDefault="00F54EAA" w:rsidP="00F54EAA">
      <w:pPr>
        <w:autoSpaceDE w:val="0"/>
        <w:autoSpaceDN w:val="0"/>
        <w:adjustRightInd w:val="0"/>
        <w:spacing w:after="0" w:line="240" w:lineRule="auto"/>
        <w:rPr>
          <w:rFonts w:ascii="Courier New" w:hAnsi="Courier New" w:cs="Courier New"/>
          <w:szCs w:val="24"/>
        </w:rPr>
      </w:pPr>
      <w:r w:rsidRPr="00F54EAA">
        <w:rPr>
          <w:rFonts w:ascii="Courier New" w:hAnsi="Courier New" w:cs="Courier New"/>
          <w:color w:val="000000"/>
          <w:sz w:val="18"/>
          <w:szCs w:val="20"/>
        </w:rPr>
        <w:t xml:space="preserve"> </w:t>
      </w:r>
    </w:p>
    <w:p w:rsidR="00F54EAA" w:rsidRPr="00F54EAA" w:rsidRDefault="00F54EAA" w:rsidP="00F54EAA">
      <w:pPr>
        <w:autoSpaceDE w:val="0"/>
        <w:autoSpaceDN w:val="0"/>
        <w:adjustRightInd w:val="0"/>
        <w:spacing w:after="0" w:line="240" w:lineRule="auto"/>
        <w:rPr>
          <w:rFonts w:ascii="Courier New" w:hAnsi="Courier New" w:cs="Courier New"/>
          <w:szCs w:val="24"/>
        </w:rPr>
      </w:pPr>
      <w:r w:rsidRPr="00F54EAA">
        <w:rPr>
          <w:rFonts w:ascii="Courier New" w:hAnsi="Courier New" w:cs="Courier New"/>
          <w:color w:val="228B22"/>
          <w:sz w:val="18"/>
          <w:szCs w:val="20"/>
        </w:rPr>
        <w:t>% generate example of reverberation signal</w:t>
      </w:r>
    </w:p>
    <w:p w:rsidR="00F54EAA" w:rsidRPr="00F54EAA" w:rsidRDefault="00F54EAA" w:rsidP="00F54EAA">
      <w:pPr>
        <w:autoSpaceDE w:val="0"/>
        <w:autoSpaceDN w:val="0"/>
        <w:adjustRightInd w:val="0"/>
        <w:spacing w:after="0" w:line="240" w:lineRule="auto"/>
        <w:rPr>
          <w:rFonts w:ascii="Courier New" w:hAnsi="Courier New" w:cs="Courier New"/>
          <w:szCs w:val="24"/>
        </w:rPr>
      </w:pPr>
      <w:r w:rsidRPr="00F54EAA">
        <w:rPr>
          <w:rFonts w:ascii="Courier New" w:hAnsi="Courier New" w:cs="Courier New"/>
          <w:color w:val="228B22"/>
          <w:sz w:val="18"/>
          <w:szCs w:val="20"/>
        </w:rPr>
        <w:t xml:space="preserve"> </w:t>
      </w:r>
    </w:p>
    <w:p w:rsidR="00F54EAA" w:rsidRPr="00F54EAA" w:rsidRDefault="00F54EAA" w:rsidP="00F54EAA">
      <w:pPr>
        <w:autoSpaceDE w:val="0"/>
        <w:autoSpaceDN w:val="0"/>
        <w:adjustRightInd w:val="0"/>
        <w:spacing w:after="0" w:line="240" w:lineRule="auto"/>
        <w:rPr>
          <w:rFonts w:ascii="Courier New" w:hAnsi="Courier New" w:cs="Courier New"/>
          <w:szCs w:val="24"/>
        </w:rPr>
      </w:pPr>
      <w:proofErr w:type="gramStart"/>
      <w:r w:rsidRPr="00F54EAA">
        <w:rPr>
          <w:rFonts w:ascii="Courier New" w:hAnsi="Courier New" w:cs="Courier New"/>
          <w:color w:val="0000FF"/>
          <w:sz w:val="18"/>
          <w:szCs w:val="20"/>
        </w:rPr>
        <w:t>if</w:t>
      </w:r>
      <w:proofErr w:type="gramEnd"/>
      <w:r w:rsidRPr="00F54EAA">
        <w:rPr>
          <w:rFonts w:ascii="Courier New" w:hAnsi="Courier New" w:cs="Courier New"/>
          <w:color w:val="000000"/>
          <w:sz w:val="18"/>
          <w:szCs w:val="20"/>
        </w:rPr>
        <w:t xml:space="preserve"> ( debug ) </w:t>
      </w:r>
    </w:p>
    <w:p w:rsidR="00F54EAA" w:rsidRPr="00F54EAA" w:rsidRDefault="00F54EAA" w:rsidP="00F54EAA">
      <w:pPr>
        <w:autoSpaceDE w:val="0"/>
        <w:autoSpaceDN w:val="0"/>
        <w:adjustRightInd w:val="0"/>
        <w:spacing w:after="0" w:line="240" w:lineRule="auto"/>
        <w:rPr>
          <w:rFonts w:ascii="Courier New" w:hAnsi="Courier New" w:cs="Courier New"/>
          <w:szCs w:val="24"/>
        </w:rPr>
      </w:pPr>
      <w:r w:rsidRPr="00F54EAA">
        <w:rPr>
          <w:rFonts w:ascii="Courier New" w:hAnsi="Courier New" w:cs="Courier New"/>
          <w:color w:val="000000"/>
          <w:sz w:val="18"/>
          <w:szCs w:val="20"/>
        </w:rPr>
        <w:t xml:space="preserve">    </w:t>
      </w:r>
      <w:proofErr w:type="gramStart"/>
      <w:r w:rsidRPr="00F54EAA">
        <w:rPr>
          <w:rFonts w:ascii="Courier New" w:hAnsi="Courier New" w:cs="Courier New"/>
          <w:color w:val="000000"/>
          <w:sz w:val="18"/>
          <w:szCs w:val="20"/>
        </w:rPr>
        <w:t>envelop</w:t>
      </w:r>
      <w:proofErr w:type="gramEnd"/>
      <w:r w:rsidRPr="00F54EAA">
        <w:rPr>
          <w:rFonts w:ascii="Courier New" w:hAnsi="Courier New" w:cs="Courier New"/>
          <w:color w:val="000000"/>
          <w:sz w:val="18"/>
          <w:szCs w:val="20"/>
        </w:rPr>
        <w:t xml:space="preserve"> = 10.^((</w:t>
      </w:r>
      <w:proofErr w:type="spellStart"/>
      <w:r w:rsidRPr="00F54EAA">
        <w:rPr>
          <w:rFonts w:ascii="Courier New" w:hAnsi="Courier New" w:cs="Courier New"/>
          <w:color w:val="000000"/>
          <w:sz w:val="18"/>
          <w:szCs w:val="20"/>
        </w:rPr>
        <w:t>total_reverb</w:t>
      </w:r>
      <w:proofErr w:type="spellEnd"/>
      <w:r w:rsidRPr="00F54EAA">
        <w:rPr>
          <w:rFonts w:ascii="Courier New" w:hAnsi="Courier New" w:cs="Courier New"/>
          <w:color w:val="000000"/>
          <w:sz w:val="18"/>
          <w:szCs w:val="20"/>
        </w:rPr>
        <w:t>)/10.0) ;</w:t>
      </w:r>
    </w:p>
    <w:p w:rsidR="00F54EAA" w:rsidRPr="00F54EAA" w:rsidRDefault="00F54EAA" w:rsidP="00F54EAA">
      <w:pPr>
        <w:autoSpaceDE w:val="0"/>
        <w:autoSpaceDN w:val="0"/>
        <w:adjustRightInd w:val="0"/>
        <w:spacing w:after="0" w:line="240" w:lineRule="auto"/>
        <w:rPr>
          <w:rFonts w:ascii="Courier New" w:hAnsi="Courier New" w:cs="Courier New"/>
          <w:szCs w:val="24"/>
        </w:rPr>
      </w:pPr>
      <w:r w:rsidRPr="00F54EAA">
        <w:rPr>
          <w:rFonts w:ascii="Courier New" w:hAnsi="Courier New" w:cs="Courier New"/>
          <w:color w:val="000000"/>
          <w:sz w:val="18"/>
          <w:szCs w:val="20"/>
        </w:rPr>
        <w:t xml:space="preserve">    </w:t>
      </w:r>
      <w:proofErr w:type="gramStart"/>
      <w:r w:rsidRPr="00F54EAA">
        <w:rPr>
          <w:rFonts w:ascii="Courier New" w:hAnsi="Courier New" w:cs="Courier New"/>
          <w:color w:val="000000"/>
          <w:sz w:val="18"/>
          <w:szCs w:val="20"/>
        </w:rPr>
        <w:t>signal</w:t>
      </w:r>
      <w:proofErr w:type="gramEnd"/>
      <w:r w:rsidRPr="00F54EAA">
        <w:rPr>
          <w:rFonts w:ascii="Courier New" w:hAnsi="Courier New" w:cs="Courier New"/>
          <w:color w:val="000000"/>
          <w:sz w:val="18"/>
          <w:szCs w:val="20"/>
        </w:rPr>
        <w:t xml:space="preserve"> = envelop .* </w:t>
      </w:r>
      <w:proofErr w:type="spellStart"/>
      <w:r w:rsidRPr="00F54EAA">
        <w:rPr>
          <w:rFonts w:ascii="Courier New" w:hAnsi="Courier New" w:cs="Courier New"/>
          <w:color w:val="000000"/>
          <w:sz w:val="18"/>
          <w:szCs w:val="20"/>
        </w:rPr>
        <w:t>randn</w:t>
      </w:r>
      <w:proofErr w:type="spellEnd"/>
      <w:r w:rsidRPr="00F54EAA">
        <w:rPr>
          <w:rFonts w:ascii="Courier New" w:hAnsi="Courier New" w:cs="Courier New"/>
          <w:color w:val="000000"/>
          <w:sz w:val="18"/>
          <w:szCs w:val="20"/>
        </w:rPr>
        <w:t>(1,length(envelop)) ;</w:t>
      </w:r>
    </w:p>
    <w:p w:rsidR="00F54EAA" w:rsidRPr="00F54EAA" w:rsidRDefault="00F54EAA" w:rsidP="00F54EAA">
      <w:pPr>
        <w:autoSpaceDE w:val="0"/>
        <w:autoSpaceDN w:val="0"/>
        <w:adjustRightInd w:val="0"/>
        <w:spacing w:after="0" w:line="240" w:lineRule="auto"/>
        <w:rPr>
          <w:rFonts w:ascii="Courier New" w:hAnsi="Courier New" w:cs="Courier New"/>
          <w:szCs w:val="24"/>
        </w:rPr>
      </w:pPr>
      <w:r w:rsidRPr="00F54EAA">
        <w:rPr>
          <w:rFonts w:ascii="Courier New" w:hAnsi="Courier New" w:cs="Courier New"/>
          <w:color w:val="000000"/>
          <w:sz w:val="18"/>
          <w:szCs w:val="20"/>
        </w:rPr>
        <w:t xml:space="preserve">    </w:t>
      </w:r>
      <w:proofErr w:type="gramStart"/>
      <w:r w:rsidRPr="00F54EAA">
        <w:rPr>
          <w:rFonts w:ascii="Courier New" w:hAnsi="Courier New" w:cs="Courier New"/>
          <w:color w:val="000000"/>
          <w:sz w:val="18"/>
          <w:szCs w:val="20"/>
        </w:rPr>
        <w:t>figure ;</w:t>
      </w:r>
      <w:proofErr w:type="gramEnd"/>
    </w:p>
    <w:p w:rsidR="00F54EAA" w:rsidRPr="00F54EAA" w:rsidRDefault="00F54EAA" w:rsidP="00F54EAA">
      <w:pPr>
        <w:autoSpaceDE w:val="0"/>
        <w:autoSpaceDN w:val="0"/>
        <w:adjustRightInd w:val="0"/>
        <w:spacing w:after="0" w:line="240" w:lineRule="auto"/>
        <w:rPr>
          <w:rFonts w:ascii="Courier New" w:hAnsi="Courier New" w:cs="Courier New"/>
          <w:szCs w:val="24"/>
        </w:rPr>
      </w:pPr>
      <w:r w:rsidRPr="00F54EAA">
        <w:rPr>
          <w:rFonts w:ascii="Courier New" w:hAnsi="Courier New" w:cs="Courier New"/>
          <w:color w:val="000000"/>
          <w:sz w:val="18"/>
          <w:szCs w:val="20"/>
        </w:rPr>
        <w:t xml:space="preserve">    h = </w:t>
      </w:r>
      <w:proofErr w:type="gramStart"/>
      <w:r w:rsidRPr="00F54EAA">
        <w:rPr>
          <w:rFonts w:ascii="Courier New" w:hAnsi="Courier New" w:cs="Courier New"/>
          <w:color w:val="000000"/>
          <w:sz w:val="18"/>
          <w:szCs w:val="20"/>
        </w:rPr>
        <w:t>plot(</w:t>
      </w:r>
      <w:proofErr w:type="gramEnd"/>
      <w:r w:rsidRPr="00F54EAA">
        <w:rPr>
          <w:rFonts w:ascii="Courier New" w:hAnsi="Courier New" w:cs="Courier New"/>
          <w:color w:val="000000"/>
          <w:sz w:val="18"/>
          <w:szCs w:val="20"/>
        </w:rPr>
        <w:t xml:space="preserve"> time2, signal, time2, envelop, </w:t>
      </w:r>
      <w:r w:rsidRPr="00F54EAA">
        <w:rPr>
          <w:rFonts w:ascii="Courier New" w:hAnsi="Courier New" w:cs="Courier New"/>
          <w:color w:val="A020F0"/>
          <w:sz w:val="18"/>
          <w:szCs w:val="20"/>
        </w:rPr>
        <w:t>'r'</w:t>
      </w:r>
      <w:r w:rsidRPr="00F54EAA">
        <w:rPr>
          <w:rFonts w:ascii="Courier New" w:hAnsi="Courier New" w:cs="Courier New"/>
          <w:color w:val="000000"/>
          <w:sz w:val="18"/>
          <w:szCs w:val="20"/>
        </w:rPr>
        <w:t xml:space="preserve"> , time2, -envelop, </w:t>
      </w:r>
      <w:r w:rsidRPr="00F54EAA">
        <w:rPr>
          <w:rFonts w:ascii="Courier New" w:hAnsi="Courier New" w:cs="Courier New"/>
          <w:color w:val="A020F0"/>
          <w:sz w:val="18"/>
          <w:szCs w:val="20"/>
        </w:rPr>
        <w:t>'r'</w:t>
      </w:r>
      <w:r w:rsidRPr="00F54EAA">
        <w:rPr>
          <w:rFonts w:ascii="Courier New" w:hAnsi="Courier New" w:cs="Courier New"/>
          <w:color w:val="000000"/>
          <w:sz w:val="18"/>
          <w:szCs w:val="20"/>
        </w:rPr>
        <w:t xml:space="preserve"> ) ; grid</w:t>
      </w:r>
    </w:p>
    <w:p w:rsidR="00F54EAA" w:rsidRPr="00F54EAA" w:rsidRDefault="00F54EAA" w:rsidP="00F54EAA">
      <w:pPr>
        <w:autoSpaceDE w:val="0"/>
        <w:autoSpaceDN w:val="0"/>
        <w:adjustRightInd w:val="0"/>
        <w:spacing w:after="0" w:line="240" w:lineRule="auto"/>
        <w:rPr>
          <w:rFonts w:ascii="Courier New" w:hAnsi="Courier New" w:cs="Courier New"/>
          <w:szCs w:val="24"/>
        </w:rPr>
      </w:pPr>
      <w:r w:rsidRPr="00F54EAA">
        <w:rPr>
          <w:rFonts w:ascii="Courier New" w:hAnsi="Courier New" w:cs="Courier New"/>
          <w:color w:val="000000"/>
          <w:sz w:val="18"/>
          <w:szCs w:val="20"/>
        </w:rPr>
        <w:t xml:space="preserve">    </w:t>
      </w:r>
      <w:proofErr w:type="gramStart"/>
      <w:r w:rsidRPr="00F54EAA">
        <w:rPr>
          <w:rFonts w:ascii="Courier New" w:hAnsi="Courier New" w:cs="Courier New"/>
          <w:color w:val="000000"/>
          <w:sz w:val="18"/>
          <w:szCs w:val="20"/>
        </w:rPr>
        <w:t>set(</w:t>
      </w:r>
      <w:proofErr w:type="gramEnd"/>
      <w:r w:rsidRPr="00F54EAA">
        <w:rPr>
          <w:rFonts w:ascii="Courier New" w:hAnsi="Courier New" w:cs="Courier New"/>
          <w:color w:val="000000"/>
          <w:sz w:val="18"/>
          <w:szCs w:val="20"/>
        </w:rPr>
        <w:t>h(2),</w:t>
      </w:r>
      <w:r w:rsidRPr="00F54EAA">
        <w:rPr>
          <w:rFonts w:ascii="Courier New" w:hAnsi="Courier New" w:cs="Courier New"/>
          <w:color w:val="A020F0"/>
          <w:sz w:val="18"/>
          <w:szCs w:val="20"/>
        </w:rPr>
        <w:t>'LineWidth'</w:t>
      </w:r>
      <w:r w:rsidRPr="00F54EAA">
        <w:rPr>
          <w:rFonts w:ascii="Courier New" w:hAnsi="Courier New" w:cs="Courier New"/>
          <w:color w:val="000000"/>
          <w:sz w:val="18"/>
          <w:szCs w:val="20"/>
        </w:rPr>
        <w:t>,2);</w:t>
      </w:r>
    </w:p>
    <w:p w:rsidR="00F54EAA" w:rsidRPr="00F54EAA" w:rsidRDefault="00F54EAA" w:rsidP="00F54EAA">
      <w:pPr>
        <w:autoSpaceDE w:val="0"/>
        <w:autoSpaceDN w:val="0"/>
        <w:adjustRightInd w:val="0"/>
        <w:spacing w:after="0" w:line="240" w:lineRule="auto"/>
        <w:rPr>
          <w:rFonts w:ascii="Courier New" w:hAnsi="Courier New" w:cs="Courier New"/>
          <w:szCs w:val="24"/>
        </w:rPr>
      </w:pPr>
      <w:r w:rsidRPr="00F54EAA">
        <w:rPr>
          <w:rFonts w:ascii="Courier New" w:hAnsi="Courier New" w:cs="Courier New"/>
          <w:color w:val="000000"/>
          <w:sz w:val="18"/>
          <w:szCs w:val="20"/>
        </w:rPr>
        <w:t xml:space="preserve">    </w:t>
      </w:r>
      <w:proofErr w:type="gramStart"/>
      <w:r w:rsidRPr="00F54EAA">
        <w:rPr>
          <w:rFonts w:ascii="Courier New" w:hAnsi="Courier New" w:cs="Courier New"/>
          <w:color w:val="000000"/>
          <w:sz w:val="18"/>
          <w:szCs w:val="20"/>
        </w:rPr>
        <w:t>set(</w:t>
      </w:r>
      <w:proofErr w:type="gramEnd"/>
      <w:r w:rsidRPr="00F54EAA">
        <w:rPr>
          <w:rFonts w:ascii="Courier New" w:hAnsi="Courier New" w:cs="Courier New"/>
          <w:color w:val="000000"/>
          <w:sz w:val="18"/>
          <w:szCs w:val="20"/>
        </w:rPr>
        <w:t>h(3),</w:t>
      </w:r>
      <w:r w:rsidRPr="00F54EAA">
        <w:rPr>
          <w:rFonts w:ascii="Courier New" w:hAnsi="Courier New" w:cs="Courier New"/>
          <w:color w:val="A020F0"/>
          <w:sz w:val="18"/>
          <w:szCs w:val="20"/>
        </w:rPr>
        <w:t>'LineWidth'</w:t>
      </w:r>
      <w:r w:rsidRPr="00F54EAA">
        <w:rPr>
          <w:rFonts w:ascii="Courier New" w:hAnsi="Courier New" w:cs="Courier New"/>
          <w:color w:val="000000"/>
          <w:sz w:val="18"/>
          <w:szCs w:val="20"/>
        </w:rPr>
        <w:t>,2);</w:t>
      </w:r>
    </w:p>
    <w:p w:rsidR="00F54EAA" w:rsidRPr="00F54EAA" w:rsidRDefault="00F54EAA" w:rsidP="00F54EAA">
      <w:pPr>
        <w:autoSpaceDE w:val="0"/>
        <w:autoSpaceDN w:val="0"/>
        <w:adjustRightInd w:val="0"/>
        <w:spacing w:after="0" w:line="240" w:lineRule="auto"/>
        <w:rPr>
          <w:rFonts w:ascii="Courier New" w:hAnsi="Courier New" w:cs="Courier New"/>
          <w:szCs w:val="24"/>
        </w:rPr>
      </w:pPr>
      <w:r w:rsidRPr="00F54EAA">
        <w:rPr>
          <w:rFonts w:ascii="Courier New" w:hAnsi="Courier New" w:cs="Courier New"/>
          <w:color w:val="000000"/>
          <w:sz w:val="18"/>
          <w:szCs w:val="20"/>
        </w:rPr>
        <w:t xml:space="preserve">    </w:t>
      </w:r>
      <w:proofErr w:type="gramStart"/>
      <w:r w:rsidRPr="00F54EAA">
        <w:rPr>
          <w:rFonts w:ascii="Courier New" w:hAnsi="Courier New" w:cs="Courier New"/>
          <w:color w:val="000000"/>
          <w:sz w:val="18"/>
          <w:szCs w:val="20"/>
        </w:rPr>
        <w:t>set(</w:t>
      </w:r>
      <w:proofErr w:type="spellStart"/>
      <w:proofErr w:type="gramEnd"/>
      <w:r w:rsidRPr="00F54EAA">
        <w:rPr>
          <w:rFonts w:ascii="Courier New" w:hAnsi="Courier New" w:cs="Courier New"/>
          <w:color w:val="000000"/>
          <w:sz w:val="18"/>
          <w:szCs w:val="20"/>
        </w:rPr>
        <w:t>gca</w:t>
      </w:r>
      <w:proofErr w:type="spellEnd"/>
      <w:r w:rsidRPr="00F54EAA">
        <w:rPr>
          <w:rFonts w:ascii="Courier New" w:hAnsi="Courier New" w:cs="Courier New"/>
          <w:color w:val="000000"/>
          <w:sz w:val="18"/>
          <w:szCs w:val="20"/>
        </w:rPr>
        <w:t>,</w:t>
      </w:r>
      <w:r w:rsidRPr="00F54EAA">
        <w:rPr>
          <w:rFonts w:ascii="Courier New" w:hAnsi="Courier New" w:cs="Courier New"/>
          <w:color w:val="A020F0"/>
          <w:sz w:val="18"/>
          <w:szCs w:val="20"/>
        </w:rPr>
        <w:t>'</w:t>
      </w:r>
      <w:proofErr w:type="spellStart"/>
      <w:r w:rsidRPr="00F54EAA">
        <w:rPr>
          <w:rFonts w:ascii="Courier New" w:hAnsi="Courier New" w:cs="Courier New"/>
          <w:color w:val="A020F0"/>
          <w:sz w:val="18"/>
          <w:szCs w:val="20"/>
        </w:rPr>
        <w:t>Xlim</w:t>
      </w:r>
      <w:proofErr w:type="spellEnd"/>
      <w:r w:rsidRPr="00F54EAA">
        <w:rPr>
          <w:rFonts w:ascii="Courier New" w:hAnsi="Courier New" w:cs="Courier New"/>
          <w:color w:val="A020F0"/>
          <w:sz w:val="18"/>
          <w:szCs w:val="20"/>
        </w:rPr>
        <w:t>'</w:t>
      </w:r>
      <w:r w:rsidRPr="00F54EAA">
        <w:rPr>
          <w:rFonts w:ascii="Courier New" w:hAnsi="Courier New" w:cs="Courier New"/>
          <w:color w:val="000000"/>
          <w:sz w:val="18"/>
          <w:szCs w:val="20"/>
        </w:rPr>
        <w:t>,[0 1.4]);</w:t>
      </w:r>
    </w:p>
    <w:p w:rsidR="00F54EAA" w:rsidRPr="00F54EAA" w:rsidRDefault="00F54EAA" w:rsidP="00F54EAA">
      <w:pPr>
        <w:autoSpaceDE w:val="0"/>
        <w:autoSpaceDN w:val="0"/>
        <w:adjustRightInd w:val="0"/>
        <w:spacing w:after="0" w:line="240" w:lineRule="auto"/>
        <w:rPr>
          <w:rFonts w:ascii="Courier New" w:hAnsi="Courier New" w:cs="Courier New"/>
          <w:szCs w:val="24"/>
        </w:rPr>
      </w:pPr>
      <w:r w:rsidRPr="00F54EAA">
        <w:rPr>
          <w:rFonts w:ascii="Courier New" w:hAnsi="Courier New" w:cs="Courier New"/>
          <w:color w:val="000000"/>
          <w:sz w:val="18"/>
          <w:szCs w:val="20"/>
        </w:rPr>
        <w:t xml:space="preserve">    </w:t>
      </w:r>
      <w:proofErr w:type="gramStart"/>
      <w:r w:rsidRPr="00F54EAA">
        <w:rPr>
          <w:rFonts w:ascii="Courier New" w:hAnsi="Courier New" w:cs="Courier New"/>
          <w:color w:val="000000"/>
          <w:sz w:val="18"/>
          <w:szCs w:val="20"/>
        </w:rPr>
        <w:t>set(</w:t>
      </w:r>
      <w:proofErr w:type="spellStart"/>
      <w:proofErr w:type="gramEnd"/>
      <w:r w:rsidRPr="00F54EAA">
        <w:rPr>
          <w:rFonts w:ascii="Courier New" w:hAnsi="Courier New" w:cs="Courier New"/>
          <w:color w:val="000000"/>
          <w:sz w:val="18"/>
          <w:szCs w:val="20"/>
        </w:rPr>
        <w:t>gca</w:t>
      </w:r>
      <w:proofErr w:type="spellEnd"/>
      <w:r w:rsidRPr="00F54EAA">
        <w:rPr>
          <w:rFonts w:ascii="Courier New" w:hAnsi="Courier New" w:cs="Courier New"/>
          <w:color w:val="000000"/>
          <w:sz w:val="18"/>
          <w:szCs w:val="20"/>
        </w:rPr>
        <w:t>,</w:t>
      </w:r>
      <w:r w:rsidRPr="00F54EAA">
        <w:rPr>
          <w:rFonts w:ascii="Courier New" w:hAnsi="Courier New" w:cs="Courier New"/>
          <w:color w:val="A020F0"/>
          <w:sz w:val="18"/>
          <w:szCs w:val="20"/>
        </w:rPr>
        <w:t>'</w:t>
      </w:r>
      <w:proofErr w:type="spellStart"/>
      <w:r w:rsidRPr="00F54EAA">
        <w:rPr>
          <w:rFonts w:ascii="Courier New" w:hAnsi="Courier New" w:cs="Courier New"/>
          <w:color w:val="A020F0"/>
          <w:sz w:val="18"/>
          <w:szCs w:val="20"/>
        </w:rPr>
        <w:t>Ylim</w:t>
      </w:r>
      <w:proofErr w:type="spellEnd"/>
      <w:r w:rsidRPr="00F54EAA">
        <w:rPr>
          <w:rFonts w:ascii="Courier New" w:hAnsi="Courier New" w:cs="Courier New"/>
          <w:color w:val="A020F0"/>
          <w:sz w:val="18"/>
          <w:szCs w:val="20"/>
        </w:rPr>
        <w:t>'</w:t>
      </w:r>
      <w:r w:rsidRPr="00F54EAA">
        <w:rPr>
          <w:rFonts w:ascii="Courier New" w:hAnsi="Courier New" w:cs="Courier New"/>
          <w:color w:val="000000"/>
          <w:sz w:val="18"/>
          <w:szCs w:val="20"/>
        </w:rPr>
        <w:t>,[-3e13 3e13]);</w:t>
      </w:r>
    </w:p>
    <w:p w:rsidR="00F54EAA" w:rsidRPr="00F54EAA" w:rsidRDefault="00F54EAA" w:rsidP="00F54EAA">
      <w:pPr>
        <w:autoSpaceDE w:val="0"/>
        <w:autoSpaceDN w:val="0"/>
        <w:adjustRightInd w:val="0"/>
        <w:spacing w:after="0" w:line="240" w:lineRule="auto"/>
        <w:rPr>
          <w:rFonts w:ascii="Courier New" w:hAnsi="Courier New" w:cs="Courier New"/>
          <w:szCs w:val="24"/>
        </w:rPr>
      </w:pPr>
      <w:r w:rsidRPr="00F54EAA">
        <w:rPr>
          <w:rFonts w:ascii="Courier New" w:hAnsi="Courier New" w:cs="Courier New"/>
          <w:color w:val="000000"/>
          <w:sz w:val="18"/>
          <w:szCs w:val="20"/>
        </w:rPr>
        <w:t xml:space="preserve">    </w:t>
      </w:r>
      <w:proofErr w:type="gramStart"/>
      <w:r w:rsidRPr="00F54EAA">
        <w:rPr>
          <w:rFonts w:ascii="Courier New" w:hAnsi="Courier New" w:cs="Courier New"/>
          <w:color w:val="000000"/>
          <w:sz w:val="18"/>
          <w:szCs w:val="20"/>
        </w:rPr>
        <w:t>legend(</w:t>
      </w:r>
      <w:proofErr w:type="gramEnd"/>
      <w:r w:rsidRPr="00F54EAA">
        <w:rPr>
          <w:rFonts w:ascii="Courier New" w:hAnsi="Courier New" w:cs="Courier New"/>
          <w:color w:val="000000"/>
          <w:sz w:val="18"/>
          <w:szCs w:val="20"/>
        </w:rPr>
        <w:t>{</w:t>
      </w:r>
      <w:r w:rsidRPr="00F54EAA">
        <w:rPr>
          <w:rFonts w:ascii="Courier New" w:hAnsi="Courier New" w:cs="Courier New"/>
          <w:color w:val="A020F0"/>
          <w:sz w:val="18"/>
          <w:szCs w:val="20"/>
        </w:rPr>
        <w:t>'</w:t>
      </w:r>
      <w:proofErr w:type="spellStart"/>
      <w:r w:rsidRPr="00F54EAA">
        <w:rPr>
          <w:rFonts w:ascii="Courier New" w:hAnsi="Courier New" w:cs="Courier New"/>
          <w:color w:val="A020F0"/>
          <w:sz w:val="18"/>
          <w:szCs w:val="20"/>
        </w:rPr>
        <w:t>signal'</w:t>
      </w:r>
      <w:r w:rsidRPr="00F54EAA">
        <w:rPr>
          <w:rFonts w:ascii="Courier New" w:hAnsi="Courier New" w:cs="Courier New"/>
          <w:color w:val="000000"/>
          <w:sz w:val="18"/>
          <w:szCs w:val="20"/>
        </w:rPr>
        <w:t>;</w:t>
      </w:r>
      <w:r w:rsidRPr="00F54EAA">
        <w:rPr>
          <w:rFonts w:ascii="Courier New" w:hAnsi="Courier New" w:cs="Courier New"/>
          <w:color w:val="A020F0"/>
          <w:sz w:val="18"/>
          <w:szCs w:val="20"/>
        </w:rPr>
        <w:t>'envelope</w:t>
      </w:r>
      <w:proofErr w:type="spellEnd"/>
      <w:r w:rsidRPr="00F54EAA">
        <w:rPr>
          <w:rFonts w:ascii="Courier New" w:hAnsi="Courier New" w:cs="Courier New"/>
          <w:color w:val="A020F0"/>
          <w:sz w:val="18"/>
          <w:szCs w:val="20"/>
        </w:rPr>
        <w:t>'</w:t>
      </w:r>
      <w:r w:rsidRPr="00F54EAA">
        <w:rPr>
          <w:rFonts w:ascii="Courier New" w:hAnsi="Courier New" w:cs="Courier New"/>
          <w:color w:val="000000"/>
          <w:sz w:val="18"/>
          <w:szCs w:val="20"/>
        </w:rPr>
        <w:t>},</w:t>
      </w:r>
      <w:r w:rsidRPr="00F54EAA">
        <w:rPr>
          <w:rFonts w:ascii="Courier New" w:hAnsi="Courier New" w:cs="Courier New"/>
          <w:color w:val="A020F0"/>
          <w:sz w:val="18"/>
          <w:szCs w:val="20"/>
        </w:rPr>
        <w:t>'Location'</w:t>
      </w:r>
      <w:r w:rsidRPr="00F54EAA">
        <w:rPr>
          <w:rFonts w:ascii="Courier New" w:hAnsi="Courier New" w:cs="Courier New"/>
          <w:color w:val="000000"/>
          <w:sz w:val="18"/>
          <w:szCs w:val="20"/>
        </w:rPr>
        <w:t>,</w:t>
      </w:r>
      <w:r w:rsidRPr="00F54EAA">
        <w:rPr>
          <w:rFonts w:ascii="Courier New" w:hAnsi="Courier New" w:cs="Courier New"/>
          <w:color w:val="A020F0"/>
          <w:sz w:val="18"/>
          <w:szCs w:val="20"/>
        </w:rPr>
        <w:t>'</w:t>
      </w:r>
      <w:proofErr w:type="spellStart"/>
      <w:r w:rsidRPr="00F54EAA">
        <w:rPr>
          <w:rFonts w:ascii="Courier New" w:hAnsi="Courier New" w:cs="Courier New"/>
          <w:color w:val="A020F0"/>
          <w:sz w:val="18"/>
          <w:szCs w:val="20"/>
        </w:rPr>
        <w:t>NorthEast</w:t>
      </w:r>
      <w:proofErr w:type="spellEnd"/>
      <w:r w:rsidRPr="00F54EAA">
        <w:rPr>
          <w:rFonts w:ascii="Courier New" w:hAnsi="Courier New" w:cs="Courier New"/>
          <w:color w:val="A020F0"/>
          <w:sz w:val="18"/>
          <w:szCs w:val="20"/>
        </w:rPr>
        <w:t>'</w:t>
      </w:r>
      <w:r w:rsidRPr="00F54EAA">
        <w:rPr>
          <w:rFonts w:ascii="Courier New" w:hAnsi="Courier New" w:cs="Courier New"/>
          <w:color w:val="000000"/>
          <w:sz w:val="18"/>
          <w:szCs w:val="20"/>
        </w:rPr>
        <w:t>);</w:t>
      </w:r>
    </w:p>
    <w:p w:rsidR="00F54EAA" w:rsidRPr="00F54EAA" w:rsidRDefault="00F54EAA" w:rsidP="00F54EAA">
      <w:pPr>
        <w:autoSpaceDE w:val="0"/>
        <w:autoSpaceDN w:val="0"/>
        <w:adjustRightInd w:val="0"/>
        <w:spacing w:after="0" w:line="240" w:lineRule="auto"/>
        <w:rPr>
          <w:rFonts w:ascii="Courier New" w:hAnsi="Courier New" w:cs="Courier New"/>
          <w:szCs w:val="24"/>
        </w:rPr>
      </w:pPr>
      <w:r w:rsidRPr="00F54EAA">
        <w:rPr>
          <w:rFonts w:ascii="Courier New" w:hAnsi="Courier New" w:cs="Courier New"/>
          <w:color w:val="000000"/>
          <w:sz w:val="18"/>
          <w:szCs w:val="20"/>
        </w:rPr>
        <w:t xml:space="preserve">    </w:t>
      </w:r>
      <w:proofErr w:type="spellStart"/>
      <w:proofErr w:type="gramStart"/>
      <w:r w:rsidRPr="00F54EAA">
        <w:rPr>
          <w:rFonts w:ascii="Courier New" w:hAnsi="Courier New" w:cs="Courier New"/>
          <w:color w:val="000000"/>
          <w:sz w:val="18"/>
          <w:szCs w:val="20"/>
        </w:rPr>
        <w:t>xlabel</w:t>
      </w:r>
      <w:proofErr w:type="spellEnd"/>
      <w:r w:rsidRPr="00F54EAA">
        <w:rPr>
          <w:rFonts w:ascii="Courier New" w:hAnsi="Courier New" w:cs="Courier New"/>
          <w:color w:val="000000"/>
          <w:sz w:val="18"/>
          <w:szCs w:val="20"/>
        </w:rPr>
        <w:t>(</w:t>
      </w:r>
      <w:proofErr w:type="gramEnd"/>
      <w:r w:rsidRPr="00F54EAA">
        <w:rPr>
          <w:rFonts w:ascii="Courier New" w:hAnsi="Courier New" w:cs="Courier New"/>
          <w:color w:val="A020F0"/>
          <w:sz w:val="18"/>
          <w:szCs w:val="20"/>
        </w:rPr>
        <w:t>'Received Time (sec)'</w:t>
      </w:r>
      <w:r w:rsidRPr="00F54EAA">
        <w:rPr>
          <w:rFonts w:ascii="Courier New" w:hAnsi="Courier New" w:cs="Courier New"/>
          <w:color w:val="000000"/>
          <w:sz w:val="18"/>
          <w:szCs w:val="20"/>
        </w:rPr>
        <w:t>);</w:t>
      </w:r>
    </w:p>
    <w:p w:rsidR="00F54EAA" w:rsidRPr="00F54EAA" w:rsidRDefault="00F54EAA" w:rsidP="00F54EAA">
      <w:pPr>
        <w:autoSpaceDE w:val="0"/>
        <w:autoSpaceDN w:val="0"/>
        <w:adjustRightInd w:val="0"/>
        <w:spacing w:after="0" w:line="240" w:lineRule="auto"/>
        <w:rPr>
          <w:rFonts w:ascii="Courier New" w:hAnsi="Courier New" w:cs="Courier New"/>
          <w:szCs w:val="24"/>
        </w:rPr>
      </w:pPr>
      <w:r w:rsidRPr="00F54EAA">
        <w:rPr>
          <w:rFonts w:ascii="Courier New" w:hAnsi="Courier New" w:cs="Courier New"/>
          <w:color w:val="000000"/>
          <w:sz w:val="18"/>
          <w:szCs w:val="20"/>
        </w:rPr>
        <w:t xml:space="preserve">    </w:t>
      </w:r>
      <w:proofErr w:type="spellStart"/>
      <w:proofErr w:type="gramStart"/>
      <w:r w:rsidRPr="00F54EAA">
        <w:rPr>
          <w:rFonts w:ascii="Courier New" w:hAnsi="Courier New" w:cs="Courier New"/>
          <w:color w:val="000000"/>
          <w:sz w:val="18"/>
          <w:szCs w:val="20"/>
        </w:rPr>
        <w:t>ylabel</w:t>
      </w:r>
      <w:proofErr w:type="spellEnd"/>
      <w:r w:rsidRPr="00F54EAA">
        <w:rPr>
          <w:rFonts w:ascii="Courier New" w:hAnsi="Courier New" w:cs="Courier New"/>
          <w:color w:val="000000"/>
          <w:sz w:val="18"/>
          <w:szCs w:val="20"/>
        </w:rPr>
        <w:t>(</w:t>
      </w:r>
      <w:proofErr w:type="gramEnd"/>
      <w:r w:rsidRPr="00F54EAA">
        <w:rPr>
          <w:rFonts w:ascii="Courier New" w:hAnsi="Courier New" w:cs="Courier New"/>
          <w:color w:val="A020F0"/>
          <w:sz w:val="18"/>
          <w:szCs w:val="20"/>
        </w:rPr>
        <w:t>'Reverberation Signal (</w:t>
      </w:r>
      <w:proofErr w:type="spellStart"/>
      <w:r w:rsidRPr="00F54EAA">
        <w:rPr>
          <w:rFonts w:ascii="Courier New" w:hAnsi="Courier New" w:cs="Courier New"/>
          <w:color w:val="A020F0"/>
          <w:sz w:val="18"/>
          <w:szCs w:val="20"/>
        </w:rPr>
        <w:t>uPa</w:t>
      </w:r>
      <w:proofErr w:type="spellEnd"/>
      <w:r w:rsidRPr="00F54EAA">
        <w:rPr>
          <w:rFonts w:ascii="Courier New" w:hAnsi="Courier New" w:cs="Courier New"/>
          <w:color w:val="A020F0"/>
          <w:sz w:val="18"/>
          <w:szCs w:val="20"/>
        </w:rPr>
        <w:t>)'</w:t>
      </w:r>
      <w:r w:rsidRPr="00F54EAA">
        <w:rPr>
          <w:rFonts w:ascii="Courier New" w:hAnsi="Courier New" w:cs="Courier New"/>
          <w:color w:val="000000"/>
          <w:sz w:val="18"/>
          <w:szCs w:val="20"/>
        </w:rPr>
        <w:t>);</w:t>
      </w:r>
    </w:p>
    <w:p w:rsidR="00F54EAA" w:rsidRPr="00F54EAA" w:rsidRDefault="00F54EAA" w:rsidP="00F54EAA">
      <w:pPr>
        <w:autoSpaceDE w:val="0"/>
        <w:autoSpaceDN w:val="0"/>
        <w:adjustRightInd w:val="0"/>
        <w:spacing w:after="0" w:line="240" w:lineRule="auto"/>
        <w:rPr>
          <w:rFonts w:ascii="Courier New" w:hAnsi="Courier New" w:cs="Courier New"/>
          <w:szCs w:val="24"/>
        </w:rPr>
      </w:pPr>
      <w:r w:rsidRPr="00F54EAA">
        <w:rPr>
          <w:rFonts w:ascii="Courier New" w:hAnsi="Courier New" w:cs="Courier New"/>
          <w:color w:val="000000"/>
          <w:sz w:val="18"/>
          <w:szCs w:val="20"/>
        </w:rPr>
        <w:t xml:space="preserve">    </w:t>
      </w:r>
      <w:proofErr w:type="gramStart"/>
      <w:r w:rsidRPr="00F54EAA">
        <w:rPr>
          <w:rFonts w:ascii="Courier New" w:hAnsi="Courier New" w:cs="Courier New"/>
          <w:color w:val="000000"/>
          <w:sz w:val="18"/>
          <w:szCs w:val="20"/>
        </w:rPr>
        <w:t>title(</w:t>
      </w:r>
      <w:proofErr w:type="gramEnd"/>
      <w:r w:rsidRPr="00F54EAA">
        <w:rPr>
          <w:rFonts w:ascii="Courier New" w:hAnsi="Courier New" w:cs="Courier New"/>
          <w:color w:val="000000"/>
          <w:sz w:val="18"/>
          <w:szCs w:val="20"/>
        </w:rPr>
        <w:t>header);</w:t>
      </w:r>
    </w:p>
    <w:p w:rsidR="00F54EAA" w:rsidRPr="00F54EAA" w:rsidRDefault="00F54EAA" w:rsidP="00F54EAA">
      <w:pPr>
        <w:autoSpaceDE w:val="0"/>
        <w:autoSpaceDN w:val="0"/>
        <w:adjustRightInd w:val="0"/>
        <w:spacing w:after="0" w:line="240" w:lineRule="auto"/>
        <w:rPr>
          <w:rFonts w:ascii="Courier New" w:hAnsi="Courier New" w:cs="Courier New"/>
          <w:szCs w:val="24"/>
        </w:rPr>
      </w:pPr>
      <w:proofErr w:type="gramStart"/>
      <w:r w:rsidRPr="00F54EAA">
        <w:rPr>
          <w:rFonts w:ascii="Courier New" w:hAnsi="Courier New" w:cs="Courier New"/>
          <w:color w:val="0000FF"/>
          <w:sz w:val="18"/>
          <w:szCs w:val="20"/>
        </w:rPr>
        <w:t>end</w:t>
      </w:r>
      <w:proofErr w:type="gramEnd"/>
    </w:p>
    <w:p w:rsidR="00F54EAA" w:rsidRDefault="00F54EAA" w:rsidP="00F54EAA">
      <w:pPr>
        <w:autoSpaceDE w:val="0"/>
        <w:autoSpaceDN w:val="0"/>
        <w:adjustRightInd w:val="0"/>
        <w:spacing w:after="0" w:line="240" w:lineRule="auto"/>
        <w:rPr>
          <w:rFonts w:ascii="Courier New" w:hAnsi="Courier New" w:cs="Courier New"/>
          <w:sz w:val="24"/>
          <w:szCs w:val="24"/>
        </w:rPr>
      </w:pPr>
    </w:p>
    <w:p w:rsidR="00F54EAA" w:rsidRDefault="00F54EAA" w:rsidP="009467E1">
      <w:pPr>
        <w:sectPr w:rsidR="00F54EAA" w:rsidSect="00656A01">
          <w:footerReference w:type="default" r:id="rId32"/>
          <w:pgSz w:w="12240" w:h="15840"/>
          <w:pgMar w:top="1440" w:right="1440" w:bottom="1440" w:left="1440" w:header="720" w:footer="720" w:gutter="0"/>
          <w:pgNumType w:start="1" w:chapStyle="7"/>
          <w:cols w:space="720"/>
          <w:docGrid w:linePitch="360"/>
        </w:sectPr>
      </w:pPr>
    </w:p>
    <w:p w:rsidR="00CE5FCF" w:rsidRDefault="00CE5FCF" w:rsidP="00656A01">
      <w:pPr>
        <w:pStyle w:val="Heading7"/>
      </w:pPr>
      <w:bookmarkStart w:id="55" w:name="_Toc401566040"/>
      <w:r>
        <w:t xml:space="preserve">Appendix B – </w:t>
      </w:r>
      <w:proofErr w:type="spellStart"/>
      <w:r w:rsidRPr="00CE5FCF">
        <w:t>eigenverb_demo.m</w:t>
      </w:r>
      <w:bookmarkEnd w:id="55"/>
      <w:proofErr w:type="spellEnd"/>
    </w:p>
    <w:p w:rsidR="00F54EAA" w:rsidRDefault="00F54EAA" w:rsidP="00F54EAA">
      <w:pPr>
        <w:autoSpaceDE w:val="0"/>
        <w:autoSpaceDN w:val="0"/>
        <w:adjustRightInd w:val="0"/>
        <w:spacing w:after="0" w:line="240" w:lineRule="auto"/>
        <w:rPr>
          <w:rFonts w:ascii="Courier New" w:hAnsi="Courier New" w:cs="Courier New"/>
          <w:color w:val="228B22"/>
          <w:sz w:val="20"/>
          <w:szCs w:val="20"/>
        </w:rPr>
      </w:pPr>
    </w:p>
    <w:p w:rsidR="00F54EAA" w:rsidRPr="00F54EAA" w:rsidRDefault="00F54EAA" w:rsidP="00F54EAA">
      <w:pPr>
        <w:autoSpaceDE w:val="0"/>
        <w:autoSpaceDN w:val="0"/>
        <w:adjustRightInd w:val="0"/>
        <w:spacing w:after="0" w:line="240" w:lineRule="auto"/>
        <w:rPr>
          <w:rFonts w:ascii="Courier New" w:hAnsi="Courier New" w:cs="Courier New"/>
          <w:szCs w:val="24"/>
        </w:rPr>
      </w:pPr>
      <w:r w:rsidRPr="00F54EAA">
        <w:rPr>
          <w:rFonts w:ascii="Courier New" w:hAnsi="Courier New" w:cs="Courier New"/>
          <w:color w:val="228B22"/>
          <w:sz w:val="18"/>
          <w:szCs w:val="20"/>
        </w:rPr>
        <w:t>%%</w:t>
      </w:r>
    </w:p>
    <w:p w:rsidR="00F54EAA" w:rsidRPr="00F54EAA" w:rsidRDefault="00F54EAA" w:rsidP="00F54EAA">
      <w:pPr>
        <w:autoSpaceDE w:val="0"/>
        <w:autoSpaceDN w:val="0"/>
        <w:adjustRightInd w:val="0"/>
        <w:spacing w:after="0" w:line="240" w:lineRule="auto"/>
        <w:rPr>
          <w:rFonts w:ascii="Courier New" w:hAnsi="Courier New" w:cs="Courier New"/>
          <w:szCs w:val="24"/>
        </w:rPr>
      </w:pPr>
      <w:proofErr w:type="gramStart"/>
      <w:r w:rsidRPr="00F54EAA">
        <w:rPr>
          <w:rFonts w:ascii="Courier New" w:hAnsi="Courier New" w:cs="Courier New"/>
          <w:color w:val="228B22"/>
          <w:sz w:val="18"/>
          <w:szCs w:val="20"/>
        </w:rPr>
        <w:t>%</w:t>
      </w:r>
      <w:proofErr w:type="gramEnd"/>
      <w:r w:rsidRPr="00F54EAA">
        <w:rPr>
          <w:rFonts w:ascii="Courier New" w:hAnsi="Courier New" w:cs="Courier New"/>
          <w:color w:val="228B22"/>
          <w:sz w:val="18"/>
          <w:szCs w:val="20"/>
        </w:rPr>
        <w:t xml:space="preserve"> </w:t>
      </w:r>
      <w:proofErr w:type="spellStart"/>
      <w:r w:rsidRPr="00F54EAA">
        <w:rPr>
          <w:rFonts w:ascii="Courier New" w:hAnsi="Courier New" w:cs="Courier New"/>
          <w:color w:val="228B22"/>
          <w:sz w:val="18"/>
          <w:szCs w:val="20"/>
        </w:rPr>
        <w:t>eigenverb_demo.m</w:t>
      </w:r>
      <w:proofErr w:type="spellEnd"/>
    </w:p>
    <w:p w:rsidR="00F54EAA" w:rsidRPr="00F54EAA" w:rsidRDefault="00F54EAA" w:rsidP="00F54EAA">
      <w:pPr>
        <w:autoSpaceDE w:val="0"/>
        <w:autoSpaceDN w:val="0"/>
        <w:adjustRightInd w:val="0"/>
        <w:spacing w:after="0" w:line="240" w:lineRule="auto"/>
        <w:rPr>
          <w:rFonts w:ascii="Courier New" w:hAnsi="Courier New" w:cs="Courier New"/>
          <w:szCs w:val="24"/>
        </w:rPr>
      </w:pPr>
      <w:r w:rsidRPr="00F54EAA">
        <w:rPr>
          <w:rFonts w:ascii="Courier New" w:hAnsi="Courier New" w:cs="Courier New"/>
          <w:color w:val="228B22"/>
          <w:sz w:val="18"/>
          <w:szCs w:val="20"/>
        </w:rPr>
        <w:t>%</w:t>
      </w:r>
    </w:p>
    <w:p w:rsidR="00F54EAA" w:rsidRPr="00F54EAA" w:rsidRDefault="00F54EAA" w:rsidP="00F54EAA">
      <w:pPr>
        <w:autoSpaceDE w:val="0"/>
        <w:autoSpaceDN w:val="0"/>
        <w:adjustRightInd w:val="0"/>
        <w:spacing w:after="0" w:line="240" w:lineRule="auto"/>
        <w:rPr>
          <w:rFonts w:ascii="Courier New" w:hAnsi="Courier New" w:cs="Courier New"/>
          <w:szCs w:val="24"/>
        </w:rPr>
      </w:pPr>
      <w:proofErr w:type="gramStart"/>
      <w:r w:rsidRPr="00F54EAA">
        <w:rPr>
          <w:rFonts w:ascii="Courier New" w:hAnsi="Courier New" w:cs="Courier New"/>
          <w:color w:val="228B22"/>
          <w:sz w:val="18"/>
          <w:szCs w:val="20"/>
        </w:rPr>
        <w:t>%</w:t>
      </w:r>
      <w:proofErr w:type="gramEnd"/>
      <w:r w:rsidRPr="00F54EAA">
        <w:rPr>
          <w:rFonts w:ascii="Courier New" w:hAnsi="Courier New" w:cs="Courier New"/>
          <w:color w:val="228B22"/>
          <w:sz w:val="18"/>
          <w:szCs w:val="20"/>
        </w:rPr>
        <w:t xml:space="preserve"> Compute bottom reverberation using the </w:t>
      </w:r>
      <w:proofErr w:type="spellStart"/>
      <w:r w:rsidRPr="00F54EAA">
        <w:rPr>
          <w:rFonts w:ascii="Courier New" w:hAnsi="Courier New" w:cs="Courier New"/>
          <w:color w:val="228B22"/>
          <w:sz w:val="18"/>
          <w:szCs w:val="20"/>
        </w:rPr>
        <w:t>Eigenverb</w:t>
      </w:r>
      <w:proofErr w:type="spellEnd"/>
      <w:r w:rsidRPr="00F54EAA">
        <w:rPr>
          <w:rFonts w:ascii="Courier New" w:hAnsi="Courier New" w:cs="Courier New"/>
          <w:color w:val="228B22"/>
          <w:sz w:val="18"/>
          <w:szCs w:val="20"/>
        </w:rPr>
        <w:t xml:space="preserve"> model.  </w:t>
      </w:r>
    </w:p>
    <w:p w:rsidR="00F54EAA" w:rsidRPr="00F54EAA" w:rsidRDefault="00F54EAA" w:rsidP="00F54EAA">
      <w:pPr>
        <w:autoSpaceDE w:val="0"/>
        <w:autoSpaceDN w:val="0"/>
        <w:adjustRightInd w:val="0"/>
        <w:spacing w:after="0" w:line="240" w:lineRule="auto"/>
        <w:rPr>
          <w:rFonts w:ascii="Courier New" w:hAnsi="Courier New" w:cs="Courier New"/>
          <w:szCs w:val="24"/>
        </w:rPr>
      </w:pPr>
      <w:proofErr w:type="gramStart"/>
      <w:r w:rsidRPr="00F54EAA">
        <w:rPr>
          <w:rFonts w:ascii="Courier New" w:hAnsi="Courier New" w:cs="Courier New"/>
          <w:color w:val="228B22"/>
          <w:sz w:val="18"/>
          <w:szCs w:val="20"/>
        </w:rPr>
        <w:t>%</w:t>
      </w:r>
      <w:proofErr w:type="gramEnd"/>
      <w:r w:rsidRPr="00F54EAA">
        <w:rPr>
          <w:rFonts w:ascii="Courier New" w:hAnsi="Courier New" w:cs="Courier New"/>
          <w:color w:val="228B22"/>
          <w:sz w:val="18"/>
          <w:szCs w:val="20"/>
        </w:rPr>
        <w:t xml:space="preserve"> Parallels the case implemented in the </w:t>
      </w:r>
      <w:proofErr w:type="spellStart"/>
      <w:r w:rsidRPr="00F54EAA">
        <w:rPr>
          <w:rFonts w:ascii="Courier New" w:hAnsi="Courier New" w:cs="Courier New"/>
          <w:color w:val="228B22"/>
          <w:sz w:val="18"/>
          <w:szCs w:val="20"/>
        </w:rPr>
        <w:t>classic_reverb.m</w:t>
      </w:r>
      <w:proofErr w:type="spellEnd"/>
      <w:r w:rsidRPr="00F54EAA">
        <w:rPr>
          <w:rFonts w:ascii="Courier New" w:hAnsi="Courier New" w:cs="Courier New"/>
          <w:color w:val="228B22"/>
          <w:sz w:val="18"/>
          <w:szCs w:val="20"/>
        </w:rPr>
        <w:t xml:space="preserve"> script.</w:t>
      </w:r>
    </w:p>
    <w:p w:rsidR="00F54EAA" w:rsidRPr="00F54EAA" w:rsidRDefault="00F54EAA" w:rsidP="00F54EAA">
      <w:pPr>
        <w:autoSpaceDE w:val="0"/>
        <w:autoSpaceDN w:val="0"/>
        <w:adjustRightInd w:val="0"/>
        <w:spacing w:after="0" w:line="240" w:lineRule="auto"/>
        <w:rPr>
          <w:rFonts w:ascii="Courier New" w:hAnsi="Courier New" w:cs="Courier New"/>
          <w:szCs w:val="24"/>
        </w:rPr>
      </w:pPr>
      <w:proofErr w:type="gramStart"/>
      <w:r w:rsidRPr="00F54EAA">
        <w:rPr>
          <w:rFonts w:ascii="Courier New" w:hAnsi="Courier New" w:cs="Courier New"/>
          <w:color w:val="228B22"/>
          <w:sz w:val="18"/>
          <w:szCs w:val="20"/>
        </w:rPr>
        <w:t>%</w:t>
      </w:r>
      <w:proofErr w:type="gramEnd"/>
      <w:r w:rsidRPr="00F54EAA">
        <w:rPr>
          <w:rFonts w:ascii="Courier New" w:hAnsi="Courier New" w:cs="Courier New"/>
          <w:color w:val="228B22"/>
          <w:sz w:val="18"/>
          <w:szCs w:val="20"/>
        </w:rPr>
        <w:t xml:space="preserve"> In the classic algorithm, ranges are evenly gridded.  But in this one,</w:t>
      </w:r>
    </w:p>
    <w:p w:rsidR="00F54EAA" w:rsidRPr="00F54EAA" w:rsidRDefault="00F54EAA" w:rsidP="00F54EAA">
      <w:pPr>
        <w:autoSpaceDE w:val="0"/>
        <w:autoSpaceDN w:val="0"/>
        <w:adjustRightInd w:val="0"/>
        <w:spacing w:after="0" w:line="240" w:lineRule="auto"/>
        <w:rPr>
          <w:rFonts w:ascii="Courier New" w:hAnsi="Courier New" w:cs="Courier New"/>
          <w:szCs w:val="24"/>
        </w:rPr>
      </w:pPr>
      <w:proofErr w:type="gramStart"/>
      <w:r w:rsidRPr="00F54EAA">
        <w:rPr>
          <w:rFonts w:ascii="Courier New" w:hAnsi="Courier New" w:cs="Courier New"/>
          <w:color w:val="228B22"/>
          <w:sz w:val="18"/>
          <w:szCs w:val="20"/>
        </w:rPr>
        <w:t>%</w:t>
      </w:r>
      <w:proofErr w:type="gramEnd"/>
      <w:r w:rsidRPr="00F54EAA">
        <w:rPr>
          <w:rFonts w:ascii="Courier New" w:hAnsi="Courier New" w:cs="Courier New"/>
          <w:color w:val="228B22"/>
          <w:sz w:val="18"/>
          <w:szCs w:val="20"/>
        </w:rPr>
        <w:t xml:space="preserve"> the ranges are determined by the launch angle of the ray.</w:t>
      </w:r>
    </w:p>
    <w:p w:rsidR="00F54EAA" w:rsidRPr="00F54EAA" w:rsidRDefault="00F54EAA" w:rsidP="00F54EAA">
      <w:pPr>
        <w:autoSpaceDE w:val="0"/>
        <w:autoSpaceDN w:val="0"/>
        <w:adjustRightInd w:val="0"/>
        <w:spacing w:after="0" w:line="240" w:lineRule="auto"/>
        <w:rPr>
          <w:rFonts w:ascii="Courier New" w:hAnsi="Courier New" w:cs="Courier New"/>
          <w:szCs w:val="24"/>
        </w:rPr>
      </w:pPr>
      <w:r w:rsidRPr="00F54EAA">
        <w:rPr>
          <w:rFonts w:ascii="Courier New" w:hAnsi="Courier New" w:cs="Courier New"/>
          <w:color w:val="228B22"/>
          <w:sz w:val="18"/>
          <w:szCs w:val="20"/>
        </w:rPr>
        <w:t>% Rays are launched from a tangent spaced ray fan, like they would</w:t>
      </w:r>
    </w:p>
    <w:p w:rsidR="00F54EAA" w:rsidRPr="00F54EAA" w:rsidRDefault="00F54EAA" w:rsidP="00F54EAA">
      <w:pPr>
        <w:autoSpaceDE w:val="0"/>
        <w:autoSpaceDN w:val="0"/>
        <w:adjustRightInd w:val="0"/>
        <w:spacing w:after="0" w:line="240" w:lineRule="auto"/>
        <w:rPr>
          <w:rFonts w:ascii="Courier New" w:hAnsi="Courier New" w:cs="Courier New"/>
          <w:szCs w:val="24"/>
        </w:rPr>
      </w:pPr>
      <w:proofErr w:type="gramStart"/>
      <w:r w:rsidRPr="00F54EAA">
        <w:rPr>
          <w:rFonts w:ascii="Courier New" w:hAnsi="Courier New" w:cs="Courier New"/>
          <w:color w:val="228B22"/>
          <w:sz w:val="18"/>
          <w:szCs w:val="20"/>
        </w:rPr>
        <w:t>%</w:t>
      </w:r>
      <w:proofErr w:type="gramEnd"/>
      <w:r w:rsidRPr="00F54EAA">
        <w:rPr>
          <w:rFonts w:ascii="Courier New" w:hAnsi="Courier New" w:cs="Courier New"/>
          <w:color w:val="228B22"/>
          <w:sz w:val="18"/>
          <w:szCs w:val="20"/>
        </w:rPr>
        <w:t xml:space="preserve"> be in most WaveQ3D scenarios.</w:t>
      </w:r>
    </w:p>
    <w:p w:rsidR="00F54EAA" w:rsidRPr="00F54EAA" w:rsidRDefault="00F54EAA" w:rsidP="00F54EAA">
      <w:pPr>
        <w:autoSpaceDE w:val="0"/>
        <w:autoSpaceDN w:val="0"/>
        <w:adjustRightInd w:val="0"/>
        <w:spacing w:after="0" w:line="240" w:lineRule="auto"/>
        <w:rPr>
          <w:rFonts w:ascii="Courier New" w:hAnsi="Courier New" w:cs="Courier New"/>
          <w:szCs w:val="24"/>
        </w:rPr>
      </w:pPr>
      <w:r w:rsidRPr="00F54EAA">
        <w:rPr>
          <w:rFonts w:ascii="Courier New" w:hAnsi="Courier New" w:cs="Courier New"/>
          <w:color w:val="228B22"/>
          <w:sz w:val="18"/>
          <w:szCs w:val="20"/>
        </w:rPr>
        <w:t>%</w:t>
      </w:r>
    </w:p>
    <w:p w:rsidR="00F54EAA" w:rsidRPr="00F54EAA" w:rsidRDefault="00F54EAA" w:rsidP="00F54EAA">
      <w:pPr>
        <w:autoSpaceDE w:val="0"/>
        <w:autoSpaceDN w:val="0"/>
        <w:adjustRightInd w:val="0"/>
        <w:spacing w:after="0" w:line="240" w:lineRule="auto"/>
        <w:rPr>
          <w:rFonts w:ascii="Courier New" w:hAnsi="Courier New" w:cs="Courier New"/>
          <w:szCs w:val="24"/>
        </w:rPr>
      </w:pPr>
      <w:proofErr w:type="spellStart"/>
      <w:proofErr w:type="gramStart"/>
      <w:r w:rsidRPr="00F54EAA">
        <w:rPr>
          <w:rFonts w:ascii="Courier New" w:hAnsi="Courier New" w:cs="Courier New"/>
          <w:color w:val="000000"/>
          <w:sz w:val="18"/>
          <w:szCs w:val="20"/>
        </w:rPr>
        <w:t>clc</w:t>
      </w:r>
      <w:proofErr w:type="spellEnd"/>
      <w:proofErr w:type="gramEnd"/>
      <w:r w:rsidRPr="00F54EAA">
        <w:rPr>
          <w:rFonts w:ascii="Courier New" w:hAnsi="Courier New" w:cs="Courier New"/>
          <w:color w:val="000000"/>
          <w:sz w:val="18"/>
          <w:szCs w:val="20"/>
        </w:rPr>
        <w:t xml:space="preserve">; clear ; close </w:t>
      </w:r>
      <w:r w:rsidRPr="00F54EAA">
        <w:rPr>
          <w:rFonts w:ascii="Courier New" w:hAnsi="Courier New" w:cs="Courier New"/>
          <w:color w:val="A020F0"/>
          <w:sz w:val="18"/>
          <w:szCs w:val="20"/>
        </w:rPr>
        <w:t>all</w:t>
      </w:r>
    </w:p>
    <w:p w:rsidR="00F54EAA" w:rsidRPr="00F54EAA" w:rsidRDefault="00F54EAA" w:rsidP="00F54EAA">
      <w:pPr>
        <w:autoSpaceDE w:val="0"/>
        <w:autoSpaceDN w:val="0"/>
        <w:adjustRightInd w:val="0"/>
        <w:spacing w:after="0" w:line="240" w:lineRule="auto"/>
        <w:rPr>
          <w:rFonts w:ascii="Courier New" w:hAnsi="Courier New" w:cs="Courier New"/>
          <w:szCs w:val="24"/>
        </w:rPr>
      </w:pPr>
      <w:r w:rsidRPr="00F54EAA">
        <w:rPr>
          <w:rFonts w:ascii="Courier New" w:hAnsi="Courier New" w:cs="Courier New"/>
          <w:color w:val="A020F0"/>
          <w:sz w:val="18"/>
          <w:szCs w:val="20"/>
        </w:rPr>
        <w:t xml:space="preserve"> </w:t>
      </w:r>
    </w:p>
    <w:p w:rsidR="00F54EAA" w:rsidRPr="00F54EAA" w:rsidRDefault="00F54EAA" w:rsidP="00F54EAA">
      <w:pPr>
        <w:autoSpaceDE w:val="0"/>
        <w:autoSpaceDN w:val="0"/>
        <w:adjustRightInd w:val="0"/>
        <w:spacing w:after="0" w:line="240" w:lineRule="auto"/>
        <w:rPr>
          <w:rFonts w:ascii="Courier New" w:hAnsi="Courier New" w:cs="Courier New"/>
          <w:szCs w:val="24"/>
        </w:rPr>
      </w:pPr>
      <w:proofErr w:type="gramStart"/>
      <w:r w:rsidRPr="00F54EAA">
        <w:rPr>
          <w:rFonts w:ascii="Courier New" w:hAnsi="Courier New" w:cs="Courier New"/>
          <w:color w:val="000000"/>
          <w:sz w:val="18"/>
          <w:szCs w:val="20"/>
        </w:rPr>
        <w:t>speed</w:t>
      </w:r>
      <w:proofErr w:type="gramEnd"/>
      <w:r w:rsidRPr="00F54EAA">
        <w:rPr>
          <w:rFonts w:ascii="Courier New" w:hAnsi="Courier New" w:cs="Courier New"/>
          <w:color w:val="000000"/>
          <w:sz w:val="18"/>
          <w:szCs w:val="20"/>
        </w:rPr>
        <w:t xml:space="preserve"> = 1500.0 ;        </w:t>
      </w:r>
      <w:r w:rsidRPr="00F54EAA">
        <w:rPr>
          <w:rFonts w:ascii="Courier New" w:hAnsi="Courier New" w:cs="Courier New"/>
          <w:color w:val="228B22"/>
          <w:sz w:val="18"/>
          <w:szCs w:val="20"/>
        </w:rPr>
        <w:t>% speed of sound in water</w:t>
      </w:r>
    </w:p>
    <w:p w:rsidR="00F54EAA" w:rsidRPr="00F54EAA" w:rsidRDefault="00F54EAA" w:rsidP="00F54EAA">
      <w:pPr>
        <w:autoSpaceDE w:val="0"/>
        <w:autoSpaceDN w:val="0"/>
        <w:adjustRightInd w:val="0"/>
        <w:spacing w:after="0" w:line="240" w:lineRule="auto"/>
        <w:rPr>
          <w:rFonts w:ascii="Courier New" w:hAnsi="Courier New" w:cs="Courier New"/>
          <w:szCs w:val="24"/>
        </w:rPr>
      </w:pPr>
      <w:proofErr w:type="spellStart"/>
      <w:r w:rsidRPr="00F54EAA">
        <w:rPr>
          <w:rFonts w:ascii="Courier New" w:hAnsi="Courier New" w:cs="Courier New"/>
          <w:color w:val="000000"/>
          <w:sz w:val="18"/>
          <w:szCs w:val="20"/>
        </w:rPr>
        <w:t>bottom_speed</w:t>
      </w:r>
      <w:proofErr w:type="spellEnd"/>
      <w:r w:rsidRPr="00F54EAA">
        <w:rPr>
          <w:rFonts w:ascii="Courier New" w:hAnsi="Courier New" w:cs="Courier New"/>
          <w:color w:val="000000"/>
          <w:sz w:val="18"/>
          <w:szCs w:val="20"/>
        </w:rPr>
        <w:t xml:space="preserve"> = </w:t>
      </w:r>
      <w:proofErr w:type="gramStart"/>
      <w:r w:rsidRPr="00F54EAA">
        <w:rPr>
          <w:rFonts w:ascii="Courier New" w:hAnsi="Courier New" w:cs="Courier New"/>
          <w:color w:val="000000"/>
          <w:sz w:val="18"/>
          <w:szCs w:val="20"/>
        </w:rPr>
        <w:t>1.10 ;</w:t>
      </w:r>
      <w:proofErr w:type="gramEnd"/>
      <w:r w:rsidRPr="00F54EAA">
        <w:rPr>
          <w:rFonts w:ascii="Courier New" w:hAnsi="Courier New" w:cs="Courier New"/>
          <w:color w:val="000000"/>
          <w:sz w:val="18"/>
          <w:szCs w:val="20"/>
        </w:rPr>
        <w:t xml:space="preserve">   </w:t>
      </w:r>
      <w:r w:rsidRPr="00F54EAA">
        <w:rPr>
          <w:rFonts w:ascii="Courier New" w:hAnsi="Courier New" w:cs="Courier New"/>
          <w:color w:val="228B22"/>
          <w:sz w:val="18"/>
          <w:szCs w:val="20"/>
        </w:rPr>
        <w:t>% speed of sound in bottom</w:t>
      </w:r>
    </w:p>
    <w:p w:rsidR="00F54EAA" w:rsidRPr="00F54EAA" w:rsidRDefault="00F54EAA" w:rsidP="00F54EAA">
      <w:pPr>
        <w:autoSpaceDE w:val="0"/>
        <w:autoSpaceDN w:val="0"/>
        <w:adjustRightInd w:val="0"/>
        <w:spacing w:after="0" w:line="240" w:lineRule="auto"/>
        <w:rPr>
          <w:rFonts w:ascii="Courier New" w:hAnsi="Courier New" w:cs="Courier New"/>
          <w:szCs w:val="24"/>
        </w:rPr>
      </w:pPr>
      <w:proofErr w:type="spellStart"/>
      <w:r w:rsidRPr="00F54EAA">
        <w:rPr>
          <w:rFonts w:ascii="Courier New" w:hAnsi="Courier New" w:cs="Courier New"/>
          <w:color w:val="000000"/>
          <w:sz w:val="18"/>
          <w:szCs w:val="20"/>
        </w:rPr>
        <w:t>bottom_density</w:t>
      </w:r>
      <w:proofErr w:type="spellEnd"/>
      <w:r w:rsidRPr="00F54EAA">
        <w:rPr>
          <w:rFonts w:ascii="Courier New" w:hAnsi="Courier New" w:cs="Courier New"/>
          <w:color w:val="000000"/>
          <w:sz w:val="18"/>
          <w:szCs w:val="20"/>
        </w:rPr>
        <w:t xml:space="preserve"> = </w:t>
      </w:r>
      <w:proofErr w:type="gramStart"/>
      <w:r w:rsidRPr="00F54EAA">
        <w:rPr>
          <w:rFonts w:ascii="Courier New" w:hAnsi="Courier New" w:cs="Courier New"/>
          <w:color w:val="000000"/>
          <w:sz w:val="18"/>
          <w:szCs w:val="20"/>
        </w:rPr>
        <w:t>1.9 ;</w:t>
      </w:r>
      <w:proofErr w:type="gramEnd"/>
      <w:r w:rsidRPr="00F54EAA">
        <w:rPr>
          <w:rFonts w:ascii="Courier New" w:hAnsi="Courier New" w:cs="Courier New"/>
          <w:color w:val="000000"/>
          <w:sz w:val="18"/>
          <w:szCs w:val="20"/>
        </w:rPr>
        <w:t xml:space="preserve">  </w:t>
      </w:r>
      <w:r w:rsidRPr="00F54EAA">
        <w:rPr>
          <w:rFonts w:ascii="Courier New" w:hAnsi="Courier New" w:cs="Courier New"/>
          <w:color w:val="228B22"/>
          <w:sz w:val="18"/>
          <w:szCs w:val="20"/>
        </w:rPr>
        <w:t>% density of bottom</w:t>
      </w:r>
    </w:p>
    <w:p w:rsidR="00F54EAA" w:rsidRPr="00F54EAA" w:rsidRDefault="00F54EAA" w:rsidP="00F54EAA">
      <w:pPr>
        <w:autoSpaceDE w:val="0"/>
        <w:autoSpaceDN w:val="0"/>
        <w:adjustRightInd w:val="0"/>
        <w:spacing w:after="0" w:line="240" w:lineRule="auto"/>
        <w:rPr>
          <w:rFonts w:ascii="Courier New" w:hAnsi="Courier New" w:cs="Courier New"/>
          <w:szCs w:val="24"/>
        </w:rPr>
      </w:pPr>
      <w:proofErr w:type="spellStart"/>
      <w:r w:rsidRPr="00F54EAA">
        <w:rPr>
          <w:rFonts w:ascii="Courier New" w:hAnsi="Courier New" w:cs="Courier New"/>
          <w:color w:val="000000"/>
          <w:sz w:val="18"/>
          <w:szCs w:val="20"/>
        </w:rPr>
        <w:t>bottom_atten</w:t>
      </w:r>
      <w:proofErr w:type="spellEnd"/>
      <w:r w:rsidRPr="00F54EAA">
        <w:rPr>
          <w:rFonts w:ascii="Courier New" w:hAnsi="Courier New" w:cs="Courier New"/>
          <w:color w:val="000000"/>
          <w:sz w:val="18"/>
          <w:szCs w:val="20"/>
        </w:rPr>
        <w:t xml:space="preserve"> = </w:t>
      </w:r>
      <w:proofErr w:type="gramStart"/>
      <w:r w:rsidRPr="00F54EAA">
        <w:rPr>
          <w:rFonts w:ascii="Courier New" w:hAnsi="Courier New" w:cs="Courier New"/>
          <w:color w:val="000000"/>
          <w:sz w:val="18"/>
          <w:szCs w:val="20"/>
        </w:rPr>
        <w:t>0.8 ;</w:t>
      </w:r>
      <w:proofErr w:type="gramEnd"/>
      <w:r w:rsidRPr="00F54EAA">
        <w:rPr>
          <w:rFonts w:ascii="Courier New" w:hAnsi="Courier New" w:cs="Courier New"/>
          <w:color w:val="000000"/>
          <w:sz w:val="18"/>
          <w:szCs w:val="20"/>
        </w:rPr>
        <w:t xml:space="preserve">    </w:t>
      </w:r>
      <w:r w:rsidRPr="00F54EAA">
        <w:rPr>
          <w:rFonts w:ascii="Courier New" w:hAnsi="Courier New" w:cs="Courier New"/>
          <w:color w:val="228B22"/>
          <w:sz w:val="18"/>
          <w:szCs w:val="20"/>
        </w:rPr>
        <w:t>% attenuation in the bottom</w:t>
      </w:r>
    </w:p>
    <w:p w:rsidR="00F54EAA" w:rsidRPr="00F54EAA" w:rsidRDefault="00F54EAA" w:rsidP="00F54EAA">
      <w:pPr>
        <w:autoSpaceDE w:val="0"/>
        <w:autoSpaceDN w:val="0"/>
        <w:adjustRightInd w:val="0"/>
        <w:spacing w:after="0" w:line="240" w:lineRule="auto"/>
        <w:rPr>
          <w:rFonts w:ascii="Courier New" w:hAnsi="Courier New" w:cs="Courier New"/>
          <w:szCs w:val="24"/>
        </w:rPr>
      </w:pPr>
      <w:proofErr w:type="gramStart"/>
      <w:r w:rsidRPr="00F54EAA">
        <w:rPr>
          <w:rFonts w:ascii="Courier New" w:hAnsi="Courier New" w:cs="Courier New"/>
          <w:color w:val="000000"/>
          <w:sz w:val="18"/>
          <w:szCs w:val="20"/>
        </w:rPr>
        <w:t>depth</w:t>
      </w:r>
      <w:proofErr w:type="gramEnd"/>
      <w:r w:rsidRPr="00F54EAA">
        <w:rPr>
          <w:rFonts w:ascii="Courier New" w:hAnsi="Courier New" w:cs="Courier New"/>
          <w:color w:val="000000"/>
          <w:sz w:val="18"/>
          <w:szCs w:val="20"/>
        </w:rPr>
        <w:t xml:space="preserve"> = 200.0 ;         </w:t>
      </w:r>
      <w:r w:rsidRPr="00F54EAA">
        <w:rPr>
          <w:rFonts w:ascii="Courier New" w:hAnsi="Courier New" w:cs="Courier New"/>
          <w:color w:val="228B22"/>
          <w:sz w:val="18"/>
          <w:szCs w:val="20"/>
        </w:rPr>
        <w:t>% water depth in meters</w:t>
      </w:r>
    </w:p>
    <w:p w:rsidR="00F54EAA" w:rsidRPr="00F54EAA" w:rsidRDefault="00F54EAA" w:rsidP="00F54EAA">
      <w:pPr>
        <w:autoSpaceDE w:val="0"/>
        <w:autoSpaceDN w:val="0"/>
        <w:adjustRightInd w:val="0"/>
        <w:spacing w:after="0" w:line="240" w:lineRule="auto"/>
        <w:rPr>
          <w:rFonts w:ascii="Courier New" w:hAnsi="Courier New" w:cs="Courier New"/>
          <w:szCs w:val="24"/>
        </w:rPr>
      </w:pPr>
      <w:r w:rsidRPr="00F54EAA">
        <w:rPr>
          <w:rFonts w:ascii="Courier New" w:hAnsi="Courier New" w:cs="Courier New"/>
          <w:color w:val="228B22"/>
          <w:sz w:val="18"/>
          <w:szCs w:val="20"/>
        </w:rPr>
        <w:t xml:space="preserve"> </w:t>
      </w:r>
    </w:p>
    <w:p w:rsidR="00F54EAA" w:rsidRPr="00F54EAA" w:rsidRDefault="00F54EAA" w:rsidP="00F54EAA">
      <w:pPr>
        <w:autoSpaceDE w:val="0"/>
        <w:autoSpaceDN w:val="0"/>
        <w:adjustRightInd w:val="0"/>
        <w:spacing w:after="0" w:line="240" w:lineRule="auto"/>
        <w:rPr>
          <w:rFonts w:ascii="Courier New" w:hAnsi="Courier New" w:cs="Courier New"/>
          <w:szCs w:val="24"/>
        </w:rPr>
      </w:pPr>
      <w:proofErr w:type="gramStart"/>
      <w:r w:rsidRPr="00F54EAA">
        <w:rPr>
          <w:rFonts w:ascii="Courier New" w:hAnsi="Courier New" w:cs="Courier New"/>
          <w:color w:val="000000"/>
          <w:sz w:val="18"/>
          <w:szCs w:val="20"/>
        </w:rPr>
        <w:t>linear</w:t>
      </w:r>
      <w:proofErr w:type="gramEnd"/>
      <w:r w:rsidRPr="00F54EAA">
        <w:rPr>
          <w:rFonts w:ascii="Courier New" w:hAnsi="Courier New" w:cs="Courier New"/>
          <w:color w:val="000000"/>
          <w:sz w:val="18"/>
          <w:szCs w:val="20"/>
        </w:rPr>
        <w:t xml:space="preserve"> = 0 ;            </w:t>
      </w:r>
      <w:r w:rsidRPr="00F54EAA">
        <w:rPr>
          <w:rFonts w:ascii="Courier New" w:hAnsi="Courier New" w:cs="Courier New"/>
          <w:color w:val="228B22"/>
          <w:sz w:val="18"/>
          <w:szCs w:val="20"/>
        </w:rPr>
        <w:t>% use linear fan if = 1, tan fan if ~= 1</w:t>
      </w:r>
    </w:p>
    <w:p w:rsidR="00F54EAA" w:rsidRPr="00F54EAA" w:rsidRDefault="00F54EAA" w:rsidP="00F54EAA">
      <w:pPr>
        <w:autoSpaceDE w:val="0"/>
        <w:autoSpaceDN w:val="0"/>
        <w:adjustRightInd w:val="0"/>
        <w:spacing w:after="0" w:line="240" w:lineRule="auto"/>
        <w:rPr>
          <w:rFonts w:ascii="Courier New" w:hAnsi="Courier New" w:cs="Courier New"/>
          <w:szCs w:val="24"/>
        </w:rPr>
      </w:pPr>
      <w:proofErr w:type="spellStart"/>
      <w:r w:rsidRPr="00F54EAA">
        <w:rPr>
          <w:rFonts w:ascii="Courier New" w:hAnsi="Courier New" w:cs="Courier New"/>
          <w:color w:val="000000"/>
          <w:sz w:val="18"/>
          <w:szCs w:val="20"/>
        </w:rPr>
        <w:t>num_rays</w:t>
      </w:r>
      <w:proofErr w:type="spellEnd"/>
      <w:r w:rsidRPr="00F54EAA">
        <w:rPr>
          <w:rFonts w:ascii="Courier New" w:hAnsi="Courier New" w:cs="Courier New"/>
          <w:color w:val="000000"/>
          <w:sz w:val="18"/>
          <w:szCs w:val="20"/>
        </w:rPr>
        <w:t xml:space="preserve"> = </w:t>
      </w:r>
      <w:proofErr w:type="gramStart"/>
      <w:r w:rsidRPr="00F54EAA">
        <w:rPr>
          <w:rFonts w:ascii="Courier New" w:hAnsi="Courier New" w:cs="Courier New"/>
          <w:color w:val="000000"/>
          <w:sz w:val="18"/>
          <w:szCs w:val="20"/>
        </w:rPr>
        <w:t>91 ;</w:t>
      </w:r>
      <w:proofErr w:type="gramEnd"/>
      <w:r w:rsidRPr="00F54EAA">
        <w:rPr>
          <w:rFonts w:ascii="Courier New" w:hAnsi="Courier New" w:cs="Courier New"/>
          <w:color w:val="000000"/>
          <w:sz w:val="18"/>
          <w:szCs w:val="20"/>
        </w:rPr>
        <w:t xml:space="preserve">         </w:t>
      </w:r>
      <w:r w:rsidRPr="00F54EAA">
        <w:rPr>
          <w:rFonts w:ascii="Courier New" w:hAnsi="Courier New" w:cs="Courier New"/>
          <w:color w:val="228B22"/>
          <w:sz w:val="18"/>
          <w:szCs w:val="20"/>
        </w:rPr>
        <w:t>% number of rays to create</w:t>
      </w:r>
    </w:p>
    <w:p w:rsidR="00F54EAA" w:rsidRPr="00F54EAA" w:rsidRDefault="00F54EAA" w:rsidP="00F54EAA">
      <w:pPr>
        <w:autoSpaceDE w:val="0"/>
        <w:autoSpaceDN w:val="0"/>
        <w:adjustRightInd w:val="0"/>
        <w:spacing w:after="0" w:line="240" w:lineRule="auto"/>
        <w:rPr>
          <w:rFonts w:ascii="Courier New" w:hAnsi="Courier New" w:cs="Courier New"/>
          <w:szCs w:val="24"/>
        </w:rPr>
      </w:pPr>
      <w:proofErr w:type="spellStart"/>
      <w:proofErr w:type="gramStart"/>
      <w:r w:rsidRPr="00F54EAA">
        <w:rPr>
          <w:rFonts w:ascii="Courier New" w:hAnsi="Courier New" w:cs="Courier New"/>
          <w:color w:val="000000"/>
          <w:sz w:val="18"/>
          <w:szCs w:val="20"/>
        </w:rPr>
        <w:t>maxRange</w:t>
      </w:r>
      <w:proofErr w:type="spellEnd"/>
      <w:proofErr w:type="gramEnd"/>
      <w:r w:rsidRPr="00F54EAA">
        <w:rPr>
          <w:rFonts w:ascii="Courier New" w:hAnsi="Courier New" w:cs="Courier New"/>
          <w:color w:val="000000"/>
          <w:sz w:val="18"/>
          <w:szCs w:val="20"/>
        </w:rPr>
        <w:t xml:space="preserve"> = 3000 ;       </w:t>
      </w:r>
      <w:r w:rsidRPr="00F54EAA">
        <w:rPr>
          <w:rFonts w:ascii="Courier New" w:hAnsi="Courier New" w:cs="Courier New"/>
          <w:color w:val="228B22"/>
          <w:sz w:val="18"/>
          <w:szCs w:val="20"/>
        </w:rPr>
        <w:t>% maximum plot range</w:t>
      </w:r>
    </w:p>
    <w:p w:rsidR="00F54EAA" w:rsidRPr="00F54EAA" w:rsidRDefault="00F54EAA" w:rsidP="00F54EAA">
      <w:pPr>
        <w:autoSpaceDE w:val="0"/>
        <w:autoSpaceDN w:val="0"/>
        <w:adjustRightInd w:val="0"/>
        <w:spacing w:after="0" w:line="240" w:lineRule="auto"/>
        <w:rPr>
          <w:rFonts w:ascii="Courier New" w:hAnsi="Courier New" w:cs="Courier New"/>
          <w:szCs w:val="24"/>
        </w:rPr>
      </w:pPr>
      <w:proofErr w:type="spellStart"/>
      <w:proofErr w:type="gramStart"/>
      <w:r w:rsidRPr="00F54EAA">
        <w:rPr>
          <w:rFonts w:ascii="Courier New" w:hAnsi="Courier New" w:cs="Courier New"/>
          <w:color w:val="000000"/>
          <w:sz w:val="18"/>
          <w:szCs w:val="20"/>
        </w:rPr>
        <w:t>maxTime</w:t>
      </w:r>
      <w:proofErr w:type="spellEnd"/>
      <w:proofErr w:type="gramEnd"/>
      <w:r w:rsidRPr="00F54EAA">
        <w:rPr>
          <w:rFonts w:ascii="Courier New" w:hAnsi="Courier New" w:cs="Courier New"/>
          <w:color w:val="000000"/>
          <w:sz w:val="18"/>
          <w:szCs w:val="20"/>
        </w:rPr>
        <w:t xml:space="preserve"> = 7.0 ;         </w:t>
      </w:r>
      <w:r w:rsidRPr="00F54EAA">
        <w:rPr>
          <w:rFonts w:ascii="Courier New" w:hAnsi="Courier New" w:cs="Courier New"/>
          <w:color w:val="228B22"/>
          <w:sz w:val="18"/>
          <w:szCs w:val="20"/>
        </w:rPr>
        <w:t>% maximum reverb time</w:t>
      </w:r>
    </w:p>
    <w:p w:rsidR="00F54EAA" w:rsidRPr="00F54EAA" w:rsidRDefault="00F54EAA" w:rsidP="00F54EAA">
      <w:pPr>
        <w:autoSpaceDE w:val="0"/>
        <w:autoSpaceDN w:val="0"/>
        <w:adjustRightInd w:val="0"/>
        <w:spacing w:after="0" w:line="240" w:lineRule="auto"/>
        <w:rPr>
          <w:rFonts w:ascii="Courier New" w:hAnsi="Courier New" w:cs="Courier New"/>
          <w:szCs w:val="24"/>
        </w:rPr>
      </w:pPr>
      <w:r w:rsidRPr="00F54EAA">
        <w:rPr>
          <w:rFonts w:ascii="Courier New" w:hAnsi="Courier New" w:cs="Courier New"/>
          <w:color w:val="228B22"/>
          <w:sz w:val="18"/>
          <w:szCs w:val="20"/>
        </w:rPr>
        <w:t xml:space="preserve"> </w:t>
      </w:r>
    </w:p>
    <w:p w:rsidR="00F54EAA" w:rsidRPr="00F54EAA" w:rsidRDefault="00F54EAA" w:rsidP="00F54EAA">
      <w:pPr>
        <w:autoSpaceDE w:val="0"/>
        <w:autoSpaceDN w:val="0"/>
        <w:adjustRightInd w:val="0"/>
        <w:spacing w:after="0" w:line="240" w:lineRule="auto"/>
        <w:rPr>
          <w:rFonts w:ascii="Courier New" w:hAnsi="Courier New" w:cs="Courier New"/>
          <w:szCs w:val="24"/>
        </w:rPr>
      </w:pPr>
      <w:proofErr w:type="spellStart"/>
      <w:proofErr w:type="gramStart"/>
      <w:r w:rsidRPr="00F54EAA">
        <w:rPr>
          <w:rFonts w:ascii="Courier New" w:hAnsi="Courier New" w:cs="Courier New"/>
          <w:color w:val="000000"/>
          <w:sz w:val="18"/>
          <w:szCs w:val="20"/>
        </w:rPr>
        <w:t>dphi</w:t>
      </w:r>
      <w:proofErr w:type="spellEnd"/>
      <w:proofErr w:type="gramEnd"/>
      <w:r w:rsidRPr="00F54EAA">
        <w:rPr>
          <w:rFonts w:ascii="Courier New" w:hAnsi="Courier New" w:cs="Courier New"/>
          <w:color w:val="000000"/>
          <w:sz w:val="18"/>
          <w:szCs w:val="20"/>
        </w:rPr>
        <w:t xml:space="preserve"> = 2*pi ;           </w:t>
      </w:r>
      <w:r w:rsidRPr="00F54EAA">
        <w:rPr>
          <w:rFonts w:ascii="Courier New" w:hAnsi="Courier New" w:cs="Courier New"/>
          <w:color w:val="228B22"/>
          <w:sz w:val="18"/>
          <w:szCs w:val="20"/>
        </w:rPr>
        <w:t>% azimuthal extent in radians</w:t>
      </w:r>
    </w:p>
    <w:p w:rsidR="00F54EAA" w:rsidRPr="00F54EAA" w:rsidRDefault="00F54EAA" w:rsidP="00F54EAA">
      <w:pPr>
        <w:autoSpaceDE w:val="0"/>
        <w:autoSpaceDN w:val="0"/>
        <w:adjustRightInd w:val="0"/>
        <w:spacing w:after="0" w:line="240" w:lineRule="auto"/>
        <w:rPr>
          <w:rFonts w:ascii="Courier New" w:hAnsi="Courier New" w:cs="Courier New"/>
          <w:szCs w:val="24"/>
        </w:rPr>
      </w:pPr>
      <w:proofErr w:type="spellStart"/>
      <w:proofErr w:type="gramStart"/>
      <w:r w:rsidRPr="00F54EAA">
        <w:rPr>
          <w:rFonts w:ascii="Courier New" w:hAnsi="Courier New" w:cs="Courier New"/>
          <w:color w:val="000000"/>
          <w:sz w:val="18"/>
          <w:szCs w:val="20"/>
        </w:rPr>
        <w:t>dtime</w:t>
      </w:r>
      <w:proofErr w:type="spellEnd"/>
      <w:proofErr w:type="gramEnd"/>
      <w:r w:rsidRPr="00F54EAA">
        <w:rPr>
          <w:rFonts w:ascii="Courier New" w:hAnsi="Courier New" w:cs="Courier New"/>
          <w:color w:val="000000"/>
          <w:sz w:val="18"/>
          <w:szCs w:val="20"/>
        </w:rPr>
        <w:t xml:space="preserve"> = 0.001 ;         </w:t>
      </w:r>
      <w:r w:rsidRPr="00F54EAA">
        <w:rPr>
          <w:rFonts w:ascii="Courier New" w:hAnsi="Courier New" w:cs="Courier New"/>
          <w:color w:val="228B22"/>
          <w:sz w:val="18"/>
          <w:szCs w:val="20"/>
        </w:rPr>
        <w:t>% time step in seconds</w:t>
      </w:r>
    </w:p>
    <w:p w:rsidR="00F54EAA" w:rsidRPr="00F54EAA" w:rsidRDefault="00F54EAA" w:rsidP="00F54EAA">
      <w:pPr>
        <w:autoSpaceDE w:val="0"/>
        <w:autoSpaceDN w:val="0"/>
        <w:adjustRightInd w:val="0"/>
        <w:spacing w:after="0" w:line="240" w:lineRule="auto"/>
        <w:rPr>
          <w:rFonts w:ascii="Courier New" w:hAnsi="Courier New" w:cs="Courier New"/>
          <w:szCs w:val="24"/>
        </w:rPr>
      </w:pPr>
      <w:r w:rsidRPr="00F54EAA">
        <w:rPr>
          <w:rFonts w:ascii="Courier New" w:hAnsi="Courier New" w:cs="Courier New"/>
          <w:color w:val="000000"/>
          <w:sz w:val="18"/>
          <w:szCs w:val="20"/>
        </w:rPr>
        <w:t xml:space="preserve">T0 = </w:t>
      </w:r>
      <w:proofErr w:type="gramStart"/>
      <w:r w:rsidRPr="00F54EAA">
        <w:rPr>
          <w:rFonts w:ascii="Courier New" w:hAnsi="Courier New" w:cs="Courier New"/>
          <w:color w:val="000000"/>
          <w:sz w:val="18"/>
          <w:szCs w:val="20"/>
        </w:rPr>
        <w:t>0.25 ;</w:t>
      </w:r>
      <w:proofErr w:type="gramEnd"/>
      <w:r w:rsidRPr="00F54EAA">
        <w:rPr>
          <w:rFonts w:ascii="Courier New" w:hAnsi="Courier New" w:cs="Courier New"/>
          <w:color w:val="000000"/>
          <w:sz w:val="18"/>
          <w:szCs w:val="20"/>
        </w:rPr>
        <w:t xml:space="preserve">              </w:t>
      </w:r>
      <w:r w:rsidRPr="00F54EAA">
        <w:rPr>
          <w:rFonts w:ascii="Courier New" w:hAnsi="Courier New" w:cs="Courier New"/>
          <w:color w:val="228B22"/>
          <w:sz w:val="18"/>
          <w:szCs w:val="20"/>
        </w:rPr>
        <w:t>% pulse duration (in seconds)</w:t>
      </w:r>
    </w:p>
    <w:p w:rsidR="00F54EAA" w:rsidRPr="00F54EAA" w:rsidRDefault="00F54EAA" w:rsidP="00F54EAA">
      <w:pPr>
        <w:autoSpaceDE w:val="0"/>
        <w:autoSpaceDN w:val="0"/>
        <w:adjustRightInd w:val="0"/>
        <w:spacing w:after="0" w:line="240" w:lineRule="auto"/>
        <w:rPr>
          <w:rFonts w:ascii="Courier New" w:hAnsi="Courier New" w:cs="Courier New"/>
          <w:szCs w:val="24"/>
        </w:rPr>
      </w:pPr>
      <w:proofErr w:type="spellStart"/>
      <w:proofErr w:type="gramStart"/>
      <w:r w:rsidRPr="00F54EAA">
        <w:rPr>
          <w:rFonts w:ascii="Courier New" w:hAnsi="Courier New" w:cs="Courier New"/>
          <w:color w:val="000000"/>
          <w:sz w:val="18"/>
          <w:szCs w:val="20"/>
        </w:rPr>
        <w:t>bss</w:t>
      </w:r>
      <w:proofErr w:type="spellEnd"/>
      <w:proofErr w:type="gramEnd"/>
      <w:r w:rsidRPr="00F54EAA">
        <w:rPr>
          <w:rFonts w:ascii="Courier New" w:hAnsi="Courier New" w:cs="Courier New"/>
          <w:color w:val="000000"/>
          <w:sz w:val="18"/>
          <w:szCs w:val="20"/>
        </w:rPr>
        <w:t xml:space="preserve"> = 10^(-27/10);      </w:t>
      </w:r>
      <w:r w:rsidRPr="00F54EAA">
        <w:rPr>
          <w:rFonts w:ascii="Courier New" w:hAnsi="Courier New" w:cs="Courier New"/>
          <w:color w:val="228B22"/>
          <w:sz w:val="18"/>
          <w:szCs w:val="20"/>
        </w:rPr>
        <w:t>% scattering strength</w:t>
      </w:r>
    </w:p>
    <w:p w:rsidR="00F54EAA" w:rsidRPr="00F54EAA" w:rsidRDefault="00F54EAA" w:rsidP="00F54EAA">
      <w:pPr>
        <w:autoSpaceDE w:val="0"/>
        <w:autoSpaceDN w:val="0"/>
        <w:adjustRightInd w:val="0"/>
        <w:spacing w:after="0" w:line="240" w:lineRule="auto"/>
        <w:rPr>
          <w:rFonts w:ascii="Courier New" w:hAnsi="Courier New" w:cs="Courier New"/>
          <w:szCs w:val="24"/>
        </w:rPr>
      </w:pPr>
      <w:r w:rsidRPr="00F54EAA">
        <w:rPr>
          <w:rFonts w:ascii="Courier New" w:hAnsi="Courier New" w:cs="Courier New"/>
          <w:color w:val="000000"/>
          <w:sz w:val="18"/>
          <w:szCs w:val="20"/>
        </w:rPr>
        <w:t>SL = 10</w:t>
      </w:r>
      <w:proofErr w:type="gramStart"/>
      <w:r w:rsidRPr="00F54EAA">
        <w:rPr>
          <w:rFonts w:ascii="Courier New" w:hAnsi="Courier New" w:cs="Courier New"/>
          <w:color w:val="000000"/>
          <w:sz w:val="18"/>
          <w:szCs w:val="20"/>
        </w:rPr>
        <w:t>.^</w:t>
      </w:r>
      <w:proofErr w:type="gramEnd"/>
      <w:r w:rsidRPr="00F54EAA">
        <w:rPr>
          <w:rFonts w:ascii="Courier New" w:hAnsi="Courier New" w:cs="Courier New"/>
          <w:color w:val="000000"/>
          <w:sz w:val="18"/>
          <w:szCs w:val="20"/>
        </w:rPr>
        <w:t xml:space="preserve">(200/10) ;     </w:t>
      </w:r>
      <w:r w:rsidRPr="00F54EAA">
        <w:rPr>
          <w:rFonts w:ascii="Courier New" w:hAnsi="Courier New" w:cs="Courier New"/>
          <w:color w:val="228B22"/>
          <w:sz w:val="18"/>
          <w:szCs w:val="20"/>
        </w:rPr>
        <w:t>% source level (linear)</w:t>
      </w:r>
    </w:p>
    <w:p w:rsidR="00F54EAA" w:rsidRPr="00F54EAA" w:rsidRDefault="00F54EAA" w:rsidP="00F54EAA">
      <w:pPr>
        <w:autoSpaceDE w:val="0"/>
        <w:autoSpaceDN w:val="0"/>
        <w:adjustRightInd w:val="0"/>
        <w:spacing w:after="0" w:line="240" w:lineRule="auto"/>
        <w:rPr>
          <w:rFonts w:ascii="Courier New" w:hAnsi="Courier New" w:cs="Courier New"/>
          <w:szCs w:val="24"/>
        </w:rPr>
      </w:pPr>
      <w:proofErr w:type="gramStart"/>
      <w:r w:rsidRPr="00F54EAA">
        <w:rPr>
          <w:rFonts w:ascii="Courier New" w:hAnsi="Courier New" w:cs="Courier New"/>
          <w:color w:val="000000"/>
          <w:sz w:val="18"/>
          <w:szCs w:val="20"/>
        </w:rPr>
        <w:t>path</w:t>
      </w:r>
      <w:proofErr w:type="gramEnd"/>
      <w:r w:rsidRPr="00F54EAA">
        <w:rPr>
          <w:rFonts w:ascii="Courier New" w:hAnsi="Courier New" w:cs="Courier New"/>
          <w:color w:val="000000"/>
          <w:sz w:val="18"/>
          <w:szCs w:val="20"/>
        </w:rPr>
        <w:t xml:space="preserve"> = 1:2:5 ;          </w:t>
      </w:r>
      <w:r w:rsidRPr="00F54EAA">
        <w:rPr>
          <w:rFonts w:ascii="Courier New" w:hAnsi="Courier New" w:cs="Courier New"/>
          <w:color w:val="228B22"/>
          <w:sz w:val="18"/>
          <w:szCs w:val="20"/>
        </w:rPr>
        <w:t>% number of path segments</w:t>
      </w:r>
    </w:p>
    <w:p w:rsidR="00F54EAA" w:rsidRPr="00F54EAA" w:rsidRDefault="00F54EAA" w:rsidP="00F54EAA">
      <w:pPr>
        <w:autoSpaceDE w:val="0"/>
        <w:autoSpaceDN w:val="0"/>
        <w:adjustRightInd w:val="0"/>
        <w:spacing w:after="0" w:line="240" w:lineRule="auto"/>
        <w:rPr>
          <w:rFonts w:ascii="Courier New" w:hAnsi="Courier New" w:cs="Courier New"/>
          <w:szCs w:val="24"/>
        </w:rPr>
      </w:pPr>
      <w:proofErr w:type="gramStart"/>
      <w:r w:rsidRPr="00F54EAA">
        <w:rPr>
          <w:rFonts w:ascii="Courier New" w:hAnsi="Courier New" w:cs="Courier New"/>
          <w:color w:val="000000"/>
          <w:sz w:val="18"/>
          <w:szCs w:val="20"/>
        </w:rPr>
        <w:t>header</w:t>
      </w:r>
      <w:proofErr w:type="gramEnd"/>
      <w:r w:rsidRPr="00F54EAA">
        <w:rPr>
          <w:rFonts w:ascii="Courier New" w:hAnsi="Courier New" w:cs="Courier New"/>
          <w:color w:val="000000"/>
          <w:sz w:val="18"/>
          <w:szCs w:val="20"/>
        </w:rPr>
        <w:t xml:space="preserve"> = </w:t>
      </w:r>
      <w:proofErr w:type="spellStart"/>
      <w:r w:rsidRPr="00F54EAA">
        <w:rPr>
          <w:rFonts w:ascii="Courier New" w:hAnsi="Courier New" w:cs="Courier New"/>
          <w:color w:val="000000"/>
          <w:sz w:val="18"/>
          <w:szCs w:val="20"/>
        </w:rPr>
        <w:t>sprintf</w:t>
      </w:r>
      <w:proofErr w:type="spellEnd"/>
      <w:r w:rsidRPr="00F54EAA">
        <w:rPr>
          <w:rFonts w:ascii="Courier New" w:hAnsi="Courier New" w:cs="Courier New"/>
          <w:color w:val="000000"/>
          <w:sz w:val="18"/>
          <w:szCs w:val="20"/>
        </w:rPr>
        <w:t>(</w:t>
      </w:r>
      <w:r w:rsidRPr="00F54EAA">
        <w:rPr>
          <w:rFonts w:ascii="Courier New" w:hAnsi="Courier New" w:cs="Courier New"/>
          <w:color w:val="A020F0"/>
          <w:sz w:val="18"/>
          <w:szCs w:val="20"/>
        </w:rPr>
        <w:t>'depth=%.0f m  SL=%d dB  T=%.0f ms'</w:t>
      </w:r>
      <w:r w:rsidRPr="00F54EAA">
        <w:rPr>
          <w:rFonts w:ascii="Courier New" w:hAnsi="Courier New" w:cs="Courier New"/>
          <w:color w:val="000000"/>
          <w:sz w:val="18"/>
          <w:szCs w:val="20"/>
        </w:rPr>
        <w:t>,depth,10*log10(SL),T0*1000);</w:t>
      </w:r>
    </w:p>
    <w:p w:rsidR="00F54EAA" w:rsidRPr="00F54EAA" w:rsidRDefault="00F54EAA" w:rsidP="00F54EAA">
      <w:pPr>
        <w:autoSpaceDE w:val="0"/>
        <w:autoSpaceDN w:val="0"/>
        <w:adjustRightInd w:val="0"/>
        <w:spacing w:after="0" w:line="240" w:lineRule="auto"/>
        <w:rPr>
          <w:rFonts w:ascii="Courier New" w:hAnsi="Courier New" w:cs="Courier New"/>
          <w:szCs w:val="24"/>
        </w:rPr>
      </w:pPr>
      <w:r w:rsidRPr="00F54EAA">
        <w:rPr>
          <w:rFonts w:ascii="Courier New" w:hAnsi="Courier New" w:cs="Courier New"/>
          <w:color w:val="000000"/>
          <w:sz w:val="18"/>
          <w:szCs w:val="20"/>
        </w:rPr>
        <w:t xml:space="preserve"> </w:t>
      </w:r>
    </w:p>
    <w:p w:rsidR="00F54EAA" w:rsidRPr="00F54EAA" w:rsidRDefault="00F54EAA" w:rsidP="00F54EAA">
      <w:pPr>
        <w:autoSpaceDE w:val="0"/>
        <w:autoSpaceDN w:val="0"/>
        <w:adjustRightInd w:val="0"/>
        <w:spacing w:after="0" w:line="240" w:lineRule="auto"/>
        <w:rPr>
          <w:rFonts w:ascii="Courier New" w:hAnsi="Courier New" w:cs="Courier New"/>
          <w:szCs w:val="24"/>
        </w:rPr>
      </w:pPr>
      <w:proofErr w:type="gramStart"/>
      <w:r w:rsidRPr="00F54EAA">
        <w:rPr>
          <w:rFonts w:ascii="Courier New" w:hAnsi="Courier New" w:cs="Courier New"/>
          <w:color w:val="228B22"/>
          <w:sz w:val="18"/>
          <w:szCs w:val="20"/>
        </w:rPr>
        <w:t>%</w:t>
      </w:r>
      <w:proofErr w:type="gramEnd"/>
      <w:r w:rsidRPr="00F54EAA">
        <w:rPr>
          <w:rFonts w:ascii="Courier New" w:hAnsi="Courier New" w:cs="Courier New"/>
          <w:color w:val="228B22"/>
          <w:sz w:val="18"/>
          <w:szCs w:val="20"/>
        </w:rPr>
        <w:t xml:space="preserve"> find the ranges appropriate to each ray in a tangent spaced ray fan</w:t>
      </w:r>
    </w:p>
    <w:p w:rsidR="00F54EAA" w:rsidRPr="00F54EAA" w:rsidRDefault="00F54EAA" w:rsidP="00F54EAA">
      <w:pPr>
        <w:autoSpaceDE w:val="0"/>
        <w:autoSpaceDN w:val="0"/>
        <w:adjustRightInd w:val="0"/>
        <w:spacing w:after="0" w:line="240" w:lineRule="auto"/>
        <w:rPr>
          <w:rFonts w:ascii="Courier New" w:hAnsi="Courier New" w:cs="Courier New"/>
          <w:szCs w:val="24"/>
        </w:rPr>
      </w:pPr>
      <w:proofErr w:type="gramStart"/>
      <w:r w:rsidRPr="00F54EAA">
        <w:rPr>
          <w:rFonts w:ascii="Courier New" w:hAnsi="Courier New" w:cs="Courier New"/>
          <w:color w:val="228B22"/>
          <w:sz w:val="18"/>
          <w:szCs w:val="20"/>
        </w:rPr>
        <w:t>%</w:t>
      </w:r>
      <w:proofErr w:type="gramEnd"/>
      <w:r w:rsidRPr="00F54EAA">
        <w:rPr>
          <w:rFonts w:ascii="Courier New" w:hAnsi="Courier New" w:cs="Courier New"/>
          <w:color w:val="228B22"/>
          <w:sz w:val="18"/>
          <w:szCs w:val="20"/>
        </w:rPr>
        <w:t xml:space="preserve"> Using same algorithm as </w:t>
      </w:r>
      <w:proofErr w:type="spellStart"/>
      <w:r w:rsidRPr="00F54EAA">
        <w:rPr>
          <w:rFonts w:ascii="Courier New" w:hAnsi="Courier New" w:cs="Courier New"/>
          <w:color w:val="228B22"/>
          <w:sz w:val="18"/>
          <w:szCs w:val="20"/>
        </w:rPr>
        <w:t>seg_rayfan.h</w:t>
      </w:r>
      <w:proofErr w:type="spellEnd"/>
      <w:r w:rsidRPr="00F54EAA">
        <w:rPr>
          <w:rFonts w:ascii="Courier New" w:hAnsi="Courier New" w:cs="Courier New"/>
          <w:color w:val="228B22"/>
          <w:sz w:val="18"/>
          <w:szCs w:val="20"/>
        </w:rPr>
        <w:t>, but limit to downward facing rays</w:t>
      </w:r>
    </w:p>
    <w:p w:rsidR="00F54EAA" w:rsidRPr="00F54EAA" w:rsidRDefault="00F54EAA" w:rsidP="00F54EAA">
      <w:pPr>
        <w:autoSpaceDE w:val="0"/>
        <w:autoSpaceDN w:val="0"/>
        <w:adjustRightInd w:val="0"/>
        <w:spacing w:after="0" w:line="240" w:lineRule="auto"/>
        <w:rPr>
          <w:rFonts w:ascii="Courier New" w:hAnsi="Courier New" w:cs="Courier New"/>
          <w:szCs w:val="24"/>
        </w:rPr>
      </w:pPr>
      <w:r w:rsidRPr="00F54EAA">
        <w:rPr>
          <w:rFonts w:ascii="Courier New" w:hAnsi="Courier New" w:cs="Courier New"/>
          <w:color w:val="228B22"/>
          <w:sz w:val="18"/>
          <w:szCs w:val="20"/>
        </w:rPr>
        <w:t xml:space="preserve"> </w:t>
      </w:r>
    </w:p>
    <w:p w:rsidR="00F54EAA" w:rsidRPr="00F54EAA" w:rsidRDefault="00F54EAA" w:rsidP="00F54EAA">
      <w:pPr>
        <w:autoSpaceDE w:val="0"/>
        <w:autoSpaceDN w:val="0"/>
        <w:adjustRightInd w:val="0"/>
        <w:spacing w:after="0" w:line="240" w:lineRule="auto"/>
        <w:rPr>
          <w:rFonts w:ascii="Courier New" w:hAnsi="Courier New" w:cs="Courier New"/>
          <w:szCs w:val="24"/>
        </w:rPr>
      </w:pPr>
      <w:proofErr w:type="gramStart"/>
      <w:r w:rsidRPr="00F54EAA">
        <w:rPr>
          <w:rFonts w:ascii="Courier New" w:hAnsi="Courier New" w:cs="Courier New"/>
          <w:color w:val="0000FF"/>
          <w:sz w:val="18"/>
          <w:szCs w:val="20"/>
        </w:rPr>
        <w:t>if</w:t>
      </w:r>
      <w:proofErr w:type="gramEnd"/>
      <w:r w:rsidRPr="00F54EAA">
        <w:rPr>
          <w:rFonts w:ascii="Courier New" w:hAnsi="Courier New" w:cs="Courier New"/>
          <w:color w:val="000000"/>
          <w:sz w:val="18"/>
          <w:szCs w:val="20"/>
        </w:rPr>
        <w:t xml:space="preserve"> ( linear )           </w:t>
      </w:r>
      <w:r w:rsidRPr="00F54EAA">
        <w:rPr>
          <w:rFonts w:ascii="Courier New" w:hAnsi="Courier New" w:cs="Courier New"/>
          <w:color w:val="228B22"/>
          <w:sz w:val="18"/>
          <w:szCs w:val="20"/>
        </w:rPr>
        <w:t>% use linear ray spacing</w:t>
      </w:r>
    </w:p>
    <w:p w:rsidR="00F54EAA" w:rsidRPr="00F54EAA" w:rsidRDefault="00F54EAA" w:rsidP="00F54EAA">
      <w:pPr>
        <w:autoSpaceDE w:val="0"/>
        <w:autoSpaceDN w:val="0"/>
        <w:adjustRightInd w:val="0"/>
        <w:spacing w:after="0" w:line="240" w:lineRule="auto"/>
        <w:rPr>
          <w:rFonts w:ascii="Courier New" w:hAnsi="Courier New" w:cs="Courier New"/>
          <w:szCs w:val="24"/>
        </w:rPr>
      </w:pPr>
      <w:r w:rsidRPr="00F54EAA">
        <w:rPr>
          <w:rFonts w:ascii="Courier New" w:hAnsi="Courier New" w:cs="Courier New"/>
          <w:color w:val="000000"/>
          <w:sz w:val="18"/>
          <w:szCs w:val="20"/>
        </w:rPr>
        <w:t xml:space="preserve">    angle1 = (1:-1</w:t>
      </w:r>
      <w:proofErr w:type="gramStart"/>
      <w:r w:rsidRPr="00F54EAA">
        <w:rPr>
          <w:rFonts w:ascii="Courier New" w:hAnsi="Courier New" w:cs="Courier New"/>
          <w:color w:val="000000"/>
          <w:sz w:val="18"/>
          <w:szCs w:val="20"/>
        </w:rPr>
        <w:t>/(</w:t>
      </w:r>
      <w:proofErr w:type="gramEnd"/>
      <w:r w:rsidRPr="00F54EAA">
        <w:rPr>
          <w:rFonts w:ascii="Courier New" w:hAnsi="Courier New" w:cs="Courier New"/>
          <w:color w:val="000000"/>
          <w:sz w:val="18"/>
          <w:szCs w:val="20"/>
        </w:rPr>
        <w:t xml:space="preserve">num_rays-1):0)*pi/2 ; </w:t>
      </w:r>
    </w:p>
    <w:p w:rsidR="00F54EAA" w:rsidRPr="00F54EAA" w:rsidRDefault="00F54EAA" w:rsidP="00F54EAA">
      <w:pPr>
        <w:autoSpaceDE w:val="0"/>
        <w:autoSpaceDN w:val="0"/>
        <w:adjustRightInd w:val="0"/>
        <w:spacing w:after="0" w:line="240" w:lineRule="auto"/>
        <w:rPr>
          <w:rFonts w:ascii="Courier New" w:hAnsi="Courier New" w:cs="Courier New"/>
          <w:szCs w:val="24"/>
        </w:rPr>
      </w:pPr>
      <w:proofErr w:type="gramStart"/>
      <w:r w:rsidRPr="00F54EAA">
        <w:rPr>
          <w:rFonts w:ascii="Courier New" w:hAnsi="Courier New" w:cs="Courier New"/>
          <w:color w:val="0000FF"/>
          <w:sz w:val="18"/>
          <w:szCs w:val="20"/>
        </w:rPr>
        <w:t>else</w:t>
      </w:r>
      <w:proofErr w:type="gramEnd"/>
      <w:r w:rsidRPr="00F54EAA">
        <w:rPr>
          <w:rFonts w:ascii="Courier New" w:hAnsi="Courier New" w:cs="Courier New"/>
          <w:color w:val="000000"/>
          <w:sz w:val="18"/>
          <w:szCs w:val="20"/>
        </w:rPr>
        <w:t xml:space="preserve">                    </w:t>
      </w:r>
      <w:r w:rsidRPr="00F54EAA">
        <w:rPr>
          <w:rFonts w:ascii="Courier New" w:hAnsi="Courier New" w:cs="Courier New"/>
          <w:color w:val="228B22"/>
          <w:sz w:val="18"/>
          <w:szCs w:val="20"/>
        </w:rPr>
        <w:t xml:space="preserve">% use tangent ray spacing (like </w:t>
      </w:r>
      <w:proofErr w:type="spellStart"/>
      <w:r w:rsidRPr="00F54EAA">
        <w:rPr>
          <w:rFonts w:ascii="Courier New" w:hAnsi="Courier New" w:cs="Courier New"/>
          <w:color w:val="228B22"/>
          <w:sz w:val="18"/>
          <w:szCs w:val="20"/>
        </w:rPr>
        <w:t>seq_rayfan.h</w:t>
      </w:r>
      <w:proofErr w:type="spellEnd"/>
      <w:r w:rsidRPr="00F54EAA">
        <w:rPr>
          <w:rFonts w:ascii="Courier New" w:hAnsi="Courier New" w:cs="Courier New"/>
          <w:color w:val="228B22"/>
          <w:sz w:val="18"/>
          <w:szCs w:val="20"/>
        </w:rPr>
        <w:t>)</w:t>
      </w:r>
    </w:p>
    <w:p w:rsidR="00F54EAA" w:rsidRPr="00F54EAA" w:rsidRDefault="00F54EAA" w:rsidP="00F54EAA">
      <w:pPr>
        <w:autoSpaceDE w:val="0"/>
        <w:autoSpaceDN w:val="0"/>
        <w:adjustRightInd w:val="0"/>
        <w:spacing w:after="0" w:line="240" w:lineRule="auto"/>
        <w:rPr>
          <w:rFonts w:ascii="Courier New" w:hAnsi="Courier New" w:cs="Courier New"/>
          <w:szCs w:val="24"/>
        </w:rPr>
      </w:pPr>
      <w:r w:rsidRPr="00F54EAA">
        <w:rPr>
          <w:rFonts w:ascii="Courier New" w:hAnsi="Courier New" w:cs="Courier New"/>
          <w:color w:val="000000"/>
          <w:sz w:val="18"/>
          <w:szCs w:val="20"/>
        </w:rPr>
        <w:t xml:space="preserve">    </w:t>
      </w:r>
      <w:proofErr w:type="gramStart"/>
      <w:r w:rsidRPr="00F54EAA">
        <w:rPr>
          <w:rFonts w:ascii="Courier New" w:hAnsi="Courier New" w:cs="Courier New"/>
          <w:color w:val="000000"/>
          <w:sz w:val="18"/>
          <w:szCs w:val="20"/>
        </w:rPr>
        <w:t>spread  =</w:t>
      </w:r>
      <w:proofErr w:type="gramEnd"/>
      <w:r w:rsidRPr="00F54EAA">
        <w:rPr>
          <w:rFonts w:ascii="Courier New" w:hAnsi="Courier New" w:cs="Courier New"/>
          <w:color w:val="000000"/>
          <w:sz w:val="18"/>
          <w:szCs w:val="20"/>
        </w:rPr>
        <w:t xml:space="preserve"> 6.0 ;     </w:t>
      </w:r>
      <w:r w:rsidRPr="00F54EAA">
        <w:rPr>
          <w:rFonts w:ascii="Courier New" w:hAnsi="Courier New" w:cs="Courier New"/>
          <w:color w:val="228B22"/>
          <w:sz w:val="18"/>
          <w:szCs w:val="20"/>
        </w:rPr>
        <w:t>% controls spacing of rays</w:t>
      </w:r>
    </w:p>
    <w:p w:rsidR="00F54EAA" w:rsidRPr="00F54EAA" w:rsidRDefault="00F54EAA" w:rsidP="00F54EAA">
      <w:pPr>
        <w:autoSpaceDE w:val="0"/>
        <w:autoSpaceDN w:val="0"/>
        <w:adjustRightInd w:val="0"/>
        <w:spacing w:after="0" w:line="240" w:lineRule="auto"/>
        <w:rPr>
          <w:rFonts w:ascii="Courier New" w:hAnsi="Courier New" w:cs="Courier New"/>
          <w:szCs w:val="24"/>
        </w:rPr>
      </w:pPr>
      <w:r w:rsidRPr="00F54EAA">
        <w:rPr>
          <w:rFonts w:ascii="Courier New" w:hAnsi="Courier New" w:cs="Courier New"/>
          <w:color w:val="000000"/>
          <w:sz w:val="18"/>
          <w:szCs w:val="20"/>
        </w:rPr>
        <w:t xml:space="preserve">    </w:t>
      </w:r>
      <w:proofErr w:type="spellStart"/>
      <w:r w:rsidRPr="00F54EAA">
        <w:rPr>
          <w:rFonts w:ascii="Courier New" w:hAnsi="Courier New" w:cs="Courier New"/>
          <w:color w:val="000000"/>
          <w:sz w:val="18"/>
          <w:szCs w:val="20"/>
        </w:rPr>
        <w:t>first_ang</w:t>
      </w:r>
      <w:proofErr w:type="spellEnd"/>
      <w:r w:rsidRPr="00F54EAA">
        <w:rPr>
          <w:rFonts w:ascii="Courier New" w:hAnsi="Courier New" w:cs="Courier New"/>
          <w:color w:val="000000"/>
          <w:sz w:val="18"/>
          <w:szCs w:val="20"/>
        </w:rPr>
        <w:t xml:space="preserve"> = </w:t>
      </w:r>
      <w:proofErr w:type="spellStart"/>
      <w:proofErr w:type="gramStart"/>
      <w:r w:rsidRPr="00F54EAA">
        <w:rPr>
          <w:rFonts w:ascii="Courier New" w:hAnsi="Courier New" w:cs="Courier New"/>
          <w:color w:val="000000"/>
          <w:sz w:val="18"/>
          <w:szCs w:val="20"/>
        </w:rPr>
        <w:t>atan</w:t>
      </w:r>
      <w:proofErr w:type="spellEnd"/>
      <w:r w:rsidRPr="00F54EAA">
        <w:rPr>
          <w:rFonts w:ascii="Courier New" w:hAnsi="Courier New" w:cs="Courier New"/>
          <w:color w:val="000000"/>
          <w:sz w:val="18"/>
          <w:szCs w:val="20"/>
        </w:rPr>
        <w:t>(</w:t>
      </w:r>
      <w:proofErr w:type="gramEnd"/>
      <w:r w:rsidRPr="00F54EAA">
        <w:rPr>
          <w:rFonts w:ascii="Courier New" w:hAnsi="Courier New" w:cs="Courier New"/>
          <w:color w:val="000000"/>
          <w:sz w:val="18"/>
          <w:szCs w:val="20"/>
        </w:rPr>
        <w:t xml:space="preserve"> -90/spread ) ;</w:t>
      </w:r>
    </w:p>
    <w:p w:rsidR="00F54EAA" w:rsidRPr="00F54EAA" w:rsidRDefault="00F54EAA" w:rsidP="00F54EAA">
      <w:pPr>
        <w:autoSpaceDE w:val="0"/>
        <w:autoSpaceDN w:val="0"/>
        <w:adjustRightInd w:val="0"/>
        <w:spacing w:after="0" w:line="240" w:lineRule="auto"/>
        <w:rPr>
          <w:rFonts w:ascii="Courier New" w:hAnsi="Courier New" w:cs="Courier New"/>
          <w:szCs w:val="24"/>
        </w:rPr>
      </w:pPr>
      <w:r w:rsidRPr="00F54EAA">
        <w:rPr>
          <w:rFonts w:ascii="Courier New" w:hAnsi="Courier New" w:cs="Courier New"/>
          <w:color w:val="000000"/>
          <w:sz w:val="18"/>
          <w:szCs w:val="20"/>
        </w:rPr>
        <w:t xml:space="preserve">    </w:t>
      </w:r>
      <w:proofErr w:type="spellStart"/>
      <w:r w:rsidRPr="00F54EAA">
        <w:rPr>
          <w:rFonts w:ascii="Courier New" w:hAnsi="Courier New" w:cs="Courier New"/>
          <w:color w:val="000000"/>
          <w:sz w:val="18"/>
          <w:szCs w:val="20"/>
        </w:rPr>
        <w:t>last_ang</w:t>
      </w:r>
      <w:proofErr w:type="spellEnd"/>
      <w:r w:rsidRPr="00F54EAA">
        <w:rPr>
          <w:rFonts w:ascii="Courier New" w:hAnsi="Courier New" w:cs="Courier New"/>
          <w:color w:val="000000"/>
          <w:sz w:val="18"/>
          <w:szCs w:val="20"/>
        </w:rPr>
        <w:t xml:space="preserve"> = </w:t>
      </w:r>
      <w:proofErr w:type="spellStart"/>
      <w:proofErr w:type="gramStart"/>
      <w:r w:rsidRPr="00F54EAA">
        <w:rPr>
          <w:rFonts w:ascii="Courier New" w:hAnsi="Courier New" w:cs="Courier New"/>
          <w:color w:val="000000"/>
          <w:sz w:val="18"/>
          <w:szCs w:val="20"/>
        </w:rPr>
        <w:t>atan</w:t>
      </w:r>
      <w:proofErr w:type="spellEnd"/>
      <w:r w:rsidRPr="00F54EAA">
        <w:rPr>
          <w:rFonts w:ascii="Courier New" w:hAnsi="Courier New" w:cs="Courier New"/>
          <w:color w:val="000000"/>
          <w:sz w:val="18"/>
          <w:szCs w:val="20"/>
        </w:rPr>
        <w:t>(</w:t>
      </w:r>
      <w:proofErr w:type="gramEnd"/>
      <w:r w:rsidRPr="00F54EAA">
        <w:rPr>
          <w:rFonts w:ascii="Courier New" w:hAnsi="Courier New" w:cs="Courier New"/>
          <w:color w:val="000000"/>
          <w:sz w:val="18"/>
          <w:szCs w:val="20"/>
        </w:rPr>
        <w:t xml:space="preserve"> 0/spread ) ;</w:t>
      </w:r>
    </w:p>
    <w:p w:rsidR="00F54EAA" w:rsidRPr="00F54EAA" w:rsidRDefault="00F54EAA" w:rsidP="00F54EAA">
      <w:pPr>
        <w:autoSpaceDE w:val="0"/>
        <w:autoSpaceDN w:val="0"/>
        <w:adjustRightInd w:val="0"/>
        <w:spacing w:after="0" w:line="240" w:lineRule="auto"/>
        <w:rPr>
          <w:rFonts w:ascii="Courier New" w:hAnsi="Courier New" w:cs="Courier New"/>
          <w:szCs w:val="24"/>
        </w:rPr>
      </w:pPr>
      <w:r w:rsidRPr="00F54EAA">
        <w:rPr>
          <w:rFonts w:ascii="Courier New" w:hAnsi="Courier New" w:cs="Courier New"/>
          <w:color w:val="000000"/>
          <w:sz w:val="18"/>
          <w:szCs w:val="20"/>
        </w:rPr>
        <w:t xml:space="preserve">    </w:t>
      </w:r>
      <w:proofErr w:type="gramStart"/>
      <w:r w:rsidRPr="00F54EAA">
        <w:rPr>
          <w:rFonts w:ascii="Courier New" w:hAnsi="Courier New" w:cs="Courier New"/>
          <w:color w:val="000000"/>
          <w:sz w:val="18"/>
          <w:szCs w:val="20"/>
        </w:rPr>
        <w:t>scale</w:t>
      </w:r>
      <w:proofErr w:type="gramEnd"/>
      <w:r w:rsidRPr="00F54EAA">
        <w:rPr>
          <w:rFonts w:ascii="Courier New" w:hAnsi="Courier New" w:cs="Courier New"/>
          <w:color w:val="000000"/>
          <w:sz w:val="18"/>
          <w:szCs w:val="20"/>
        </w:rPr>
        <w:t xml:space="preserve"> = (</w:t>
      </w:r>
      <w:proofErr w:type="spellStart"/>
      <w:r w:rsidRPr="00F54EAA">
        <w:rPr>
          <w:rFonts w:ascii="Courier New" w:hAnsi="Courier New" w:cs="Courier New"/>
          <w:color w:val="000000"/>
          <w:sz w:val="18"/>
          <w:szCs w:val="20"/>
        </w:rPr>
        <w:t>last_ang</w:t>
      </w:r>
      <w:proofErr w:type="spellEnd"/>
      <w:r w:rsidRPr="00F54EAA">
        <w:rPr>
          <w:rFonts w:ascii="Courier New" w:hAnsi="Courier New" w:cs="Courier New"/>
          <w:color w:val="000000"/>
          <w:sz w:val="18"/>
          <w:szCs w:val="20"/>
        </w:rPr>
        <w:t xml:space="preserve"> - </w:t>
      </w:r>
      <w:proofErr w:type="spellStart"/>
      <w:r w:rsidRPr="00F54EAA">
        <w:rPr>
          <w:rFonts w:ascii="Courier New" w:hAnsi="Courier New" w:cs="Courier New"/>
          <w:color w:val="000000"/>
          <w:sz w:val="18"/>
          <w:szCs w:val="20"/>
        </w:rPr>
        <w:t>first_ang</w:t>
      </w:r>
      <w:proofErr w:type="spellEnd"/>
      <w:r w:rsidRPr="00F54EAA">
        <w:rPr>
          <w:rFonts w:ascii="Courier New" w:hAnsi="Courier New" w:cs="Courier New"/>
          <w:color w:val="000000"/>
          <w:sz w:val="18"/>
          <w:szCs w:val="20"/>
        </w:rPr>
        <w:t>) / (</w:t>
      </w:r>
      <w:proofErr w:type="spellStart"/>
      <w:r w:rsidRPr="00F54EAA">
        <w:rPr>
          <w:rFonts w:ascii="Courier New" w:hAnsi="Courier New" w:cs="Courier New"/>
          <w:color w:val="000000"/>
          <w:sz w:val="18"/>
          <w:szCs w:val="20"/>
        </w:rPr>
        <w:t>num_rays</w:t>
      </w:r>
      <w:proofErr w:type="spellEnd"/>
      <w:r w:rsidRPr="00F54EAA">
        <w:rPr>
          <w:rFonts w:ascii="Courier New" w:hAnsi="Courier New" w:cs="Courier New"/>
          <w:color w:val="000000"/>
          <w:sz w:val="18"/>
          <w:szCs w:val="20"/>
        </w:rPr>
        <w:t xml:space="preserve"> - 1) ;</w:t>
      </w:r>
    </w:p>
    <w:p w:rsidR="00F54EAA" w:rsidRPr="00F54EAA" w:rsidRDefault="00F54EAA" w:rsidP="00F54EAA">
      <w:pPr>
        <w:autoSpaceDE w:val="0"/>
        <w:autoSpaceDN w:val="0"/>
        <w:adjustRightInd w:val="0"/>
        <w:spacing w:after="0" w:line="240" w:lineRule="auto"/>
        <w:rPr>
          <w:rFonts w:ascii="Courier New" w:hAnsi="Courier New" w:cs="Courier New"/>
          <w:szCs w:val="24"/>
        </w:rPr>
      </w:pPr>
      <w:r w:rsidRPr="00F54EAA">
        <w:rPr>
          <w:rFonts w:ascii="Courier New" w:hAnsi="Courier New" w:cs="Courier New"/>
          <w:color w:val="000000"/>
          <w:sz w:val="18"/>
          <w:szCs w:val="20"/>
        </w:rPr>
        <w:t xml:space="preserve">    n=1:num_</w:t>
      </w:r>
      <w:proofErr w:type="gramStart"/>
      <w:r w:rsidRPr="00F54EAA">
        <w:rPr>
          <w:rFonts w:ascii="Courier New" w:hAnsi="Courier New" w:cs="Courier New"/>
          <w:color w:val="000000"/>
          <w:sz w:val="18"/>
          <w:szCs w:val="20"/>
        </w:rPr>
        <w:t>rays ;</w:t>
      </w:r>
      <w:proofErr w:type="gramEnd"/>
    </w:p>
    <w:p w:rsidR="00F54EAA" w:rsidRPr="00F54EAA" w:rsidRDefault="00F54EAA" w:rsidP="00F54EAA">
      <w:pPr>
        <w:autoSpaceDE w:val="0"/>
        <w:autoSpaceDN w:val="0"/>
        <w:adjustRightInd w:val="0"/>
        <w:spacing w:after="0" w:line="240" w:lineRule="auto"/>
        <w:rPr>
          <w:rFonts w:ascii="Courier New" w:hAnsi="Courier New" w:cs="Courier New"/>
          <w:szCs w:val="24"/>
        </w:rPr>
      </w:pPr>
      <w:r w:rsidRPr="00F54EAA">
        <w:rPr>
          <w:rFonts w:ascii="Courier New" w:hAnsi="Courier New" w:cs="Courier New"/>
          <w:color w:val="000000"/>
          <w:sz w:val="18"/>
          <w:szCs w:val="20"/>
        </w:rPr>
        <w:t xml:space="preserve">    x = </w:t>
      </w:r>
      <w:proofErr w:type="spellStart"/>
      <w:r w:rsidRPr="00F54EAA">
        <w:rPr>
          <w:rFonts w:ascii="Courier New" w:hAnsi="Courier New" w:cs="Courier New"/>
          <w:color w:val="000000"/>
          <w:sz w:val="18"/>
          <w:szCs w:val="20"/>
        </w:rPr>
        <w:t>first_ang</w:t>
      </w:r>
      <w:proofErr w:type="spellEnd"/>
      <w:r w:rsidRPr="00F54EAA">
        <w:rPr>
          <w:rFonts w:ascii="Courier New" w:hAnsi="Courier New" w:cs="Courier New"/>
          <w:color w:val="000000"/>
          <w:sz w:val="18"/>
          <w:szCs w:val="20"/>
        </w:rPr>
        <w:t xml:space="preserve"> + scale * (n-1</w:t>
      </w:r>
      <w:proofErr w:type="gramStart"/>
      <w:r w:rsidRPr="00F54EAA">
        <w:rPr>
          <w:rFonts w:ascii="Courier New" w:hAnsi="Courier New" w:cs="Courier New"/>
          <w:color w:val="000000"/>
          <w:sz w:val="18"/>
          <w:szCs w:val="20"/>
        </w:rPr>
        <w:t>) ;</w:t>
      </w:r>
      <w:proofErr w:type="gramEnd"/>
    </w:p>
    <w:p w:rsidR="00F54EAA" w:rsidRPr="00F54EAA" w:rsidRDefault="00F54EAA" w:rsidP="00F54EAA">
      <w:pPr>
        <w:autoSpaceDE w:val="0"/>
        <w:autoSpaceDN w:val="0"/>
        <w:adjustRightInd w:val="0"/>
        <w:spacing w:after="0" w:line="240" w:lineRule="auto"/>
        <w:rPr>
          <w:rFonts w:ascii="Courier New" w:hAnsi="Courier New" w:cs="Courier New"/>
          <w:szCs w:val="24"/>
        </w:rPr>
      </w:pPr>
      <w:r w:rsidRPr="00F54EAA">
        <w:rPr>
          <w:rFonts w:ascii="Courier New" w:hAnsi="Courier New" w:cs="Courier New"/>
          <w:color w:val="000000"/>
          <w:sz w:val="18"/>
          <w:szCs w:val="20"/>
        </w:rPr>
        <w:t xml:space="preserve">    angle1 = -tan(x)*spread*pi/</w:t>
      </w:r>
      <w:proofErr w:type="gramStart"/>
      <w:r w:rsidRPr="00F54EAA">
        <w:rPr>
          <w:rFonts w:ascii="Courier New" w:hAnsi="Courier New" w:cs="Courier New"/>
          <w:color w:val="000000"/>
          <w:sz w:val="18"/>
          <w:szCs w:val="20"/>
        </w:rPr>
        <w:t>180 ;</w:t>
      </w:r>
      <w:proofErr w:type="gramEnd"/>
      <w:r w:rsidRPr="00F54EAA">
        <w:rPr>
          <w:rFonts w:ascii="Courier New" w:hAnsi="Courier New" w:cs="Courier New"/>
          <w:color w:val="000000"/>
          <w:sz w:val="18"/>
          <w:szCs w:val="20"/>
        </w:rPr>
        <w:t xml:space="preserve">  </w:t>
      </w:r>
      <w:r w:rsidRPr="00F54EAA">
        <w:rPr>
          <w:rFonts w:ascii="Courier New" w:hAnsi="Courier New" w:cs="Courier New"/>
          <w:color w:val="228B22"/>
          <w:sz w:val="18"/>
          <w:szCs w:val="20"/>
        </w:rPr>
        <w:t>% D/E angle with positive down</w:t>
      </w:r>
    </w:p>
    <w:p w:rsidR="00F54EAA" w:rsidRPr="00F54EAA" w:rsidRDefault="00F54EAA" w:rsidP="00F54EAA">
      <w:pPr>
        <w:autoSpaceDE w:val="0"/>
        <w:autoSpaceDN w:val="0"/>
        <w:adjustRightInd w:val="0"/>
        <w:spacing w:after="0" w:line="240" w:lineRule="auto"/>
        <w:rPr>
          <w:rFonts w:ascii="Courier New" w:hAnsi="Courier New" w:cs="Courier New"/>
          <w:szCs w:val="24"/>
        </w:rPr>
      </w:pPr>
      <w:proofErr w:type="gramStart"/>
      <w:r w:rsidRPr="00F54EAA">
        <w:rPr>
          <w:rFonts w:ascii="Courier New" w:hAnsi="Courier New" w:cs="Courier New"/>
          <w:color w:val="0000FF"/>
          <w:sz w:val="18"/>
          <w:szCs w:val="20"/>
        </w:rPr>
        <w:t>end</w:t>
      </w:r>
      <w:proofErr w:type="gramEnd"/>
    </w:p>
    <w:p w:rsidR="00F54EAA" w:rsidRPr="00F54EAA" w:rsidRDefault="00F54EAA" w:rsidP="00F54EAA">
      <w:pPr>
        <w:autoSpaceDE w:val="0"/>
        <w:autoSpaceDN w:val="0"/>
        <w:adjustRightInd w:val="0"/>
        <w:spacing w:after="0" w:line="240" w:lineRule="auto"/>
        <w:rPr>
          <w:rFonts w:ascii="Courier New" w:hAnsi="Courier New" w:cs="Courier New"/>
          <w:szCs w:val="24"/>
        </w:rPr>
      </w:pPr>
      <w:proofErr w:type="spellStart"/>
      <w:r w:rsidRPr="00F54EAA">
        <w:rPr>
          <w:rFonts w:ascii="Courier New" w:hAnsi="Courier New" w:cs="Courier New"/>
          <w:color w:val="000000"/>
          <w:sz w:val="18"/>
          <w:szCs w:val="20"/>
        </w:rPr>
        <w:t>num_paths</w:t>
      </w:r>
      <w:proofErr w:type="spellEnd"/>
      <w:r w:rsidRPr="00F54EAA">
        <w:rPr>
          <w:rFonts w:ascii="Courier New" w:hAnsi="Courier New" w:cs="Courier New"/>
          <w:color w:val="000000"/>
          <w:sz w:val="18"/>
          <w:szCs w:val="20"/>
        </w:rPr>
        <w:t xml:space="preserve"> = </w:t>
      </w:r>
      <w:proofErr w:type="gramStart"/>
      <w:r w:rsidRPr="00F54EAA">
        <w:rPr>
          <w:rFonts w:ascii="Courier New" w:hAnsi="Courier New" w:cs="Courier New"/>
          <w:color w:val="000000"/>
          <w:sz w:val="18"/>
          <w:szCs w:val="20"/>
        </w:rPr>
        <w:t>length(</w:t>
      </w:r>
      <w:proofErr w:type="gramEnd"/>
      <w:r w:rsidRPr="00F54EAA">
        <w:rPr>
          <w:rFonts w:ascii="Courier New" w:hAnsi="Courier New" w:cs="Courier New"/>
          <w:color w:val="000000"/>
          <w:sz w:val="18"/>
          <w:szCs w:val="20"/>
        </w:rPr>
        <w:t>angle1) ;</w:t>
      </w:r>
    </w:p>
    <w:p w:rsidR="00F54EAA" w:rsidRPr="00F54EAA" w:rsidRDefault="00F54EAA" w:rsidP="00F54EAA">
      <w:pPr>
        <w:autoSpaceDE w:val="0"/>
        <w:autoSpaceDN w:val="0"/>
        <w:adjustRightInd w:val="0"/>
        <w:spacing w:after="0" w:line="240" w:lineRule="auto"/>
        <w:rPr>
          <w:rFonts w:ascii="Courier New" w:hAnsi="Courier New" w:cs="Courier New"/>
          <w:szCs w:val="24"/>
        </w:rPr>
      </w:pPr>
      <w:r w:rsidRPr="00F54EAA">
        <w:rPr>
          <w:rFonts w:ascii="Courier New" w:hAnsi="Courier New" w:cs="Courier New"/>
          <w:color w:val="000000"/>
          <w:sz w:val="18"/>
          <w:szCs w:val="20"/>
        </w:rPr>
        <w:t>[angle1</w:t>
      </w:r>
      <w:proofErr w:type="gramStart"/>
      <w:r w:rsidRPr="00F54EAA">
        <w:rPr>
          <w:rFonts w:ascii="Courier New" w:hAnsi="Courier New" w:cs="Courier New"/>
          <w:color w:val="000000"/>
          <w:sz w:val="18"/>
          <w:szCs w:val="20"/>
        </w:rPr>
        <w:t>,path</w:t>
      </w:r>
      <w:proofErr w:type="gramEnd"/>
      <w:r w:rsidRPr="00F54EAA">
        <w:rPr>
          <w:rFonts w:ascii="Courier New" w:hAnsi="Courier New" w:cs="Courier New"/>
          <w:color w:val="000000"/>
          <w:sz w:val="18"/>
          <w:szCs w:val="20"/>
        </w:rPr>
        <w:t xml:space="preserve">] = </w:t>
      </w:r>
      <w:proofErr w:type="spellStart"/>
      <w:proofErr w:type="gramStart"/>
      <w:r w:rsidRPr="00F54EAA">
        <w:rPr>
          <w:rFonts w:ascii="Courier New" w:hAnsi="Courier New" w:cs="Courier New"/>
          <w:color w:val="000000"/>
          <w:sz w:val="18"/>
          <w:szCs w:val="20"/>
        </w:rPr>
        <w:t>meshgrid</w:t>
      </w:r>
      <w:proofErr w:type="spellEnd"/>
      <w:r w:rsidRPr="00F54EAA">
        <w:rPr>
          <w:rFonts w:ascii="Courier New" w:hAnsi="Courier New" w:cs="Courier New"/>
          <w:color w:val="000000"/>
          <w:sz w:val="18"/>
          <w:szCs w:val="20"/>
        </w:rPr>
        <w:t>(</w:t>
      </w:r>
      <w:proofErr w:type="gramEnd"/>
      <w:r w:rsidRPr="00F54EAA">
        <w:rPr>
          <w:rFonts w:ascii="Courier New" w:hAnsi="Courier New" w:cs="Courier New"/>
          <w:color w:val="000000"/>
          <w:sz w:val="18"/>
          <w:szCs w:val="20"/>
        </w:rPr>
        <w:t xml:space="preserve"> angle1, path ) ;</w:t>
      </w:r>
    </w:p>
    <w:p w:rsidR="00F54EAA" w:rsidRPr="00F54EAA" w:rsidRDefault="00F54EAA" w:rsidP="00F54EAA">
      <w:pPr>
        <w:autoSpaceDE w:val="0"/>
        <w:autoSpaceDN w:val="0"/>
        <w:adjustRightInd w:val="0"/>
        <w:spacing w:after="0" w:line="240" w:lineRule="auto"/>
        <w:rPr>
          <w:rFonts w:ascii="Courier New" w:hAnsi="Courier New" w:cs="Courier New"/>
          <w:szCs w:val="24"/>
        </w:rPr>
      </w:pPr>
      <w:proofErr w:type="gramStart"/>
      <w:r w:rsidRPr="00F54EAA">
        <w:rPr>
          <w:rFonts w:ascii="Courier New" w:hAnsi="Courier New" w:cs="Courier New"/>
          <w:color w:val="000000"/>
          <w:sz w:val="18"/>
          <w:szCs w:val="20"/>
        </w:rPr>
        <w:t>range</w:t>
      </w:r>
      <w:proofErr w:type="gramEnd"/>
      <w:r w:rsidRPr="00F54EAA">
        <w:rPr>
          <w:rFonts w:ascii="Courier New" w:hAnsi="Courier New" w:cs="Courier New"/>
          <w:color w:val="000000"/>
          <w:sz w:val="18"/>
          <w:szCs w:val="20"/>
        </w:rPr>
        <w:t xml:space="preserve"> = depth .* cot(angle1) .* path ;</w:t>
      </w:r>
    </w:p>
    <w:p w:rsidR="00F54EAA" w:rsidRPr="00F54EAA" w:rsidRDefault="00F54EAA" w:rsidP="00F54EAA">
      <w:pPr>
        <w:autoSpaceDE w:val="0"/>
        <w:autoSpaceDN w:val="0"/>
        <w:adjustRightInd w:val="0"/>
        <w:spacing w:after="0" w:line="240" w:lineRule="auto"/>
        <w:rPr>
          <w:rFonts w:ascii="Courier New" w:hAnsi="Courier New" w:cs="Courier New"/>
          <w:szCs w:val="24"/>
        </w:rPr>
      </w:pPr>
      <w:r w:rsidRPr="00F54EAA">
        <w:rPr>
          <w:rFonts w:ascii="Courier New" w:hAnsi="Courier New" w:cs="Courier New"/>
          <w:color w:val="000000"/>
          <w:sz w:val="18"/>
          <w:szCs w:val="20"/>
        </w:rPr>
        <w:t xml:space="preserve"> </w:t>
      </w:r>
    </w:p>
    <w:p w:rsidR="00F54EAA" w:rsidRPr="00F54EAA" w:rsidRDefault="00F54EAA" w:rsidP="00F54EAA">
      <w:pPr>
        <w:autoSpaceDE w:val="0"/>
        <w:autoSpaceDN w:val="0"/>
        <w:adjustRightInd w:val="0"/>
        <w:spacing w:after="0" w:line="240" w:lineRule="auto"/>
        <w:rPr>
          <w:rFonts w:ascii="Courier New" w:hAnsi="Courier New" w:cs="Courier New"/>
          <w:szCs w:val="24"/>
        </w:rPr>
      </w:pPr>
      <w:proofErr w:type="gramStart"/>
      <w:r w:rsidRPr="00F54EAA">
        <w:rPr>
          <w:rFonts w:ascii="Courier New" w:hAnsi="Courier New" w:cs="Courier New"/>
          <w:color w:val="228B22"/>
          <w:sz w:val="18"/>
          <w:szCs w:val="20"/>
        </w:rPr>
        <w:t>%</w:t>
      </w:r>
      <w:proofErr w:type="gramEnd"/>
      <w:r w:rsidRPr="00F54EAA">
        <w:rPr>
          <w:rFonts w:ascii="Courier New" w:hAnsi="Courier New" w:cs="Courier New"/>
          <w:color w:val="228B22"/>
          <w:sz w:val="18"/>
          <w:szCs w:val="20"/>
        </w:rPr>
        <w:t xml:space="preserve"> compute the one-way eigenray components</w:t>
      </w:r>
    </w:p>
    <w:p w:rsidR="00F54EAA" w:rsidRPr="00F54EAA" w:rsidRDefault="00F54EAA" w:rsidP="00F54EAA">
      <w:pPr>
        <w:autoSpaceDE w:val="0"/>
        <w:autoSpaceDN w:val="0"/>
        <w:adjustRightInd w:val="0"/>
        <w:spacing w:after="0" w:line="240" w:lineRule="auto"/>
        <w:rPr>
          <w:rFonts w:ascii="Courier New" w:hAnsi="Courier New" w:cs="Courier New"/>
          <w:szCs w:val="24"/>
        </w:rPr>
      </w:pPr>
      <w:proofErr w:type="gramStart"/>
      <w:r w:rsidRPr="00F54EAA">
        <w:rPr>
          <w:rFonts w:ascii="Courier New" w:hAnsi="Courier New" w:cs="Courier New"/>
          <w:color w:val="228B22"/>
          <w:sz w:val="18"/>
          <w:szCs w:val="20"/>
        </w:rPr>
        <w:t>%</w:t>
      </w:r>
      <w:proofErr w:type="gramEnd"/>
      <w:r w:rsidRPr="00F54EAA">
        <w:rPr>
          <w:rFonts w:ascii="Courier New" w:hAnsi="Courier New" w:cs="Courier New"/>
          <w:color w:val="228B22"/>
          <w:sz w:val="18"/>
          <w:szCs w:val="20"/>
        </w:rPr>
        <w:t xml:space="preserve"> in the same format used for </w:t>
      </w:r>
      <w:proofErr w:type="spellStart"/>
      <w:r w:rsidRPr="00F54EAA">
        <w:rPr>
          <w:rFonts w:ascii="Courier New" w:hAnsi="Courier New" w:cs="Courier New"/>
          <w:color w:val="228B22"/>
          <w:sz w:val="18"/>
          <w:szCs w:val="20"/>
        </w:rPr>
        <w:t>classic_reverb.m</w:t>
      </w:r>
      <w:proofErr w:type="spellEnd"/>
    </w:p>
    <w:p w:rsidR="00F54EAA" w:rsidRPr="00F54EAA" w:rsidRDefault="00F54EAA" w:rsidP="00F54EAA">
      <w:pPr>
        <w:autoSpaceDE w:val="0"/>
        <w:autoSpaceDN w:val="0"/>
        <w:adjustRightInd w:val="0"/>
        <w:spacing w:after="0" w:line="240" w:lineRule="auto"/>
        <w:rPr>
          <w:rFonts w:ascii="Courier New" w:hAnsi="Courier New" w:cs="Courier New"/>
          <w:szCs w:val="24"/>
        </w:rPr>
      </w:pPr>
      <w:r w:rsidRPr="00F54EAA">
        <w:rPr>
          <w:rFonts w:ascii="Courier New" w:hAnsi="Courier New" w:cs="Courier New"/>
          <w:color w:val="228B22"/>
          <w:sz w:val="18"/>
          <w:szCs w:val="20"/>
        </w:rPr>
        <w:t xml:space="preserve"> </w:t>
      </w:r>
    </w:p>
    <w:p w:rsidR="00F54EAA" w:rsidRPr="00F54EAA" w:rsidRDefault="00F54EAA" w:rsidP="00F54EAA">
      <w:pPr>
        <w:autoSpaceDE w:val="0"/>
        <w:autoSpaceDN w:val="0"/>
        <w:adjustRightInd w:val="0"/>
        <w:spacing w:after="0" w:line="240" w:lineRule="auto"/>
        <w:rPr>
          <w:rFonts w:ascii="Courier New" w:hAnsi="Courier New" w:cs="Courier New"/>
          <w:szCs w:val="24"/>
        </w:rPr>
      </w:pPr>
      <w:proofErr w:type="spellStart"/>
      <w:r w:rsidRPr="00F54EAA">
        <w:rPr>
          <w:rFonts w:ascii="Courier New" w:hAnsi="Courier New" w:cs="Courier New"/>
          <w:color w:val="000000"/>
          <w:sz w:val="18"/>
          <w:szCs w:val="20"/>
        </w:rPr>
        <w:t>path_length</w:t>
      </w:r>
      <w:proofErr w:type="spellEnd"/>
      <w:r w:rsidRPr="00F54EAA">
        <w:rPr>
          <w:rFonts w:ascii="Courier New" w:hAnsi="Courier New" w:cs="Courier New"/>
          <w:color w:val="000000"/>
          <w:sz w:val="18"/>
          <w:szCs w:val="20"/>
        </w:rPr>
        <w:t xml:space="preserve"> = </w:t>
      </w:r>
      <w:proofErr w:type="gramStart"/>
      <w:r w:rsidRPr="00F54EAA">
        <w:rPr>
          <w:rFonts w:ascii="Courier New" w:hAnsi="Courier New" w:cs="Courier New"/>
          <w:color w:val="000000"/>
          <w:sz w:val="18"/>
          <w:szCs w:val="20"/>
        </w:rPr>
        <w:t>path .</w:t>
      </w:r>
      <w:proofErr w:type="gramEnd"/>
      <w:r w:rsidRPr="00F54EAA">
        <w:rPr>
          <w:rFonts w:ascii="Courier New" w:hAnsi="Courier New" w:cs="Courier New"/>
          <w:color w:val="000000"/>
          <w:sz w:val="18"/>
          <w:szCs w:val="20"/>
        </w:rPr>
        <w:t xml:space="preserve">* </w:t>
      </w:r>
      <w:proofErr w:type="spellStart"/>
      <w:r w:rsidRPr="00F54EAA">
        <w:rPr>
          <w:rFonts w:ascii="Courier New" w:hAnsi="Courier New" w:cs="Courier New"/>
          <w:color w:val="000000"/>
          <w:sz w:val="18"/>
          <w:szCs w:val="20"/>
        </w:rPr>
        <w:t>sqrt</w:t>
      </w:r>
      <w:proofErr w:type="spellEnd"/>
      <w:r w:rsidRPr="00F54EAA">
        <w:rPr>
          <w:rFonts w:ascii="Courier New" w:hAnsi="Courier New" w:cs="Courier New"/>
          <w:color w:val="000000"/>
          <w:sz w:val="18"/>
          <w:szCs w:val="20"/>
        </w:rPr>
        <w:t>( depth.^2 + (range./path).^2 ) ;</w:t>
      </w:r>
    </w:p>
    <w:p w:rsidR="00F54EAA" w:rsidRPr="00F54EAA" w:rsidRDefault="00F54EAA" w:rsidP="00F54EAA">
      <w:pPr>
        <w:autoSpaceDE w:val="0"/>
        <w:autoSpaceDN w:val="0"/>
        <w:adjustRightInd w:val="0"/>
        <w:spacing w:after="0" w:line="240" w:lineRule="auto"/>
        <w:rPr>
          <w:rFonts w:ascii="Courier New" w:hAnsi="Courier New" w:cs="Courier New"/>
          <w:szCs w:val="24"/>
        </w:rPr>
      </w:pPr>
      <w:r w:rsidRPr="00F54EAA">
        <w:rPr>
          <w:rFonts w:ascii="Courier New" w:hAnsi="Courier New" w:cs="Courier New"/>
          <w:color w:val="000000"/>
          <w:sz w:val="18"/>
          <w:szCs w:val="20"/>
        </w:rPr>
        <w:t xml:space="preserve">time1 = </w:t>
      </w:r>
      <w:proofErr w:type="spellStart"/>
      <w:proofErr w:type="gramStart"/>
      <w:r w:rsidRPr="00F54EAA">
        <w:rPr>
          <w:rFonts w:ascii="Courier New" w:hAnsi="Courier New" w:cs="Courier New"/>
          <w:color w:val="000000"/>
          <w:sz w:val="18"/>
          <w:szCs w:val="20"/>
        </w:rPr>
        <w:t>path_length</w:t>
      </w:r>
      <w:proofErr w:type="spellEnd"/>
      <w:r w:rsidRPr="00F54EAA">
        <w:rPr>
          <w:rFonts w:ascii="Courier New" w:hAnsi="Courier New" w:cs="Courier New"/>
          <w:color w:val="000000"/>
          <w:sz w:val="18"/>
          <w:szCs w:val="20"/>
        </w:rPr>
        <w:t xml:space="preserve"> ./</w:t>
      </w:r>
      <w:proofErr w:type="gramEnd"/>
      <w:r w:rsidRPr="00F54EAA">
        <w:rPr>
          <w:rFonts w:ascii="Courier New" w:hAnsi="Courier New" w:cs="Courier New"/>
          <w:color w:val="000000"/>
          <w:sz w:val="18"/>
          <w:szCs w:val="20"/>
        </w:rPr>
        <w:t xml:space="preserve"> speed ;          </w:t>
      </w:r>
      <w:r w:rsidRPr="00F54EAA">
        <w:rPr>
          <w:rFonts w:ascii="Courier New" w:hAnsi="Courier New" w:cs="Courier New"/>
          <w:color w:val="228B22"/>
          <w:sz w:val="18"/>
          <w:szCs w:val="20"/>
        </w:rPr>
        <w:t>% one way travel time</w:t>
      </w:r>
    </w:p>
    <w:p w:rsidR="00F54EAA" w:rsidRPr="00F54EAA" w:rsidRDefault="00F54EAA" w:rsidP="00F54EAA">
      <w:pPr>
        <w:autoSpaceDE w:val="0"/>
        <w:autoSpaceDN w:val="0"/>
        <w:adjustRightInd w:val="0"/>
        <w:spacing w:after="0" w:line="240" w:lineRule="auto"/>
        <w:rPr>
          <w:rFonts w:ascii="Courier New" w:hAnsi="Courier New" w:cs="Courier New"/>
          <w:szCs w:val="24"/>
        </w:rPr>
      </w:pPr>
      <w:r w:rsidRPr="00F54EAA">
        <w:rPr>
          <w:rFonts w:ascii="Courier New" w:hAnsi="Courier New" w:cs="Courier New"/>
          <w:color w:val="000000"/>
          <w:sz w:val="18"/>
          <w:szCs w:val="20"/>
        </w:rPr>
        <w:t xml:space="preserve">loss1 = </w:t>
      </w:r>
      <w:proofErr w:type="gramStart"/>
      <w:r w:rsidRPr="00F54EAA">
        <w:rPr>
          <w:rFonts w:ascii="Courier New" w:hAnsi="Courier New" w:cs="Courier New"/>
          <w:color w:val="000000"/>
          <w:sz w:val="18"/>
          <w:szCs w:val="20"/>
        </w:rPr>
        <w:t>abs(</w:t>
      </w:r>
      <w:proofErr w:type="gramEnd"/>
      <w:r w:rsidRPr="00F54EAA">
        <w:rPr>
          <w:rFonts w:ascii="Courier New" w:hAnsi="Courier New" w:cs="Courier New"/>
          <w:color w:val="000000"/>
          <w:sz w:val="18"/>
          <w:szCs w:val="20"/>
        </w:rPr>
        <w:t xml:space="preserve">reflection(pi/2-angle1,bottom_density,bottom_speed,bottom_atten)) </w:t>
      </w:r>
      <w:r w:rsidRPr="00F54EAA">
        <w:rPr>
          <w:rFonts w:ascii="Courier New" w:hAnsi="Courier New" w:cs="Courier New"/>
          <w:color w:val="0000FF"/>
          <w:sz w:val="18"/>
          <w:szCs w:val="20"/>
        </w:rPr>
        <w:t>...</w:t>
      </w:r>
    </w:p>
    <w:p w:rsidR="00F54EAA" w:rsidRPr="00F54EAA" w:rsidRDefault="00F54EAA" w:rsidP="00F54EAA">
      <w:pPr>
        <w:autoSpaceDE w:val="0"/>
        <w:autoSpaceDN w:val="0"/>
        <w:adjustRightInd w:val="0"/>
        <w:spacing w:after="0" w:line="240" w:lineRule="auto"/>
        <w:rPr>
          <w:rFonts w:ascii="Courier New" w:hAnsi="Courier New" w:cs="Courier New"/>
          <w:szCs w:val="24"/>
        </w:rPr>
      </w:pPr>
      <w:r w:rsidRPr="00F54EAA">
        <w:rPr>
          <w:rFonts w:ascii="Courier New" w:hAnsi="Courier New" w:cs="Courier New"/>
          <w:color w:val="000000"/>
          <w:sz w:val="18"/>
          <w:szCs w:val="20"/>
        </w:rPr>
        <w:t xml:space="preserve">    </w:t>
      </w:r>
      <w:proofErr w:type="gramStart"/>
      <w:r w:rsidRPr="00F54EAA">
        <w:rPr>
          <w:rFonts w:ascii="Courier New" w:hAnsi="Courier New" w:cs="Courier New"/>
          <w:color w:val="000000"/>
          <w:sz w:val="18"/>
          <w:szCs w:val="20"/>
        </w:rPr>
        <w:t>.^</w:t>
      </w:r>
      <w:proofErr w:type="gramEnd"/>
      <w:r w:rsidRPr="00F54EAA">
        <w:rPr>
          <w:rFonts w:ascii="Courier New" w:hAnsi="Courier New" w:cs="Courier New"/>
          <w:color w:val="000000"/>
          <w:sz w:val="18"/>
          <w:szCs w:val="20"/>
        </w:rPr>
        <w:t xml:space="preserve"> (path-1) ./ path_length.^2 ;     </w:t>
      </w:r>
      <w:r w:rsidRPr="00F54EAA">
        <w:rPr>
          <w:rFonts w:ascii="Courier New" w:hAnsi="Courier New" w:cs="Courier New"/>
          <w:color w:val="228B22"/>
          <w:sz w:val="18"/>
          <w:szCs w:val="20"/>
        </w:rPr>
        <w:t>% one way TL with bottom loss</w:t>
      </w:r>
    </w:p>
    <w:p w:rsidR="00F54EAA" w:rsidRPr="00F54EAA" w:rsidRDefault="00F54EAA" w:rsidP="00F54EAA">
      <w:pPr>
        <w:autoSpaceDE w:val="0"/>
        <w:autoSpaceDN w:val="0"/>
        <w:adjustRightInd w:val="0"/>
        <w:spacing w:after="0" w:line="240" w:lineRule="auto"/>
        <w:rPr>
          <w:rFonts w:ascii="Courier New" w:hAnsi="Courier New" w:cs="Courier New"/>
          <w:szCs w:val="24"/>
        </w:rPr>
      </w:pPr>
      <w:r w:rsidRPr="00F54EAA">
        <w:rPr>
          <w:rFonts w:ascii="Courier New" w:hAnsi="Courier New" w:cs="Courier New"/>
          <w:color w:val="000000"/>
          <w:sz w:val="18"/>
          <w:szCs w:val="20"/>
        </w:rPr>
        <w:t xml:space="preserve">    </w:t>
      </w:r>
      <w:r w:rsidRPr="00F54EAA">
        <w:rPr>
          <w:rFonts w:ascii="Courier New" w:hAnsi="Courier New" w:cs="Courier New"/>
          <w:color w:val="228B22"/>
          <w:sz w:val="18"/>
          <w:szCs w:val="20"/>
        </w:rPr>
        <w:t>% note that the squaring of bottom loss cancels the 1/2 term in (n-1)</w:t>
      </w:r>
    </w:p>
    <w:p w:rsidR="00F54EAA" w:rsidRPr="00F54EAA" w:rsidRDefault="00F54EAA" w:rsidP="00F54EAA">
      <w:pPr>
        <w:autoSpaceDE w:val="0"/>
        <w:autoSpaceDN w:val="0"/>
        <w:adjustRightInd w:val="0"/>
        <w:spacing w:after="0" w:line="240" w:lineRule="auto"/>
        <w:rPr>
          <w:rFonts w:ascii="Courier New" w:hAnsi="Courier New" w:cs="Courier New"/>
          <w:szCs w:val="24"/>
        </w:rPr>
      </w:pPr>
      <w:r w:rsidRPr="00F54EAA">
        <w:rPr>
          <w:rFonts w:ascii="Courier New" w:hAnsi="Courier New" w:cs="Courier New"/>
          <w:color w:val="228B22"/>
          <w:sz w:val="18"/>
          <w:szCs w:val="20"/>
        </w:rPr>
        <w:t xml:space="preserve"> </w:t>
      </w:r>
    </w:p>
    <w:p w:rsidR="00F54EAA" w:rsidRPr="00F54EAA" w:rsidRDefault="00F54EAA" w:rsidP="00F54EAA">
      <w:pPr>
        <w:autoSpaceDE w:val="0"/>
        <w:autoSpaceDN w:val="0"/>
        <w:adjustRightInd w:val="0"/>
        <w:spacing w:after="0" w:line="240" w:lineRule="auto"/>
        <w:rPr>
          <w:rFonts w:ascii="Courier New" w:hAnsi="Courier New" w:cs="Courier New"/>
          <w:szCs w:val="24"/>
        </w:rPr>
      </w:pPr>
      <w:r w:rsidRPr="00F54EAA">
        <w:rPr>
          <w:rFonts w:ascii="Courier New" w:hAnsi="Courier New" w:cs="Courier New"/>
          <w:color w:val="228B22"/>
          <w:sz w:val="18"/>
          <w:szCs w:val="20"/>
        </w:rPr>
        <w:t>%%%%%%%%%%%%%%%%%%%%%%%%%%%%%%%%%%%%%%%%%%%%%%%%%%%%%%%%%%%%%%%%%%%%%%%%%</w:t>
      </w:r>
    </w:p>
    <w:p w:rsidR="00F54EAA" w:rsidRPr="00F54EAA" w:rsidRDefault="00F54EAA" w:rsidP="00F54EAA">
      <w:pPr>
        <w:autoSpaceDE w:val="0"/>
        <w:autoSpaceDN w:val="0"/>
        <w:adjustRightInd w:val="0"/>
        <w:spacing w:after="0" w:line="240" w:lineRule="auto"/>
        <w:rPr>
          <w:rFonts w:ascii="Courier New" w:hAnsi="Courier New" w:cs="Courier New"/>
          <w:szCs w:val="24"/>
        </w:rPr>
      </w:pPr>
      <w:r w:rsidRPr="00F54EAA">
        <w:rPr>
          <w:rFonts w:ascii="Courier New" w:hAnsi="Courier New" w:cs="Courier New"/>
          <w:color w:val="228B22"/>
          <w:sz w:val="18"/>
          <w:szCs w:val="20"/>
        </w:rPr>
        <w:t xml:space="preserve">% use </w:t>
      </w:r>
      <w:proofErr w:type="spellStart"/>
      <w:r w:rsidRPr="00F54EAA">
        <w:rPr>
          <w:rFonts w:ascii="Courier New" w:hAnsi="Courier New" w:cs="Courier New"/>
          <w:color w:val="228B22"/>
          <w:sz w:val="18"/>
          <w:szCs w:val="20"/>
        </w:rPr>
        <w:t>Eigenverb</w:t>
      </w:r>
      <w:proofErr w:type="spellEnd"/>
      <w:r w:rsidRPr="00F54EAA">
        <w:rPr>
          <w:rFonts w:ascii="Courier New" w:hAnsi="Courier New" w:cs="Courier New"/>
          <w:color w:val="228B22"/>
          <w:sz w:val="18"/>
          <w:szCs w:val="20"/>
        </w:rPr>
        <w:t xml:space="preserve"> algorithm to compute reverberation</w:t>
      </w:r>
    </w:p>
    <w:p w:rsidR="00F54EAA" w:rsidRPr="00F54EAA" w:rsidRDefault="00F54EAA" w:rsidP="00F54EAA">
      <w:pPr>
        <w:autoSpaceDE w:val="0"/>
        <w:autoSpaceDN w:val="0"/>
        <w:adjustRightInd w:val="0"/>
        <w:spacing w:after="0" w:line="240" w:lineRule="auto"/>
        <w:rPr>
          <w:rFonts w:ascii="Courier New" w:hAnsi="Courier New" w:cs="Courier New"/>
          <w:szCs w:val="24"/>
        </w:rPr>
      </w:pPr>
      <w:r w:rsidRPr="00F54EAA">
        <w:rPr>
          <w:rFonts w:ascii="Courier New" w:hAnsi="Courier New" w:cs="Courier New"/>
          <w:color w:val="228B22"/>
          <w:sz w:val="18"/>
          <w:szCs w:val="20"/>
        </w:rPr>
        <w:t xml:space="preserve"> </w:t>
      </w:r>
    </w:p>
    <w:p w:rsidR="00F54EAA" w:rsidRPr="00F54EAA" w:rsidRDefault="00F54EAA" w:rsidP="00F54EAA">
      <w:pPr>
        <w:autoSpaceDE w:val="0"/>
        <w:autoSpaceDN w:val="0"/>
        <w:adjustRightInd w:val="0"/>
        <w:spacing w:after="0" w:line="240" w:lineRule="auto"/>
        <w:rPr>
          <w:rFonts w:ascii="Courier New" w:hAnsi="Courier New" w:cs="Courier New"/>
          <w:szCs w:val="24"/>
        </w:rPr>
      </w:pPr>
      <w:r w:rsidRPr="00F54EAA">
        <w:rPr>
          <w:rFonts w:ascii="Courier New" w:hAnsi="Courier New" w:cs="Courier New"/>
          <w:color w:val="228B22"/>
          <w:sz w:val="18"/>
          <w:szCs w:val="20"/>
        </w:rPr>
        <w:t xml:space="preserve">% compute beam width in D/E using half distance to </w:t>
      </w:r>
      <w:proofErr w:type="spellStart"/>
      <w:r w:rsidRPr="00F54EAA">
        <w:rPr>
          <w:rFonts w:ascii="Courier New" w:hAnsi="Courier New" w:cs="Courier New"/>
          <w:color w:val="228B22"/>
          <w:sz w:val="18"/>
          <w:szCs w:val="20"/>
        </w:rPr>
        <w:t>prev</w:t>
      </w:r>
      <w:proofErr w:type="spellEnd"/>
      <w:r w:rsidRPr="00F54EAA">
        <w:rPr>
          <w:rFonts w:ascii="Courier New" w:hAnsi="Courier New" w:cs="Courier New"/>
          <w:color w:val="228B22"/>
          <w:sz w:val="18"/>
          <w:szCs w:val="20"/>
        </w:rPr>
        <w:t>/next rays</w:t>
      </w:r>
    </w:p>
    <w:p w:rsidR="00F54EAA" w:rsidRPr="00F54EAA" w:rsidRDefault="00F54EAA" w:rsidP="00F54EAA">
      <w:pPr>
        <w:autoSpaceDE w:val="0"/>
        <w:autoSpaceDN w:val="0"/>
        <w:adjustRightInd w:val="0"/>
        <w:spacing w:after="0" w:line="240" w:lineRule="auto"/>
        <w:rPr>
          <w:rFonts w:ascii="Courier New" w:hAnsi="Courier New" w:cs="Courier New"/>
          <w:szCs w:val="24"/>
        </w:rPr>
      </w:pPr>
      <w:r w:rsidRPr="00F54EAA">
        <w:rPr>
          <w:rFonts w:ascii="Courier New" w:hAnsi="Courier New" w:cs="Courier New"/>
          <w:color w:val="228B22"/>
          <w:sz w:val="18"/>
          <w:szCs w:val="20"/>
        </w:rPr>
        <w:t xml:space="preserve"> </w:t>
      </w:r>
    </w:p>
    <w:p w:rsidR="00F54EAA" w:rsidRPr="00F54EAA" w:rsidRDefault="00F54EAA" w:rsidP="00F54EAA">
      <w:pPr>
        <w:autoSpaceDE w:val="0"/>
        <w:autoSpaceDN w:val="0"/>
        <w:adjustRightInd w:val="0"/>
        <w:spacing w:after="0" w:line="240" w:lineRule="auto"/>
        <w:rPr>
          <w:rFonts w:ascii="Courier New" w:hAnsi="Courier New" w:cs="Courier New"/>
          <w:szCs w:val="24"/>
        </w:rPr>
      </w:pPr>
      <w:proofErr w:type="spellStart"/>
      <w:r w:rsidRPr="00F54EAA">
        <w:rPr>
          <w:rFonts w:ascii="Courier New" w:hAnsi="Courier New" w:cs="Courier New"/>
          <w:color w:val="000000"/>
          <w:sz w:val="18"/>
          <w:szCs w:val="20"/>
        </w:rPr>
        <w:t>mu_half</w:t>
      </w:r>
      <w:proofErr w:type="spellEnd"/>
      <w:r w:rsidRPr="00F54EAA">
        <w:rPr>
          <w:rFonts w:ascii="Courier New" w:hAnsi="Courier New" w:cs="Courier New"/>
          <w:color w:val="000000"/>
          <w:sz w:val="18"/>
          <w:szCs w:val="20"/>
        </w:rPr>
        <w:t xml:space="preserve"> = 0.5 * ( angle1(:,1:end-1) + angle1(:,2:end) ) ;</w:t>
      </w:r>
    </w:p>
    <w:p w:rsidR="00F54EAA" w:rsidRPr="00F54EAA" w:rsidRDefault="00F54EAA" w:rsidP="00F54EAA">
      <w:pPr>
        <w:autoSpaceDE w:val="0"/>
        <w:autoSpaceDN w:val="0"/>
        <w:adjustRightInd w:val="0"/>
        <w:spacing w:after="0" w:line="240" w:lineRule="auto"/>
        <w:rPr>
          <w:rFonts w:ascii="Courier New" w:hAnsi="Courier New" w:cs="Courier New"/>
          <w:szCs w:val="24"/>
        </w:rPr>
      </w:pPr>
      <w:proofErr w:type="spellStart"/>
      <w:r w:rsidRPr="00F54EAA">
        <w:rPr>
          <w:rFonts w:ascii="Courier New" w:hAnsi="Courier New" w:cs="Courier New"/>
          <w:color w:val="000000"/>
          <w:sz w:val="18"/>
          <w:szCs w:val="20"/>
        </w:rPr>
        <w:t>mu_diff</w:t>
      </w:r>
      <w:proofErr w:type="spellEnd"/>
      <w:r w:rsidRPr="00F54EAA">
        <w:rPr>
          <w:rFonts w:ascii="Courier New" w:hAnsi="Courier New" w:cs="Courier New"/>
          <w:color w:val="000000"/>
          <w:sz w:val="18"/>
          <w:szCs w:val="20"/>
        </w:rPr>
        <w:t xml:space="preserve"> = -[ 2*(</w:t>
      </w:r>
      <w:proofErr w:type="spellStart"/>
      <w:r w:rsidRPr="00F54EAA">
        <w:rPr>
          <w:rFonts w:ascii="Courier New" w:hAnsi="Courier New" w:cs="Courier New"/>
          <w:color w:val="000000"/>
          <w:sz w:val="18"/>
          <w:szCs w:val="20"/>
        </w:rPr>
        <w:t>mu_half</w:t>
      </w:r>
      <w:proofErr w:type="spellEnd"/>
      <w:r w:rsidRPr="00F54EAA">
        <w:rPr>
          <w:rFonts w:ascii="Courier New" w:hAnsi="Courier New" w:cs="Courier New"/>
          <w:color w:val="000000"/>
          <w:sz w:val="18"/>
          <w:szCs w:val="20"/>
        </w:rPr>
        <w:t>(:,1)-pi/2), diff(</w:t>
      </w:r>
      <w:proofErr w:type="spellStart"/>
      <w:r w:rsidRPr="00F54EAA">
        <w:rPr>
          <w:rFonts w:ascii="Courier New" w:hAnsi="Courier New" w:cs="Courier New"/>
          <w:color w:val="000000"/>
          <w:sz w:val="18"/>
          <w:szCs w:val="20"/>
        </w:rPr>
        <w:t>mu_half</w:t>
      </w:r>
      <w:proofErr w:type="spellEnd"/>
      <w:r w:rsidRPr="00F54EAA">
        <w:rPr>
          <w:rFonts w:ascii="Courier New" w:hAnsi="Courier New" w:cs="Courier New"/>
          <w:color w:val="000000"/>
          <w:sz w:val="18"/>
          <w:szCs w:val="20"/>
        </w:rPr>
        <w:t>')', -2*</w:t>
      </w:r>
      <w:proofErr w:type="spellStart"/>
      <w:r w:rsidRPr="00F54EAA">
        <w:rPr>
          <w:rFonts w:ascii="Courier New" w:hAnsi="Courier New" w:cs="Courier New"/>
          <w:color w:val="000000"/>
          <w:sz w:val="18"/>
          <w:szCs w:val="20"/>
        </w:rPr>
        <w:t>mu_half</w:t>
      </w:r>
      <w:proofErr w:type="spellEnd"/>
      <w:r w:rsidRPr="00F54EAA">
        <w:rPr>
          <w:rFonts w:ascii="Courier New" w:hAnsi="Courier New" w:cs="Courier New"/>
          <w:color w:val="000000"/>
          <w:sz w:val="18"/>
          <w:szCs w:val="20"/>
        </w:rPr>
        <w:t>(:,end) ] ;</w:t>
      </w:r>
    </w:p>
    <w:p w:rsidR="00F54EAA" w:rsidRPr="00F54EAA" w:rsidRDefault="00F54EAA" w:rsidP="00F54EAA">
      <w:pPr>
        <w:autoSpaceDE w:val="0"/>
        <w:autoSpaceDN w:val="0"/>
        <w:adjustRightInd w:val="0"/>
        <w:spacing w:after="0" w:line="240" w:lineRule="auto"/>
        <w:rPr>
          <w:rFonts w:ascii="Courier New" w:hAnsi="Courier New" w:cs="Courier New"/>
          <w:szCs w:val="24"/>
        </w:rPr>
      </w:pPr>
      <w:r w:rsidRPr="00F54EAA">
        <w:rPr>
          <w:rFonts w:ascii="Courier New" w:hAnsi="Courier New" w:cs="Courier New"/>
          <w:color w:val="000000"/>
          <w:sz w:val="18"/>
          <w:szCs w:val="20"/>
        </w:rPr>
        <w:t xml:space="preserve"> </w:t>
      </w:r>
    </w:p>
    <w:p w:rsidR="00F54EAA" w:rsidRPr="00F54EAA" w:rsidRDefault="00F54EAA" w:rsidP="00F54EAA">
      <w:pPr>
        <w:autoSpaceDE w:val="0"/>
        <w:autoSpaceDN w:val="0"/>
        <w:adjustRightInd w:val="0"/>
        <w:spacing w:after="0" w:line="240" w:lineRule="auto"/>
        <w:rPr>
          <w:rFonts w:ascii="Courier New" w:hAnsi="Courier New" w:cs="Courier New"/>
          <w:szCs w:val="24"/>
        </w:rPr>
      </w:pPr>
      <w:proofErr w:type="gramStart"/>
      <w:r w:rsidRPr="00F54EAA">
        <w:rPr>
          <w:rFonts w:ascii="Courier New" w:hAnsi="Courier New" w:cs="Courier New"/>
          <w:color w:val="228B22"/>
          <w:sz w:val="18"/>
          <w:szCs w:val="20"/>
        </w:rPr>
        <w:t>%</w:t>
      </w:r>
      <w:proofErr w:type="gramEnd"/>
      <w:r w:rsidRPr="00F54EAA">
        <w:rPr>
          <w:rFonts w:ascii="Courier New" w:hAnsi="Courier New" w:cs="Courier New"/>
          <w:color w:val="228B22"/>
          <w:sz w:val="18"/>
          <w:szCs w:val="20"/>
        </w:rPr>
        <w:t xml:space="preserve"> compute length and width terms for each ensonified patch</w:t>
      </w:r>
    </w:p>
    <w:p w:rsidR="00F54EAA" w:rsidRPr="00F54EAA" w:rsidRDefault="00F54EAA" w:rsidP="00F54EAA">
      <w:pPr>
        <w:autoSpaceDE w:val="0"/>
        <w:autoSpaceDN w:val="0"/>
        <w:adjustRightInd w:val="0"/>
        <w:spacing w:after="0" w:line="240" w:lineRule="auto"/>
        <w:rPr>
          <w:rFonts w:ascii="Courier New" w:hAnsi="Courier New" w:cs="Courier New"/>
          <w:szCs w:val="24"/>
        </w:rPr>
      </w:pPr>
      <w:r w:rsidRPr="00F54EAA">
        <w:rPr>
          <w:rFonts w:ascii="Courier New" w:hAnsi="Courier New" w:cs="Courier New"/>
          <w:color w:val="228B22"/>
          <w:sz w:val="18"/>
          <w:szCs w:val="20"/>
        </w:rPr>
        <w:t xml:space="preserve"> </w:t>
      </w:r>
    </w:p>
    <w:p w:rsidR="00F54EAA" w:rsidRPr="00F54EAA" w:rsidRDefault="00F54EAA" w:rsidP="00F54EAA">
      <w:pPr>
        <w:autoSpaceDE w:val="0"/>
        <w:autoSpaceDN w:val="0"/>
        <w:adjustRightInd w:val="0"/>
        <w:spacing w:after="0" w:line="240" w:lineRule="auto"/>
        <w:rPr>
          <w:rFonts w:ascii="Courier New" w:hAnsi="Courier New" w:cs="Courier New"/>
          <w:szCs w:val="24"/>
        </w:rPr>
      </w:pPr>
      <w:r w:rsidRPr="00F54EAA">
        <w:rPr>
          <w:rFonts w:ascii="Courier New" w:hAnsi="Courier New" w:cs="Courier New"/>
          <w:color w:val="228B22"/>
          <w:sz w:val="18"/>
          <w:szCs w:val="20"/>
        </w:rPr>
        <w:t xml:space="preserve">% SL = SL / </w:t>
      </w:r>
      <w:proofErr w:type="gramStart"/>
      <w:r w:rsidRPr="00F54EAA">
        <w:rPr>
          <w:rFonts w:ascii="Courier New" w:hAnsi="Courier New" w:cs="Courier New"/>
          <w:color w:val="228B22"/>
          <w:sz w:val="18"/>
          <w:szCs w:val="20"/>
        </w:rPr>
        <w:t>2 ;</w:t>
      </w:r>
      <w:proofErr w:type="gramEnd"/>
    </w:p>
    <w:p w:rsidR="00F54EAA" w:rsidRPr="00F54EAA" w:rsidRDefault="00F54EAA" w:rsidP="00F54EAA">
      <w:pPr>
        <w:autoSpaceDE w:val="0"/>
        <w:autoSpaceDN w:val="0"/>
        <w:adjustRightInd w:val="0"/>
        <w:spacing w:after="0" w:line="240" w:lineRule="auto"/>
        <w:rPr>
          <w:rFonts w:ascii="Courier New" w:hAnsi="Courier New" w:cs="Courier New"/>
          <w:szCs w:val="24"/>
        </w:rPr>
      </w:pPr>
      <w:r w:rsidRPr="00F54EAA">
        <w:rPr>
          <w:rFonts w:ascii="Courier New" w:hAnsi="Courier New" w:cs="Courier New"/>
          <w:color w:val="000000"/>
          <w:sz w:val="18"/>
          <w:szCs w:val="20"/>
        </w:rPr>
        <w:t xml:space="preserve">L = </w:t>
      </w:r>
      <w:proofErr w:type="spellStart"/>
      <w:r w:rsidRPr="00F54EAA">
        <w:rPr>
          <w:rFonts w:ascii="Courier New" w:hAnsi="Courier New" w:cs="Courier New"/>
          <w:color w:val="000000"/>
          <w:sz w:val="18"/>
          <w:szCs w:val="20"/>
        </w:rPr>
        <w:t>path_</w:t>
      </w:r>
      <w:proofErr w:type="gramStart"/>
      <w:r w:rsidRPr="00F54EAA">
        <w:rPr>
          <w:rFonts w:ascii="Courier New" w:hAnsi="Courier New" w:cs="Courier New"/>
          <w:color w:val="000000"/>
          <w:sz w:val="18"/>
          <w:szCs w:val="20"/>
        </w:rPr>
        <w:t>length</w:t>
      </w:r>
      <w:proofErr w:type="spellEnd"/>
      <w:r w:rsidRPr="00F54EAA">
        <w:rPr>
          <w:rFonts w:ascii="Courier New" w:hAnsi="Courier New" w:cs="Courier New"/>
          <w:color w:val="000000"/>
          <w:sz w:val="18"/>
          <w:szCs w:val="20"/>
        </w:rPr>
        <w:t xml:space="preserve"> .</w:t>
      </w:r>
      <w:proofErr w:type="gramEnd"/>
      <w:r w:rsidRPr="00F54EAA">
        <w:rPr>
          <w:rFonts w:ascii="Courier New" w:hAnsi="Courier New" w:cs="Courier New"/>
          <w:color w:val="000000"/>
          <w:sz w:val="18"/>
          <w:szCs w:val="20"/>
        </w:rPr>
        <w:t xml:space="preserve">* </w:t>
      </w:r>
      <w:proofErr w:type="spellStart"/>
      <w:r w:rsidRPr="00F54EAA">
        <w:rPr>
          <w:rFonts w:ascii="Courier New" w:hAnsi="Courier New" w:cs="Courier New"/>
          <w:color w:val="000000"/>
          <w:sz w:val="18"/>
          <w:szCs w:val="20"/>
        </w:rPr>
        <w:t>mu_diff</w:t>
      </w:r>
      <w:proofErr w:type="spellEnd"/>
      <w:r w:rsidRPr="00F54EAA">
        <w:rPr>
          <w:rFonts w:ascii="Courier New" w:hAnsi="Courier New" w:cs="Courier New"/>
          <w:color w:val="000000"/>
          <w:sz w:val="18"/>
          <w:szCs w:val="20"/>
        </w:rPr>
        <w:t xml:space="preserve"> ./ sin(angle1) ;</w:t>
      </w:r>
    </w:p>
    <w:p w:rsidR="00F54EAA" w:rsidRPr="00F54EAA" w:rsidRDefault="00F54EAA" w:rsidP="00F54EAA">
      <w:pPr>
        <w:autoSpaceDE w:val="0"/>
        <w:autoSpaceDN w:val="0"/>
        <w:adjustRightInd w:val="0"/>
        <w:spacing w:after="0" w:line="240" w:lineRule="auto"/>
        <w:rPr>
          <w:rFonts w:ascii="Courier New" w:hAnsi="Courier New" w:cs="Courier New"/>
          <w:szCs w:val="24"/>
        </w:rPr>
      </w:pPr>
      <w:r w:rsidRPr="00F54EAA">
        <w:rPr>
          <w:rFonts w:ascii="Courier New" w:hAnsi="Courier New" w:cs="Courier New"/>
          <w:color w:val="000000"/>
          <w:sz w:val="18"/>
          <w:szCs w:val="20"/>
        </w:rPr>
        <w:t xml:space="preserve">L2 = </w:t>
      </w:r>
      <w:proofErr w:type="gramStart"/>
      <w:r w:rsidRPr="00F54EAA">
        <w:rPr>
          <w:rFonts w:ascii="Courier New" w:hAnsi="Courier New" w:cs="Courier New"/>
          <w:color w:val="000000"/>
          <w:sz w:val="18"/>
          <w:szCs w:val="20"/>
        </w:rPr>
        <w:t>L .</w:t>
      </w:r>
      <w:proofErr w:type="gramEnd"/>
      <w:r w:rsidRPr="00F54EAA">
        <w:rPr>
          <w:rFonts w:ascii="Courier New" w:hAnsi="Courier New" w:cs="Courier New"/>
          <w:color w:val="000000"/>
          <w:sz w:val="18"/>
          <w:szCs w:val="20"/>
        </w:rPr>
        <w:t>* L ;</w:t>
      </w:r>
    </w:p>
    <w:p w:rsidR="00F54EAA" w:rsidRPr="00F54EAA" w:rsidRDefault="00F54EAA" w:rsidP="00F54EAA">
      <w:pPr>
        <w:autoSpaceDE w:val="0"/>
        <w:autoSpaceDN w:val="0"/>
        <w:adjustRightInd w:val="0"/>
        <w:spacing w:after="0" w:line="240" w:lineRule="auto"/>
        <w:rPr>
          <w:rFonts w:ascii="Courier New" w:hAnsi="Courier New" w:cs="Courier New"/>
          <w:szCs w:val="24"/>
        </w:rPr>
      </w:pPr>
      <w:r w:rsidRPr="00F54EAA">
        <w:rPr>
          <w:rFonts w:ascii="Courier New" w:hAnsi="Courier New" w:cs="Courier New"/>
          <w:color w:val="000000"/>
          <w:sz w:val="18"/>
          <w:szCs w:val="20"/>
        </w:rPr>
        <w:t xml:space="preserve">W = </w:t>
      </w:r>
      <w:proofErr w:type="gramStart"/>
      <w:r w:rsidRPr="00F54EAA">
        <w:rPr>
          <w:rFonts w:ascii="Courier New" w:hAnsi="Courier New" w:cs="Courier New"/>
          <w:color w:val="000000"/>
          <w:sz w:val="18"/>
          <w:szCs w:val="20"/>
        </w:rPr>
        <w:t>range .</w:t>
      </w:r>
      <w:proofErr w:type="gramEnd"/>
      <w:r w:rsidRPr="00F54EAA">
        <w:rPr>
          <w:rFonts w:ascii="Courier New" w:hAnsi="Courier New" w:cs="Courier New"/>
          <w:color w:val="000000"/>
          <w:sz w:val="18"/>
          <w:szCs w:val="20"/>
        </w:rPr>
        <w:t xml:space="preserve">* </w:t>
      </w:r>
      <w:proofErr w:type="spellStart"/>
      <w:r w:rsidRPr="00F54EAA">
        <w:rPr>
          <w:rFonts w:ascii="Courier New" w:hAnsi="Courier New" w:cs="Courier New"/>
          <w:color w:val="000000"/>
          <w:sz w:val="18"/>
          <w:szCs w:val="20"/>
        </w:rPr>
        <w:t>dphi</w:t>
      </w:r>
      <w:proofErr w:type="spellEnd"/>
      <w:r w:rsidRPr="00F54EAA">
        <w:rPr>
          <w:rFonts w:ascii="Courier New" w:hAnsi="Courier New" w:cs="Courier New"/>
          <w:color w:val="000000"/>
          <w:sz w:val="18"/>
          <w:szCs w:val="20"/>
        </w:rPr>
        <w:t xml:space="preserve"> ;</w:t>
      </w:r>
    </w:p>
    <w:p w:rsidR="00F54EAA" w:rsidRPr="00F54EAA" w:rsidRDefault="00F54EAA" w:rsidP="00F54EAA">
      <w:pPr>
        <w:autoSpaceDE w:val="0"/>
        <w:autoSpaceDN w:val="0"/>
        <w:adjustRightInd w:val="0"/>
        <w:spacing w:after="0" w:line="240" w:lineRule="auto"/>
        <w:rPr>
          <w:rFonts w:ascii="Courier New" w:hAnsi="Courier New" w:cs="Courier New"/>
          <w:szCs w:val="24"/>
        </w:rPr>
      </w:pPr>
      <w:r w:rsidRPr="00F54EAA">
        <w:rPr>
          <w:rFonts w:ascii="Courier New" w:hAnsi="Courier New" w:cs="Courier New"/>
          <w:color w:val="000000"/>
          <w:sz w:val="18"/>
          <w:szCs w:val="20"/>
        </w:rPr>
        <w:t xml:space="preserve">W2 = </w:t>
      </w:r>
      <w:proofErr w:type="gramStart"/>
      <w:r w:rsidRPr="00F54EAA">
        <w:rPr>
          <w:rFonts w:ascii="Courier New" w:hAnsi="Courier New" w:cs="Courier New"/>
          <w:color w:val="000000"/>
          <w:sz w:val="18"/>
          <w:szCs w:val="20"/>
        </w:rPr>
        <w:t>W .</w:t>
      </w:r>
      <w:proofErr w:type="gramEnd"/>
      <w:r w:rsidRPr="00F54EAA">
        <w:rPr>
          <w:rFonts w:ascii="Courier New" w:hAnsi="Courier New" w:cs="Courier New"/>
          <w:color w:val="000000"/>
          <w:sz w:val="18"/>
          <w:szCs w:val="20"/>
        </w:rPr>
        <w:t>* W ;</w:t>
      </w:r>
    </w:p>
    <w:p w:rsidR="00F54EAA" w:rsidRPr="00F54EAA" w:rsidRDefault="00F54EAA" w:rsidP="00F54EAA">
      <w:pPr>
        <w:autoSpaceDE w:val="0"/>
        <w:autoSpaceDN w:val="0"/>
        <w:adjustRightInd w:val="0"/>
        <w:spacing w:after="0" w:line="240" w:lineRule="auto"/>
        <w:rPr>
          <w:rFonts w:ascii="Courier New" w:hAnsi="Courier New" w:cs="Courier New"/>
          <w:szCs w:val="24"/>
        </w:rPr>
      </w:pPr>
      <w:r w:rsidRPr="00F54EAA">
        <w:rPr>
          <w:rFonts w:ascii="Courier New" w:hAnsi="Courier New" w:cs="Courier New"/>
          <w:color w:val="000000"/>
          <w:sz w:val="18"/>
          <w:szCs w:val="20"/>
        </w:rPr>
        <w:t xml:space="preserve"> </w:t>
      </w:r>
    </w:p>
    <w:p w:rsidR="00F54EAA" w:rsidRPr="00F54EAA" w:rsidRDefault="00F54EAA" w:rsidP="00F54EAA">
      <w:pPr>
        <w:autoSpaceDE w:val="0"/>
        <w:autoSpaceDN w:val="0"/>
        <w:adjustRightInd w:val="0"/>
        <w:spacing w:after="0" w:line="240" w:lineRule="auto"/>
        <w:rPr>
          <w:rFonts w:ascii="Courier New" w:hAnsi="Courier New" w:cs="Courier New"/>
          <w:szCs w:val="24"/>
        </w:rPr>
      </w:pPr>
      <w:proofErr w:type="gramStart"/>
      <w:r w:rsidRPr="00F54EAA">
        <w:rPr>
          <w:rFonts w:ascii="Courier New" w:hAnsi="Courier New" w:cs="Courier New"/>
          <w:color w:val="228B22"/>
          <w:sz w:val="18"/>
          <w:szCs w:val="20"/>
        </w:rPr>
        <w:t>%</w:t>
      </w:r>
      <w:proofErr w:type="gramEnd"/>
      <w:r w:rsidRPr="00F54EAA">
        <w:rPr>
          <w:rFonts w:ascii="Courier New" w:hAnsi="Courier New" w:cs="Courier New"/>
          <w:color w:val="228B22"/>
          <w:sz w:val="18"/>
          <w:szCs w:val="20"/>
        </w:rPr>
        <w:t xml:space="preserve"> loop over source and receiver path types</w:t>
      </w:r>
    </w:p>
    <w:p w:rsidR="00F54EAA" w:rsidRPr="00F54EAA" w:rsidRDefault="00F54EAA" w:rsidP="00F54EAA">
      <w:pPr>
        <w:autoSpaceDE w:val="0"/>
        <w:autoSpaceDN w:val="0"/>
        <w:adjustRightInd w:val="0"/>
        <w:spacing w:after="0" w:line="240" w:lineRule="auto"/>
        <w:rPr>
          <w:rFonts w:ascii="Courier New" w:hAnsi="Courier New" w:cs="Courier New"/>
          <w:szCs w:val="24"/>
        </w:rPr>
      </w:pPr>
      <w:r w:rsidRPr="00F54EAA">
        <w:rPr>
          <w:rFonts w:ascii="Courier New" w:hAnsi="Courier New" w:cs="Courier New"/>
          <w:color w:val="228B22"/>
          <w:sz w:val="18"/>
          <w:szCs w:val="20"/>
        </w:rPr>
        <w:t xml:space="preserve"> </w:t>
      </w:r>
    </w:p>
    <w:p w:rsidR="00F54EAA" w:rsidRPr="00F54EAA" w:rsidRDefault="00F54EAA" w:rsidP="00F54EAA">
      <w:pPr>
        <w:autoSpaceDE w:val="0"/>
        <w:autoSpaceDN w:val="0"/>
        <w:adjustRightInd w:val="0"/>
        <w:spacing w:after="0" w:line="240" w:lineRule="auto"/>
        <w:rPr>
          <w:rFonts w:ascii="Courier New" w:hAnsi="Courier New" w:cs="Courier New"/>
          <w:szCs w:val="24"/>
        </w:rPr>
      </w:pPr>
      <w:proofErr w:type="gramStart"/>
      <w:r w:rsidRPr="00F54EAA">
        <w:rPr>
          <w:rFonts w:ascii="Courier New" w:hAnsi="Courier New" w:cs="Courier New"/>
          <w:color w:val="000000"/>
          <w:sz w:val="18"/>
          <w:szCs w:val="20"/>
        </w:rPr>
        <w:t>path</w:t>
      </w:r>
      <w:proofErr w:type="gramEnd"/>
      <w:r w:rsidRPr="00F54EAA">
        <w:rPr>
          <w:rFonts w:ascii="Courier New" w:hAnsi="Courier New" w:cs="Courier New"/>
          <w:color w:val="000000"/>
          <w:sz w:val="18"/>
          <w:szCs w:val="20"/>
        </w:rPr>
        <w:t xml:space="preserve"> = path(:,1)' ;                 </w:t>
      </w:r>
      <w:r w:rsidRPr="00F54EAA">
        <w:rPr>
          <w:rFonts w:ascii="Courier New" w:hAnsi="Courier New" w:cs="Courier New"/>
          <w:color w:val="228B22"/>
          <w:sz w:val="18"/>
          <w:szCs w:val="20"/>
        </w:rPr>
        <w:t xml:space="preserve">% un-do </w:t>
      </w:r>
      <w:proofErr w:type="spellStart"/>
      <w:r w:rsidRPr="00F54EAA">
        <w:rPr>
          <w:rFonts w:ascii="Courier New" w:hAnsi="Courier New" w:cs="Courier New"/>
          <w:color w:val="228B22"/>
          <w:sz w:val="18"/>
          <w:szCs w:val="20"/>
        </w:rPr>
        <w:t>meshgrid</w:t>
      </w:r>
      <w:proofErr w:type="spellEnd"/>
      <w:r w:rsidRPr="00F54EAA">
        <w:rPr>
          <w:rFonts w:ascii="Courier New" w:hAnsi="Courier New" w:cs="Courier New"/>
          <w:color w:val="228B22"/>
          <w:sz w:val="18"/>
          <w:szCs w:val="20"/>
        </w:rPr>
        <w:t xml:space="preserve"> for path types</w:t>
      </w:r>
    </w:p>
    <w:p w:rsidR="00F54EAA" w:rsidRPr="00F54EAA" w:rsidRDefault="00F54EAA" w:rsidP="00F54EAA">
      <w:pPr>
        <w:autoSpaceDE w:val="0"/>
        <w:autoSpaceDN w:val="0"/>
        <w:adjustRightInd w:val="0"/>
        <w:spacing w:after="0" w:line="240" w:lineRule="auto"/>
        <w:rPr>
          <w:rFonts w:ascii="Courier New" w:hAnsi="Courier New" w:cs="Courier New"/>
          <w:szCs w:val="24"/>
        </w:rPr>
      </w:pPr>
      <w:r w:rsidRPr="00F54EAA">
        <w:rPr>
          <w:rFonts w:ascii="Courier New" w:hAnsi="Courier New" w:cs="Courier New"/>
          <w:color w:val="000000"/>
          <w:sz w:val="18"/>
          <w:szCs w:val="20"/>
        </w:rPr>
        <w:t>time2 = 0</w:t>
      </w:r>
      <w:proofErr w:type="gramStart"/>
      <w:r w:rsidRPr="00F54EAA">
        <w:rPr>
          <w:rFonts w:ascii="Courier New" w:hAnsi="Courier New" w:cs="Courier New"/>
          <w:color w:val="000000"/>
          <w:sz w:val="18"/>
          <w:szCs w:val="20"/>
        </w:rPr>
        <w:t>:dtime:maxTime</w:t>
      </w:r>
      <w:proofErr w:type="gramEnd"/>
      <w:r w:rsidRPr="00F54EAA">
        <w:rPr>
          <w:rFonts w:ascii="Courier New" w:hAnsi="Courier New" w:cs="Courier New"/>
          <w:color w:val="000000"/>
          <w:sz w:val="18"/>
          <w:szCs w:val="20"/>
        </w:rPr>
        <w:t xml:space="preserve"> ;           </w:t>
      </w:r>
      <w:r w:rsidRPr="00F54EAA">
        <w:rPr>
          <w:rFonts w:ascii="Courier New" w:hAnsi="Courier New" w:cs="Courier New"/>
          <w:color w:val="228B22"/>
          <w:sz w:val="18"/>
          <w:szCs w:val="20"/>
        </w:rPr>
        <w:t>% two-way travel time</w:t>
      </w:r>
    </w:p>
    <w:p w:rsidR="00F54EAA" w:rsidRPr="00F54EAA" w:rsidRDefault="00F54EAA" w:rsidP="00F54EAA">
      <w:pPr>
        <w:autoSpaceDE w:val="0"/>
        <w:autoSpaceDN w:val="0"/>
        <w:adjustRightInd w:val="0"/>
        <w:spacing w:after="0" w:line="240" w:lineRule="auto"/>
        <w:rPr>
          <w:rFonts w:ascii="Courier New" w:hAnsi="Courier New" w:cs="Courier New"/>
          <w:szCs w:val="24"/>
        </w:rPr>
      </w:pPr>
      <w:proofErr w:type="gramStart"/>
      <w:r w:rsidRPr="00F54EAA">
        <w:rPr>
          <w:rFonts w:ascii="Courier New" w:hAnsi="Courier New" w:cs="Courier New"/>
          <w:color w:val="000000"/>
          <w:sz w:val="18"/>
          <w:szCs w:val="20"/>
        </w:rPr>
        <w:t>reverb</w:t>
      </w:r>
      <w:proofErr w:type="gramEnd"/>
      <w:r w:rsidRPr="00F54EAA">
        <w:rPr>
          <w:rFonts w:ascii="Courier New" w:hAnsi="Courier New" w:cs="Courier New"/>
          <w:color w:val="000000"/>
          <w:sz w:val="18"/>
          <w:szCs w:val="20"/>
        </w:rPr>
        <w:t xml:space="preserve"> = 1e-20*ones( length(path)^2, length(time2) ) ; </w:t>
      </w:r>
      <w:r w:rsidRPr="00F54EAA">
        <w:rPr>
          <w:rFonts w:ascii="Courier New" w:hAnsi="Courier New" w:cs="Courier New"/>
          <w:color w:val="228B22"/>
          <w:sz w:val="18"/>
          <w:szCs w:val="20"/>
        </w:rPr>
        <w:t>% empty reverb</w:t>
      </w:r>
    </w:p>
    <w:p w:rsidR="00F54EAA" w:rsidRPr="00F54EAA" w:rsidRDefault="00F54EAA" w:rsidP="00F54EAA">
      <w:pPr>
        <w:autoSpaceDE w:val="0"/>
        <w:autoSpaceDN w:val="0"/>
        <w:adjustRightInd w:val="0"/>
        <w:spacing w:after="0" w:line="240" w:lineRule="auto"/>
        <w:rPr>
          <w:rFonts w:ascii="Courier New" w:hAnsi="Courier New" w:cs="Courier New"/>
          <w:szCs w:val="24"/>
        </w:rPr>
      </w:pPr>
      <w:proofErr w:type="gramStart"/>
      <w:r w:rsidRPr="00F54EAA">
        <w:rPr>
          <w:rFonts w:ascii="Courier New" w:hAnsi="Courier New" w:cs="Courier New"/>
          <w:color w:val="000000"/>
          <w:sz w:val="18"/>
          <w:szCs w:val="20"/>
        </w:rPr>
        <w:t>type</w:t>
      </w:r>
      <w:proofErr w:type="gramEnd"/>
      <w:r w:rsidRPr="00F54EAA">
        <w:rPr>
          <w:rFonts w:ascii="Courier New" w:hAnsi="Courier New" w:cs="Courier New"/>
          <w:color w:val="000000"/>
          <w:sz w:val="18"/>
          <w:szCs w:val="20"/>
        </w:rPr>
        <w:t xml:space="preserve"> = cell( length(path)^2, 1 ) ;  </w:t>
      </w:r>
      <w:r w:rsidRPr="00F54EAA">
        <w:rPr>
          <w:rFonts w:ascii="Courier New" w:hAnsi="Courier New" w:cs="Courier New"/>
          <w:color w:val="228B22"/>
          <w:sz w:val="18"/>
          <w:szCs w:val="20"/>
        </w:rPr>
        <w:t>% plot legend</w:t>
      </w:r>
    </w:p>
    <w:p w:rsidR="00F54EAA" w:rsidRPr="00F54EAA" w:rsidRDefault="00F54EAA" w:rsidP="00F54EAA">
      <w:pPr>
        <w:autoSpaceDE w:val="0"/>
        <w:autoSpaceDN w:val="0"/>
        <w:adjustRightInd w:val="0"/>
        <w:spacing w:after="0" w:line="240" w:lineRule="auto"/>
        <w:rPr>
          <w:rFonts w:ascii="Courier New" w:hAnsi="Courier New" w:cs="Courier New"/>
          <w:szCs w:val="24"/>
        </w:rPr>
      </w:pPr>
      <w:r w:rsidRPr="00F54EAA">
        <w:rPr>
          <w:rFonts w:ascii="Courier New" w:hAnsi="Courier New" w:cs="Courier New"/>
          <w:color w:val="000000"/>
          <w:sz w:val="18"/>
          <w:szCs w:val="20"/>
        </w:rPr>
        <w:t xml:space="preserve">n = </w:t>
      </w:r>
      <w:proofErr w:type="gramStart"/>
      <w:r w:rsidRPr="00F54EAA">
        <w:rPr>
          <w:rFonts w:ascii="Courier New" w:hAnsi="Courier New" w:cs="Courier New"/>
          <w:color w:val="000000"/>
          <w:sz w:val="18"/>
          <w:szCs w:val="20"/>
        </w:rPr>
        <w:t>0 ;</w:t>
      </w:r>
      <w:proofErr w:type="gramEnd"/>
      <w:r w:rsidRPr="00F54EAA">
        <w:rPr>
          <w:rFonts w:ascii="Courier New" w:hAnsi="Courier New" w:cs="Courier New"/>
          <w:color w:val="000000"/>
          <w:sz w:val="18"/>
          <w:szCs w:val="20"/>
        </w:rPr>
        <w:t xml:space="preserve">                             </w:t>
      </w:r>
      <w:r w:rsidRPr="00F54EAA">
        <w:rPr>
          <w:rFonts w:ascii="Courier New" w:hAnsi="Courier New" w:cs="Courier New"/>
          <w:color w:val="228B22"/>
          <w:sz w:val="18"/>
          <w:szCs w:val="20"/>
        </w:rPr>
        <w:t>% index number for each contribution</w:t>
      </w:r>
    </w:p>
    <w:p w:rsidR="00F54EAA" w:rsidRPr="00F54EAA" w:rsidRDefault="00F54EAA" w:rsidP="00F54EAA">
      <w:pPr>
        <w:autoSpaceDE w:val="0"/>
        <w:autoSpaceDN w:val="0"/>
        <w:adjustRightInd w:val="0"/>
        <w:spacing w:after="0" w:line="240" w:lineRule="auto"/>
        <w:rPr>
          <w:rFonts w:ascii="Courier New" w:hAnsi="Courier New" w:cs="Courier New"/>
          <w:szCs w:val="24"/>
        </w:rPr>
      </w:pPr>
      <w:proofErr w:type="gramStart"/>
      <w:r w:rsidRPr="00F54EAA">
        <w:rPr>
          <w:rFonts w:ascii="Courier New" w:hAnsi="Courier New" w:cs="Courier New"/>
          <w:color w:val="0000FF"/>
          <w:sz w:val="18"/>
          <w:szCs w:val="20"/>
        </w:rPr>
        <w:t>for</w:t>
      </w:r>
      <w:proofErr w:type="gramEnd"/>
      <w:r w:rsidRPr="00F54EAA">
        <w:rPr>
          <w:rFonts w:ascii="Courier New" w:hAnsi="Courier New" w:cs="Courier New"/>
          <w:color w:val="000000"/>
          <w:sz w:val="18"/>
          <w:szCs w:val="20"/>
        </w:rPr>
        <w:t xml:space="preserve"> s=1:length(path)</w:t>
      </w:r>
    </w:p>
    <w:p w:rsidR="00F54EAA" w:rsidRPr="00F54EAA" w:rsidRDefault="00F54EAA" w:rsidP="00F54EAA">
      <w:pPr>
        <w:autoSpaceDE w:val="0"/>
        <w:autoSpaceDN w:val="0"/>
        <w:adjustRightInd w:val="0"/>
        <w:spacing w:after="0" w:line="240" w:lineRule="auto"/>
        <w:rPr>
          <w:rFonts w:ascii="Courier New" w:hAnsi="Courier New" w:cs="Courier New"/>
          <w:szCs w:val="24"/>
        </w:rPr>
      </w:pPr>
      <w:r w:rsidRPr="00F54EAA">
        <w:rPr>
          <w:rFonts w:ascii="Courier New" w:hAnsi="Courier New" w:cs="Courier New"/>
          <w:color w:val="000000"/>
          <w:sz w:val="18"/>
          <w:szCs w:val="20"/>
        </w:rPr>
        <w:t xml:space="preserve">    </w:t>
      </w:r>
      <w:proofErr w:type="gramStart"/>
      <w:r w:rsidRPr="00F54EAA">
        <w:rPr>
          <w:rFonts w:ascii="Courier New" w:hAnsi="Courier New" w:cs="Courier New"/>
          <w:color w:val="0000FF"/>
          <w:sz w:val="18"/>
          <w:szCs w:val="20"/>
        </w:rPr>
        <w:t>for</w:t>
      </w:r>
      <w:proofErr w:type="gramEnd"/>
      <w:r w:rsidRPr="00F54EAA">
        <w:rPr>
          <w:rFonts w:ascii="Courier New" w:hAnsi="Courier New" w:cs="Courier New"/>
          <w:color w:val="000000"/>
          <w:sz w:val="18"/>
          <w:szCs w:val="20"/>
        </w:rPr>
        <w:t xml:space="preserve"> r=1:length(path)</w:t>
      </w:r>
    </w:p>
    <w:p w:rsidR="00F54EAA" w:rsidRPr="00F54EAA" w:rsidRDefault="00F54EAA" w:rsidP="00F54EAA">
      <w:pPr>
        <w:autoSpaceDE w:val="0"/>
        <w:autoSpaceDN w:val="0"/>
        <w:adjustRightInd w:val="0"/>
        <w:spacing w:after="0" w:line="240" w:lineRule="auto"/>
        <w:rPr>
          <w:rFonts w:ascii="Courier New" w:hAnsi="Courier New" w:cs="Courier New"/>
          <w:szCs w:val="24"/>
        </w:rPr>
      </w:pPr>
      <w:r w:rsidRPr="00F54EAA">
        <w:rPr>
          <w:rFonts w:ascii="Courier New" w:hAnsi="Courier New" w:cs="Courier New"/>
          <w:color w:val="000000"/>
          <w:sz w:val="18"/>
          <w:szCs w:val="20"/>
        </w:rPr>
        <w:t xml:space="preserve">        n = n + </w:t>
      </w:r>
      <w:proofErr w:type="gramStart"/>
      <w:r w:rsidRPr="00F54EAA">
        <w:rPr>
          <w:rFonts w:ascii="Courier New" w:hAnsi="Courier New" w:cs="Courier New"/>
          <w:color w:val="000000"/>
          <w:sz w:val="18"/>
          <w:szCs w:val="20"/>
        </w:rPr>
        <w:t>1 ;</w:t>
      </w:r>
      <w:proofErr w:type="gramEnd"/>
    </w:p>
    <w:p w:rsidR="00F54EAA" w:rsidRPr="00F54EAA" w:rsidRDefault="00F54EAA" w:rsidP="00F54EAA">
      <w:pPr>
        <w:autoSpaceDE w:val="0"/>
        <w:autoSpaceDN w:val="0"/>
        <w:adjustRightInd w:val="0"/>
        <w:spacing w:after="0" w:line="240" w:lineRule="auto"/>
        <w:rPr>
          <w:rFonts w:ascii="Courier New" w:hAnsi="Courier New" w:cs="Courier New"/>
          <w:szCs w:val="24"/>
        </w:rPr>
      </w:pPr>
      <w:r w:rsidRPr="00F54EAA">
        <w:rPr>
          <w:rFonts w:ascii="Courier New" w:hAnsi="Courier New" w:cs="Courier New"/>
          <w:color w:val="000000"/>
          <w:sz w:val="18"/>
          <w:szCs w:val="20"/>
        </w:rPr>
        <w:t xml:space="preserve">        </w:t>
      </w:r>
      <w:proofErr w:type="gramStart"/>
      <w:r w:rsidRPr="00F54EAA">
        <w:rPr>
          <w:rFonts w:ascii="Courier New" w:hAnsi="Courier New" w:cs="Courier New"/>
          <w:color w:val="000000"/>
          <w:sz w:val="18"/>
          <w:szCs w:val="20"/>
        </w:rPr>
        <w:t>type{</w:t>
      </w:r>
      <w:proofErr w:type="gramEnd"/>
      <w:r w:rsidRPr="00F54EAA">
        <w:rPr>
          <w:rFonts w:ascii="Courier New" w:hAnsi="Courier New" w:cs="Courier New"/>
          <w:color w:val="000000"/>
          <w:sz w:val="18"/>
          <w:szCs w:val="20"/>
        </w:rPr>
        <w:t xml:space="preserve">n} = </w:t>
      </w:r>
      <w:proofErr w:type="spellStart"/>
      <w:r w:rsidRPr="00F54EAA">
        <w:rPr>
          <w:rFonts w:ascii="Courier New" w:hAnsi="Courier New" w:cs="Courier New"/>
          <w:color w:val="000000"/>
          <w:sz w:val="18"/>
          <w:szCs w:val="20"/>
        </w:rPr>
        <w:t>sprintf</w:t>
      </w:r>
      <w:proofErr w:type="spellEnd"/>
      <w:r w:rsidRPr="00F54EAA">
        <w:rPr>
          <w:rFonts w:ascii="Courier New" w:hAnsi="Courier New" w:cs="Courier New"/>
          <w:color w:val="000000"/>
          <w:sz w:val="18"/>
          <w:szCs w:val="20"/>
        </w:rPr>
        <w:t>(</w:t>
      </w:r>
      <w:r w:rsidRPr="00F54EAA">
        <w:rPr>
          <w:rFonts w:ascii="Courier New" w:hAnsi="Courier New" w:cs="Courier New"/>
          <w:color w:val="A020F0"/>
          <w:sz w:val="18"/>
          <w:szCs w:val="20"/>
        </w:rPr>
        <w:t>'</w:t>
      </w:r>
      <w:proofErr w:type="spellStart"/>
      <w:r w:rsidRPr="00F54EAA">
        <w:rPr>
          <w:rFonts w:ascii="Courier New" w:hAnsi="Courier New" w:cs="Courier New"/>
          <w:color w:val="A020F0"/>
          <w:sz w:val="18"/>
          <w:szCs w:val="20"/>
        </w:rPr>
        <w:t>s%dr%d</w:t>
      </w:r>
      <w:proofErr w:type="spellEnd"/>
      <w:r w:rsidRPr="00F54EAA">
        <w:rPr>
          <w:rFonts w:ascii="Courier New" w:hAnsi="Courier New" w:cs="Courier New"/>
          <w:color w:val="A020F0"/>
          <w:sz w:val="18"/>
          <w:szCs w:val="20"/>
        </w:rPr>
        <w:t>'</w:t>
      </w:r>
      <w:r w:rsidRPr="00F54EAA">
        <w:rPr>
          <w:rFonts w:ascii="Courier New" w:hAnsi="Courier New" w:cs="Courier New"/>
          <w:color w:val="000000"/>
          <w:sz w:val="18"/>
          <w:szCs w:val="20"/>
        </w:rPr>
        <w:t>,path(s),path(r)) ;</w:t>
      </w:r>
    </w:p>
    <w:p w:rsidR="00F54EAA" w:rsidRPr="00F54EAA" w:rsidRDefault="00F54EAA" w:rsidP="00F54EAA">
      <w:pPr>
        <w:autoSpaceDE w:val="0"/>
        <w:autoSpaceDN w:val="0"/>
        <w:adjustRightInd w:val="0"/>
        <w:spacing w:after="0" w:line="240" w:lineRule="auto"/>
        <w:rPr>
          <w:rFonts w:ascii="Courier New" w:hAnsi="Courier New" w:cs="Courier New"/>
          <w:szCs w:val="24"/>
        </w:rPr>
      </w:pPr>
      <w:r w:rsidRPr="00F54EAA">
        <w:rPr>
          <w:rFonts w:ascii="Courier New" w:hAnsi="Courier New" w:cs="Courier New"/>
          <w:color w:val="000000"/>
          <w:sz w:val="18"/>
          <w:szCs w:val="20"/>
        </w:rPr>
        <w:t xml:space="preserve">        </w:t>
      </w:r>
      <w:proofErr w:type="spellStart"/>
      <w:proofErr w:type="gramStart"/>
      <w:r w:rsidRPr="00F54EAA">
        <w:rPr>
          <w:rFonts w:ascii="Courier New" w:hAnsi="Courier New" w:cs="Courier New"/>
          <w:color w:val="000000"/>
          <w:sz w:val="18"/>
          <w:szCs w:val="20"/>
        </w:rPr>
        <w:t>disp</w:t>
      </w:r>
      <w:proofErr w:type="spellEnd"/>
      <w:r w:rsidRPr="00F54EAA">
        <w:rPr>
          <w:rFonts w:ascii="Courier New" w:hAnsi="Courier New" w:cs="Courier New"/>
          <w:color w:val="000000"/>
          <w:sz w:val="18"/>
          <w:szCs w:val="20"/>
        </w:rPr>
        <w:t>(</w:t>
      </w:r>
      <w:proofErr w:type="gramEnd"/>
      <w:r w:rsidRPr="00F54EAA">
        <w:rPr>
          <w:rFonts w:ascii="Courier New" w:hAnsi="Courier New" w:cs="Courier New"/>
          <w:color w:val="000000"/>
          <w:sz w:val="18"/>
          <w:szCs w:val="20"/>
        </w:rPr>
        <w:t>type{n});</w:t>
      </w:r>
    </w:p>
    <w:p w:rsidR="00F54EAA" w:rsidRPr="00F54EAA" w:rsidRDefault="00F54EAA" w:rsidP="00F54EAA">
      <w:pPr>
        <w:autoSpaceDE w:val="0"/>
        <w:autoSpaceDN w:val="0"/>
        <w:adjustRightInd w:val="0"/>
        <w:spacing w:after="0" w:line="240" w:lineRule="auto"/>
        <w:rPr>
          <w:rFonts w:ascii="Courier New" w:hAnsi="Courier New" w:cs="Courier New"/>
          <w:szCs w:val="24"/>
        </w:rPr>
      </w:pPr>
      <w:r w:rsidRPr="00F54EAA">
        <w:rPr>
          <w:rFonts w:ascii="Courier New" w:hAnsi="Courier New" w:cs="Courier New"/>
          <w:color w:val="000000"/>
          <w:sz w:val="18"/>
          <w:szCs w:val="20"/>
        </w:rPr>
        <w:t xml:space="preserve">        </w:t>
      </w:r>
    </w:p>
    <w:p w:rsidR="00F54EAA" w:rsidRPr="00F54EAA" w:rsidRDefault="00F54EAA" w:rsidP="00F54EAA">
      <w:pPr>
        <w:autoSpaceDE w:val="0"/>
        <w:autoSpaceDN w:val="0"/>
        <w:adjustRightInd w:val="0"/>
        <w:spacing w:after="0" w:line="240" w:lineRule="auto"/>
        <w:rPr>
          <w:rFonts w:ascii="Courier New" w:hAnsi="Courier New" w:cs="Courier New"/>
          <w:szCs w:val="24"/>
        </w:rPr>
      </w:pPr>
      <w:r w:rsidRPr="00F54EAA">
        <w:rPr>
          <w:rFonts w:ascii="Courier New" w:hAnsi="Courier New" w:cs="Courier New"/>
          <w:color w:val="000000"/>
          <w:sz w:val="18"/>
          <w:szCs w:val="20"/>
        </w:rPr>
        <w:t xml:space="preserve">        </w:t>
      </w:r>
      <w:proofErr w:type="gramStart"/>
      <w:r w:rsidRPr="00F54EAA">
        <w:rPr>
          <w:rFonts w:ascii="Courier New" w:hAnsi="Courier New" w:cs="Courier New"/>
          <w:color w:val="228B22"/>
          <w:sz w:val="18"/>
          <w:szCs w:val="20"/>
        </w:rPr>
        <w:t>%</w:t>
      </w:r>
      <w:proofErr w:type="gramEnd"/>
      <w:r w:rsidRPr="00F54EAA">
        <w:rPr>
          <w:rFonts w:ascii="Courier New" w:hAnsi="Courier New" w:cs="Courier New"/>
          <w:color w:val="228B22"/>
          <w:sz w:val="18"/>
          <w:szCs w:val="20"/>
        </w:rPr>
        <w:t xml:space="preserve"> loop over the patches in each path type</w:t>
      </w:r>
    </w:p>
    <w:p w:rsidR="00F54EAA" w:rsidRPr="00F54EAA" w:rsidRDefault="00F54EAA" w:rsidP="00F54EAA">
      <w:pPr>
        <w:autoSpaceDE w:val="0"/>
        <w:autoSpaceDN w:val="0"/>
        <w:adjustRightInd w:val="0"/>
        <w:spacing w:after="0" w:line="240" w:lineRule="auto"/>
        <w:rPr>
          <w:rFonts w:ascii="Courier New" w:hAnsi="Courier New" w:cs="Courier New"/>
          <w:szCs w:val="24"/>
        </w:rPr>
      </w:pPr>
      <w:r w:rsidRPr="00F54EAA">
        <w:rPr>
          <w:rFonts w:ascii="Courier New" w:hAnsi="Courier New" w:cs="Courier New"/>
          <w:color w:val="000000"/>
          <w:sz w:val="18"/>
          <w:szCs w:val="20"/>
        </w:rPr>
        <w:t xml:space="preserve">        </w:t>
      </w:r>
    </w:p>
    <w:p w:rsidR="00F54EAA" w:rsidRPr="00F54EAA" w:rsidRDefault="00F54EAA" w:rsidP="00F54EAA">
      <w:pPr>
        <w:autoSpaceDE w:val="0"/>
        <w:autoSpaceDN w:val="0"/>
        <w:adjustRightInd w:val="0"/>
        <w:spacing w:after="0" w:line="240" w:lineRule="auto"/>
        <w:rPr>
          <w:rFonts w:ascii="Courier New" w:hAnsi="Courier New" w:cs="Courier New"/>
          <w:szCs w:val="24"/>
        </w:rPr>
      </w:pPr>
      <w:r w:rsidRPr="00F54EAA">
        <w:rPr>
          <w:rFonts w:ascii="Courier New" w:hAnsi="Courier New" w:cs="Courier New"/>
          <w:color w:val="000000"/>
          <w:sz w:val="18"/>
          <w:szCs w:val="20"/>
        </w:rPr>
        <w:t xml:space="preserve">        </w:t>
      </w:r>
      <w:proofErr w:type="gramStart"/>
      <w:r w:rsidRPr="00F54EAA">
        <w:rPr>
          <w:rFonts w:ascii="Courier New" w:hAnsi="Courier New" w:cs="Courier New"/>
          <w:color w:val="0000FF"/>
          <w:sz w:val="18"/>
          <w:szCs w:val="20"/>
        </w:rPr>
        <w:t>for</w:t>
      </w:r>
      <w:proofErr w:type="gramEnd"/>
      <w:r w:rsidRPr="00F54EAA">
        <w:rPr>
          <w:rFonts w:ascii="Courier New" w:hAnsi="Courier New" w:cs="Courier New"/>
          <w:color w:val="000000"/>
          <w:sz w:val="18"/>
          <w:szCs w:val="20"/>
        </w:rPr>
        <w:t xml:space="preserve"> </w:t>
      </w:r>
      <w:proofErr w:type="spellStart"/>
      <w:r w:rsidRPr="00F54EAA">
        <w:rPr>
          <w:rFonts w:ascii="Courier New" w:hAnsi="Courier New" w:cs="Courier New"/>
          <w:color w:val="000000"/>
          <w:sz w:val="18"/>
          <w:szCs w:val="20"/>
        </w:rPr>
        <w:t>sp</w:t>
      </w:r>
      <w:proofErr w:type="spellEnd"/>
      <w:r w:rsidRPr="00F54EAA">
        <w:rPr>
          <w:rFonts w:ascii="Courier New" w:hAnsi="Courier New" w:cs="Courier New"/>
          <w:color w:val="000000"/>
          <w:sz w:val="18"/>
          <w:szCs w:val="20"/>
        </w:rPr>
        <w:t>=2:(num_paths-1)</w:t>
      </w:r>
    </w:p>
    <w:p w:rsidR="00F54EAA" w:rsidRPr="00F54EAA" w:rsidRDefault="00F54EAA" w:rsidP="00F54EAA">
      <w:pPr>
        <w:autoSpaceDE w:val="0"/>
        <w:autoSpaceDN w:val="0"/>
        <w:adjustRightInd w:val="0"/>
        <w:spacing w:after="0" w:line="240" w:lineRule="auto"/>
        <w:rPr>
          <w:rFonts w:ascii="Courier New" w:hAnsi="Courier New" w:cs="Courier New"/>
          <w:szCs w:val="24"/>
        </w:rPr>
      </w:pPr>
      <w:r w:rsidRPr="00F54EAA">
        <w:rPr>
          <w:rFonts w:ascii="Courier New" w:hAnsi="Courier New" w:cs="Courier New"/>
          <w:color w:val="000000"/>
          <w:sz w:val="18"/>
          <w:szCs w:val="20"/>
        </w:rPr>
        <w:t xml:space="preserve">            </w:t>
      </w:r>
      <w:proofErr w:type="gramStart"/>
      <w:r w:rsidRPr="00F54EAA">
        <w:rPr>
          <w:rFonts w:ascii="Courier New" w:hAnsi="Courier New" w:cs="Courier New"/>
          <w:color w:val="0000FF"/>
          <w:sz w:val="18"/>
          <w:szCs w:val="20"/>
        </w:rPr>
        <w:t>for</w:t>
      </w:r>
      <w:proofErr w:type="gramEnd"/>
      <w:r w:rsidRPr="00F54EAA">
        <w:rPr>
          <w:rFonts w:ascii="Courier New" w:hAnsi="Courier New" w:cs="Courier New"/>
          <w:color w:val="000000"/>
          <w:sz w:val="18"/>
          <w:szCs w:val="20"/>
        </w:rPr>
        <w:t xml:space="preserve"> </w:t>
      </w:r>
      <w:proofErr w:type="spellStart"/>
      <w:r w:rsidRPr="00F54EAA">
        <w:rPr>
          <w:rFonts w:ascii="Courier New" w:hAnsi="Courier New" w:cs="Courier New"/>
          <w:color w:val="000000"/>
          <w:sz w:val="18"/>
          <w:szCs w:val="20"/>
        </w:rPr>
        <w:t>rp</w:t>
      </w:r>
      <w:proofErr w:type="spellEnd"/>
      <w:r w:rsidRPr="00F54EAA">
        <w:rPr>
          <w:rFonts w:ascii="Courier New" w:hAnsi="Courier New" w:cs="Courier New"/>
          <w:color w:val="000000"/>
          <w:sz w:val="18"/>
          <w:szCs w:val="20"/>
        </w:rPr>
        <w:t>=2:(num_paths-1)</w:t>
      </w:r>
    </w:p>
    <w:p w:rsidR="00F54EAA" w:rsidRPr="00F54EAA" w:rsidRDefault="00F54EAA" w:rsidP="00F54EAA">
      <w:pPr>
        <w:autoSpaceDE w:val="0"/>
        <w:autoSpaceDN w:val="0"/>
        <w:adjustRightInd w:val="0"/>
        <w:spacing w:after="0" w:line="240" w:lineRule="auto"/>
        <w:rPr>
          <w:rFonts w:ascii="Courier New" w:hAnsi="Courier New" w:cs="Courier New"/>
          <w:szCs w:val="24"/>
        </w:rPr>
      </w:pPr>
      <w:r w:rsidRPr="00F54EAA">
        <w:rPr>
          <w:rFonts w:ascii="Courier New" w:hAnsi="Courier New" w:cs="Courier New"/>
          <w:color w:val="000000"/>
          <w:sz w:val="18"/>
          <w:szCs w:val="20"/>
        </w:rPr>
        <w:t xml:space="preserve">                </w:t>
      </w:r>
    </w:p>
    <w:p w:rsidR="00F54EAA" w:rsidRPr="00F54EAA" w:rsidRDefault="00F54EAA" w:rsidP="00F54EAA">
      <w:pPr>
        <w:autoSpaceDE w:val="0"/>
        <w:autoSpaceDN w:val="0"/>
        <w:adjustRightInd w:val="0"/>
        <w:spacing w:after="0" w:line="240" w:lineRule="auto"/>
        <w:rPr>
          <w:rFonts w:ascii="Courier New" w:hAnsi="Courier New" w:cs="Courier New"/>
          <w:szCs w:val="24"/>
        </w:rPr>
      </w:pPr>
      <w:r w:rsidRPr="00F54EAA">
        <w:rPr>
          <w:rFonts w:ascii="Courier New" w:hAnsi="Courier New" w:cs="Courier New"/>
          <w:color w:val="000000"/>
          <w:sz w:val="18"/>
          <w:szCs w:val="20"/>
        </w:rPr>
        <w:t xml:space="preserve">                </w:t>
      </w:r>
      <w:proofErr w:type="gramStart"/>
      <w:r w:rsidRPr="00F54EAA">
        <w:rPr>
          <w:rFonts w:ascii="Courier New" w:hAnsi="Courier New" w:cs="Courier New"/>
          <w:color w:val="228B22"/>
          <w:sz w:val="18"/>
          <w:szCs w:val="20"/>
        </w:rPr>
        <w:t>%</w:t>
      </w:r>
      <w:proofErr w:type="gramEnd"/>
      <w:r w:rsidRPr="00F54EAA">
        <w:rPr>
          <w:rFonts w:ascii="Courier New" w:hAnsi="Courier New" w:cs="Courier New"/>
          <w:color w:val="228B22"/>
          <w:sz w:val="18"/>
          <w:szCs w:val="20"/>
        </w:rPr>
        <w:t xml:space="preserve"> compute integrated intensity for this path type combo</w:t>
      </w:r>
    </w:p>
    <w:p w:rsidR="00F54EAA" w:rsidRPr="00F54EAA" w:rsidRDefault="00F54EAA" w:rsidP="00F54EAA">
      <w:pPr>
        <w:autoSpaceDE w:val="0"/>
        <w:autoSpaceDN w:val="0"/>
        <w:adjustRightInd w:val="0"/>
        <w:spacing w:after="0" w:line="240" w:lineRule="auto"/>
        <w:rPr>
          <w:rFonts w:ascii="Courier New" w:hAnsi="Courier New" w:cs="Courier New"/>
          <w:szCs w:val="24"/>
        </w:rPr>
      </w:pPr>
      <w:r w:rsidRPr="00F54EAA">
        <w:rPr>
          <w:rFonts w:ascii="Courier New" w:hAnsi="Courier New" w:cs="Courier New"/>
          <w:color w:val="000000"/>
          <w:sz w:val="18"/>
          <w:szCs w:val="20"/>
        </w:rPr>
        <w:t xml:space="preserve">                </w:t>
      </w:r>
    </w:p>
    <w:p w:rsidR="00F54EAA" w:rsidRPr="00F54EAA" w:rsidRDefault="00F54EAA" w:rsidP="00F54EAA">
      <w:pPr>
        <w:autoSpaceDE w:val="0"/>
        <w:autoSpaceDN w:val="0"/>
        <w:adjustRightInd w:val="0"/>
        <w:spacing w:after="0" w:line="240" w:lineRule="auto"/>
        <w:rPr>
          <w:rFonts w:ascii="Courier New" w:hAnsi="Courier New" w:cs="Courier New"/>
          <w:szCs w:val="24"/>
        </w:rPr>
      </w:pPr>
      <w:r w:rsidRPr="00F54EAA">
        <w:rPr>
          <w:rFonts w:ascii="Courier New" w:hAnsi="Courier New" w:cs="Courier New"/>
          <w:color w:val="000000"/>
          <w:sz w:val="18"/>
          <w:szCs w:val="20"/>
        </w:rPr>
        <w:t xml:space="preserve">                </w:t>
      </w:r>
      <w:proofErr w:type="gramStart"/>
      <w:r w:rsidRPr="00F54EAA">
        <w:rPr>
          <w:rFonts w:ascii="Courier New" w:hAnsi="Courier New" w:cs="Courier New"/>
          <w:color w:val="000000"/>
          <w:sz w:val="18"/>
          <w:szCs w:val="20"/>
        </w:rPr>
        <w:t>scatter</w:t>
      </w:r>
      <w:proofErr w:type="gramEnd"/>
      <w:r w:rsidRPr="00F54EAA">
        <w:rPr>
          <w:rFonts w:ascii="Courier New" w:hAnsi="Courier New" w:cs="Courier New"/>
          <w:color w:val="000000"/>
          <w:sz w:val="18"/>
          <w:szCs w:val="20"/>
        </w:rPr>
        <w:t xml:space="preserve"> = </w:t>
      </w:r>
      <w:proofErr w:type="spellStart"/>
      <w:r w:rsidRPr="00F54EAA">
        <w:rPr>
          <w:rFonts w:ascii="Courier New" w:hAnsi="Courier New" w:cs="Courier New"/>
          <w:color w:val="000000"/>
          <w:sz w:val="18"/>
          <w:szCs w:val="20"/>
        </w:rPr>
        <w:t>bss</w:t>
      </w:r>
      <w:proofErr w:type="spellEnd"/>
      <w:r w:rsidRPr="00F54EAA">
        <w:rPr>
          <w:rFonts w:ascii="Courier New" w:hAnsi="Courier New" w:cs="Courier New"/>
          <w:color w:val="000000"/>
          <w:sz w:val="18"/>
          <w:szCs w:val="20"/>
        </w:rPr>
        <w:t xml:space="preserve"> .* sin(angle1(</w:t>
      </w:r>
      <w:proofErr w:type="spellStart"/>
      <w:r w:rsidRPr="00F54EAA">
        <w:rPr>
          <w:rFonts w:ascii="Courier New" w:hAnsi="Courier New" w:cs="Courier New"/>
          <w:color w:val="000000"/>
          <w:sz w:val="18"/>
          <w:szCs w:val="20"/>
        </w:rPr>
        <w:t>s,sp</w:t>
      </w:r>
      <w:proofErr w:type="spellEnd"/>
      <w:r w:rsidRPr="00F54EAA">
        <w:rPr>
          <w:rFonts w:ascii="Courier New" w:hAnsi="Courier New" w:cs="Courier New"/>
          <w:color w:val="000000"/>
          <w:sz w:val="18"/>
          <w:szCs w:val="20"/>
        </w:rPr>
        <w:t>)) .* sin(angle1(</w:t>
      </w:r>
      <w:proofErr w:type="spellStart"/>
      <w:r w:rsidRPr="00F54EAA">
        <w:rPr>
          <w:rFonts w:ascii="Courier New" w:hAnsi="Courier New" w:cs="Courier New"/>
          <w:color w:val="000000"/>
          <w:sz w:val="18"/>
          <w:szCs w:val="20"/>
        </w:rPr>
        <w:t>r,rp</w:t>
      </w:r>
      <w:proofErr w:type="spellEnd"/>
      <w:r w:rsidRPr="00F54EAA">
        <w:rPr>
          <w:rFonts w:ascii="Courier New" w:hAnsi="Courier New" w:cs="Courier New"/>
          <w:color w:val="000000"/>
          <w:sz w:val="18"/>
          <w:szCs w:val="20"/>
        </w:rPr>
        <w:t>)) ;</w:t>
      </w:r>
    </w:p>
    <w:p w:rsidR="00F54EAA" w:rsidRPr="00F54EAA" w:rsidRDefault="00F54EAA" w:rsidP="00F54EAA">
      <w:pPr>
        <w:autoSpaceDE w:val="0"/>
        <w:autoSpaceDN w:val="0"/>
        <w:adjustRightInd w:val="0"/>
        <w:spacing w:after="0" w:line="240" w:lineRule="auto"/>
        <w:rPr>
          <w:rFonts w:ascii="Courier New" w:hAnsi="Courier New" w:cs="Courier New"/>
          <w:szCs w:val="24"/>
        </w:rPr>
      </w:pPr>
      <w:r w:rsidRPr="00F54EAA">
        <w:rPr>
          <w:rFonts w:ascii="Courier New" w:hAnsi="Courier New" w:cs="Courier New"/>
          <w:color w:val="000000"/>
          <w:sz w:val="18"/>
          <w:szCs w:val="20"/>
        </w:rPr>
        <w:t xml:space="preserve">                S2 = L2(</w:t>
      </w:r>
      <w:proofErr w:type="spellStart"/>
      <w:r w:rsidRPr="00F54EAA">
        <w:rPr>
          <w:rFonts w:ascii="Courier New" w:hAnsi="Courier New" w:cs="Courier New"/>
          <w:color w:val="000000"/>
          <w:sz w:val="18"/>
          <w:szCs w:val="20"/>
        </w:rPr>
        <w:t>s</w:t>
      </w:r>
      <w:proofErr w:type="gramStart"/>
      <w:r w:rsidRPr="00F54EAA">
        <w:rPr>
          <w:rFonts w:ascii="Courier New" w:hAnsi="Courier New" w:cs="Courier New"/>
          <w:color w:val="000000"/>
          <w:sz w:val="18"/>
          <w:szCs w:val="20"/>
        </w:rPr>
        <w:t>,sp</w:t>
      </w:r>
      <w:proofErr w:type="spellEnd"/>
      <w:proofErr w:type="gramEnd"/>
      <w:r w:rsidRPr="00F54EAA">
        <w:rPr>
          <w:rFonts w:ascii="Courier New" w:hAnsi="Courier New" w:cs="Courier New"/>
          <w:color w:val="000000"/>
          <w:sz w:val="18"/>
          <w:szCs w:val="20"/>
        </w:rPr>
        <w:t>) + L2(</w:t>
      </w:r>
      <w:proofErr w:type="spellStart"/>
      <w:r w:rsidRPr="00F54EAA">
        <w:rPr>
          <w:rFonts w:ascii="Courier New" w:hAnsi="Courier New" w:cs="Courier New"/>
          <w:color w:val="000000"/>
          <w:sz w:val="18"/>
          <w:szCs w:val="20"/>
        </w:rPr>
        <w:t>r,rp</w:t>
      </w:r>
      <w:proofErr w:type="spellEnd"/>
      <w:r w:rsidRPr="00F54EAA">
        <w:rPr>
          <w:rFonts w:ascii="Courier New" w:hAnsi="Courier New" w:cs="Courier New"/>
          <w:color w:val="000000"/>
          <w:sz w:val="18"/>
          <w:szCs w:val="20"/>
        </w:rPr>
        <w:t xml:space="preserve">) ;  </w:t>
      </w:r>
      <w:r w:rsidRPr="00F54EAA">
        <w:rPr>
          <w:rFonts w:ascii="Courier New" w:hAnsi="Courier New" w:cs="Courier New"/>
          <w:color w:val="228B22"/>
          <w:sz w:val="18"/>
          <w:szCs w:val="20"/>
        </w:rPr>
        <w:t xml:space="preserve">% sum of </w:t>
      </w:r>
      <w:proofErr w:type="spellStart"/>
      <w:r w:rsidRPr="00F54EAA">
        <w:rPr>
          <w:rFonts w:ascii="Courier New" w:hAnsi="Courier New" w:cs="Courier New"/>
          <w:color w:val="228B22"/>
          <w:sz w:val="18"/>
          <w:szCs w:val="20"/>
        </w:rPr>
        <w:t>covariances</w:t>
      </w:r>
      <w:proofErr w:type="spellEnd"/>
    </w:p>
    <w:p w:rsidR="00F54EAA" w:rsidRPr="00F54EAA" w:rsidRDefault="00F54EAA" w:rsidP="00F54EAA">
      <w:pPr>
        <w:autoSpaceDE w:val="0"/>
        <w:autoSpaceDN w:val="0"/>
        <w:adjustRightInd w:val="0"/>
        <w:spacing w:after="0" w:line="240" w:lineRule="auto"/>
        <w:rPr>
          <w:rFonts w:ascii="Courier New" w:hAnsi="Courier New" w:cs="Courier New"/>
          <w:szCs w:val="24"/>
        </w:rPr>
      </w:pPr>
      <w:r w:rsidRPr="00F54EAA">
        <w:rPr>
          <w:rFonts w:ascii="Courier New" w:hAnsi="Courier New" w:cs="Courier New"/>
          <w:color w:val="000000"/>
          <w:sz w:val="18"/>
          <w:szCs w:val="20"/>
        </w:rPr>
        <w:t xml:space="preserve">                </w:t>
      </w:r>
      <w:proofErr w:type="gramStart"/>
      <w:r w:rsidRPr="00F54EAA">
        <w:rPr>
          <w:rFonts w:ascii="Courier New" w:hAnsi="Courier New" w:cs="Courier New"/>
          <w:color w:val="000000"/>
          <w:sz w:val="18"/>
          <w:szCs w:val="20"/>
        </w:rPr>
        <w:t>area</w:t>
      </w:r>
      <w:proofErr w:type="gramEnd"/>
      <w:r w:rsidRPr="00F54EAA">
        <w:rPr>
          <w:rFonts w:ascii="Courier New" w:hAnsi="Courier New" w:cs="Courier New"/>
          <w:color w:val="000000"/>
          <w:sz w:val="18"/>
          <w:szCs w:val="20"/>
        </w:rPr>
        <w:t xml:space="preserve"> = 0.5 * L(</w:t>
      </w:r>
      <w:proofErr w:type="spellStart"/>
      <w:r w:rsidRPr="00F54EAA">
        <w:rPr>
          <w:rFonts w:ascii="Courier New" w:hAnsi="Courier New" w:cs="Courier New"/>
          <w:color w:val="000000"/>
          <w:sz w:val="18"/>
          <w:szCs w:val="20"/>
        </w:rPr>
        <w:t>s,sp</w:t>
      </w:r>
      <w:proofErr w:type="spellEnd"/>
      <w:r w:rsidRPr="00F54EAA">
        <w:rPr>
          <w:rFonts w:ascii="Courier New" w:hAnsi="Courier New" w:cs="Courier New"/>
          <w:color w:val="000000"/>
          <w:sz w:val="18"/>
          <w:szCs w:val="20"/>
        </w:rPr>
        <w:t>) * L(</w:t>
      </w:r>
      <w:proofErr w:type="spellStart"/>
      <w:r w:rsidRPr="00F54EAA">
        <w:rPr>
          <w:rFonts w:ascii="Courier New" w:hAnsi="Courier New" w:cs="Courier New"/>
          <w:color w:val="000000"/>
          <w:sz w:val="18"/>
          <w:szCs w:val="20"/>
        </w:rPr>
        <w:t>r,rp</w:t>
      </w:r>
      <w:proofErr w:type="spellEnd"/>
      <w:r w:rsidRPr="00F54EAA">
        <w:rPr>
          <w:rFonts w:ascii="Courier New" w:hAnsi="Courier New" w:cs="Courier New"/>
          <w:color w:val="000000"/>
          <w:sz w:val="18"/>
          <w:szCs w:val="20"/>
        </w:rPr>
        <w:t>) * W(</w:t>
      </w:r>
      <w:proofErr w:type="spellStart"/>
      <w:r w:rsidRPr="00F54EAA">
        <w:rPr>
          <w:rFonts w:ascii="Courier New" w:hAnsi="Courier New" w:cs="Courier New"/>
          <w:color w:val="000000"/>
          <w:sz w:val="18"/>
          <w:szCs w:val="20"/>
        </w:rPr>
        <w:t>s,sp</w:t>
      </w:r>
      <w:proofErr w:type="spellEnd"/>
      <w:r w:rsidRPr="00F54EAA">
        <w:rPr>
          <w:rFonts w:ascii="Courier New" w:hAnsi="Courier New" w:cs="Courier New"/>
          <w:color w:val="000000"/>
          <w:sz w:val="18"/>
          <w:szCs w:val="20"/>
        </w:rPr>
        <w:t>) * W(</w:t>
      </w:r>
      <w:proofErr w:type="spellStart"/>
      <w:r w:rsidRPr="00F54EAA">
        <w:rPr>
          <w:rFonts w:ascii="Courier New" w:hAnsi="Courier New" w:cs="Courier New"/>
          <w:color w:val="000000"/>
          <w:sz w:val="18"/>
          <w:szCs w:val="20"/>
        </w:rPr>
        <w:t>r,rp</w:t>
      </w:r>
      <w:proofErr w:type="spellEnd"/>
      <w:r w:rsidRPr="00F54EAA">
        <w:rPr>
          <w:rFonts w:ascii="Courier New" w:hAnsi="Courier New" w:cs="Courier New"/>
          <w:color w:val="000000"/>
          <w:sz w:val="18"/>
          <w:szCs w:val="20"/>
        </w:rPr>
        <w:t xml:space="preserve">) </w:t>
      </w:r>
      <w:r w:rsidRPr="00F54EAA">
        <w:rPr>
          <w:rFonts w:ascii="Courier New" w:hAnsi="Courier New" w:cs="Courier New"/>
          <w:color w:val="0000FF"/>
          <w:sz w:val="18"/>
          <w:szCs w:val="20"/>
        </w:rPr>
        <w:t>...</w:t>
      </w:r>
    </w:p>
    <w:p w:rsidR="00F54EAA" w:rsidRPr="00F54EAA" w:rsidRDefault="00F54EAA" w:rsidP="00F54EAA">
      <w:pPr>
        <w:autoSpaceDE w:val="0"/>
        <w:autoSpaceDN w:val="0"/>
        <w:adjustRightInd w:val="0"/>
        <w:spacing w:after="0" w:line="240" w:lineRule="auto"/>
        <w:rPr>
          <w:rFonts w:ascii="Courier New" w:hAnsi="Courier New" w:cs="Courier New"/>
          <w:szCs w:val="24"/>
        </w:rPr>
      </w:pPr>
      <w:r w:rsidRPr="00F54EAA">
        <w:rPr>
          <w:rFonts w:ascii="Courier New" w:hAnsi="Courier New" w:cs="Courier New"/>
          <w:color w:val="000000"/>
          <w:sz w:val="18"/>
          <w:szCs w:val="20"/>
        </w:rPr>
        <w:t xml:space="preserve">                     / </w:t>
      </w:r>
      <w:proofErr w:type="spellStart"/>
      <w:proofErr w:type="gramStart"/>
      <w:r w:rsidRPr="00F54EAA">
        <w:rPr>
          <w:rFonts w:ascii="Courier New" w:hAnsi="Courier New" w:cs="Courier New"/>
          <w:color w:val="000000"/>
          <w:sz w:val="18"/>
          <w:szCs w:val="20"/>
        </w:rPr>
        <w:t>sqrt</w:t>
      </w:r>
      <w:proofErr w:type="spellEnd"/>
      <w:r w:rsidRPr="00F54EAA">
        <w:rPr>
          <w:rFonts w:ascii="Courier New" w:hAnsi="Courier New" w:cs="Courier New"/>
          <w:color w:val="000000"/>
          <w:sz w:val="18"/>
          <w:szCs w:val="20"/>
        </w:rPr>
        <w:t>(</w:t>
      </w:r>
      <w:proofErr w:type="gramEnd"/>
      <w:r w:rsidRPr="00F54EAA">
        <w:rPr>
          <w:rFonts w:ascii="Courier New" w:hAnsi="Courier New" w:cs="Courier New"/>
          <w:color w:val="000000"/>
          <w:sz w:val="18"/>
          <w:szCs w:val="20"/>
        </w:rPr>
        <w:t xml:space="preserve"> S2 * ( W2(</w:t>
      </w:r>
      <w:proofErr w:type="spellStart"/>
      <w:r w:rsidRPr="00F54EAA">
        <w:rPr>
          <w:rFonts w:ascii="Courier New" w:hAnsi="Courier New" w:cs="Courier New"/>
          <w:color w:val="000000"/>
          <w:sz w:val="18"/>
          <w:szCs w:val="20"/>
        </w:rPr>
        <w:t>s,sp</w:t>
      </w:r>
      <w:proofErr w:type="spellEnd"/>
      <w:r w:rsidRPr="00F54EAA">
        <w:rPr>
          <w:rFonts w:ascii="Courier New" w:hAnsi="Courier New" w:cs="Courier New"/>
          <w:color w:val="000000"/>
          <w:sz w:val="18"/>
          <w:szCs w:val="20"/>
        </w:rPr>
        <w:t>) + W2(</w:t>
      </w:r>
      <w:proofErr w:type="spellStart"/>
      <w:r w:rsidRPr="00F54EAA">
        <w:rPr>
          <w:rFonts w:ascii="Courier New" w:hAnsi="Courier New" w:cs="Courier New"/>
          <w:color w:val="000000"/>
          <w:sz w:val="18"/>
          <w:szCs w:val="20"/>
        </w:rPr>
        <w:t>r,rp</w:t>
      </w:r>
      <w:proofErr w:type="spellEnd"/>
      <w:r w:rsidRPr="00F54EAA">
        <w:rPr>
          <w:rFonts w:ascii="Courier New" w:hAnsi="Courier New" w:cs="Courier New"/>
          <w:color w:val="000000"/>
          <w:sz w:val="18"/>
          <w:szCs w:val="20"/>
        </w:rPr>
        <w:t xml:space="preserve">)) ) </w:t>
      </w:r>
      <w:r w:rsidRPr="00F54EAA">
        <w:rPr>
          <w:rFonts w:ascii="Courier New" w:hAnsi="Courier New" w:cs="Courier New"/>
          <w:color w:val="0000FF"/>
          <w:sz w:val="18"/>
          <w:szCs w:val="20"/>
        </w:rPr>
        <w:t>...</w:t>
      </w:r>
    </w:p>
    <w:p w:rsidR="00F54EAA" w:rsidRPr="00F54EAA" w:rsidRDefault="00F54EAA" w:rsidP="00F54EAA">
      <w:pPr>
        <w:autoSpaceDE w:val="0"/>
        <w:autoSpaceDN w:val="0"/>
        <w:adjustRightInd w:val="0"/>
        <w:spacing w:after="0" w:line="240" w:lineRule="auto"/>
        <w:rPr>
          <w:rFonts w:ascii="Courier New" w:hAnsi="Courier New" w:cs="Courier New"/>
          <w:szCs w:val="24"/>
        </w:rPr>
      </w:pPr>
      <w:r w:rsidRPr="00F54EAA">
        <w:rPr>
          <w:rFonts w:ascii="Courier New" w:hAnsi="Courier New" w:cs="Courier New"/>
          <w:color w:val="000000"/>
          <w:sz w:val="18"/>
          <w:szCs w:val="20"/>
        </w:rPr>
        <w:t xml:space="preserve">                    * </w:t>
      </w:r>
      <w:proofErr w:type="spellStart"/>
      <w:r w:rsidRPr="00F54EAA">
        <w:rPr>
          <w:rFonts w:ascii="Courier New" w:hAnsi="Courier New" w:cs="Courier New"/>
          <w:color w:val="000000"/>
          <w:sz w:val="18"/>
          <w:szCs w:val="20"/>
        </w:rPr>
        <w:t>exp</w:t>
      </w:r>
      <w:proofErr w:type="spellEnd"/>
      <w:r w:rsidRPr="00F54EAA">
        <w:rPr>
          <w:rFonts w:ascii="Courier New" w:hAnsi="Courier New" w:cs="Courier New"/>
          <w:color w:val="000000"/>
          <w:sz w:val="18"/>
          <w:szCs w:val="20"/>
        </w:rPr>
        <w:t>( -0.5*( range(</w:t>
      </w:r>
      <w:proofErr w:type="spellStart"/>
      <w:r w:rsidRPr="00F54EAA">
        <w:rPr>
          <w:rFonts w:ascii="Courier New" w:hAnsi="Courier New" w:cs="Courier New"/>
          <w:color w:val="000000"/>
          <w:sz w:val="18"/>
          <w:szCs w:val="20"/>
        </w:rPr>
        <w:t>s,sp</w:t>
      </w:r>
      <w:proofErr w:type="spellEnd"/>
      <w:r w:rsidRPr="00F54EAA">
        <w:rPr>
          <w:rFonts w:ascii="Courier New" w:hAnsi="Courier New" w:cs="Courier New"/>
          <w:color w:val="000000"/>
          <w:sz w:val="18"/>
          <w:szCs w:val="20"/>
        </w:rPr>
        <w:t>) - range(</w:t>
      </w:r>
      <w:proofErr w:type="spellStart"/>
      <w:r w:rsidRPr="00F54EAA">
        <w:rPr>
          <w:rFonts w:ascii="Courier New" w:hAnsi="Courier New" w:cs="Courier New"/>
          <w:color w:val="000000"/>
          <w:sz w:val="18"/>
          <w:szCs w:val="20"/>
        </w:rPr>
        <w:t>r,rp</w:t>
      </w:r>
      <w:proofErr w:type="spellEnd"/>
      <w:r w:rsidRPr="00F54EAA">
        <w:rPr>
          <w:rFonts w:ascii="Courier New" w:hAnsi="Courier New" w:cs="Courier New"/>
          <w:color w:val="000000"/>
          <w:sz w:val="18"/>
          <w:szCs w:val="20"/>
        </w:rPr>
        <w:t>) ).^2 / S2 ) ;</w:t>
      </w:r>
    </w:p>
    <w:p w:rsidR="00F54EAA" w:rsidRPr="00F54EAA" w:rsidRDefault="00F54EAA" w:rsidP="00F54EAA">
      <w:pPr>
        <w:autoSpaceDE w:val="0"/>
        <w:autoSpaceDN w:val="0"/>
        <w:adjustRightInd w:val="0"/>
        <w:spacing w:after="0" w:line="240" w:lineRule="auto"/>
        <w:rPr>
          <w:rFonts w:ascii="Courier New" w:hAnsi="Courier New" w:cs="Courier New"/>
          <w:szCs w:val="24"/>
        </w:rPr>
      </w:pPr>
      <w:r w:rsidRPr="00F54EAA">
        <w:rPr>
          <w:rFonts w:ascii="Courier New" w:hAnsi="Courier New" w:cs="Courier New"/>
          <w:color w:val="000000"/>
          <w:sz w:val="18"/>
          <w:szCs w:val="20"/>
        </w:rPr>
        <w:t xml:space="preserve">                </w:t>
      </w:r>
      <w:proofErr w:type="spellStart"/>
      <w:r w:rsidRPr="00F54EAA">
        <w:rPr>
          <w:rFonts w:ascii="Courier New" w:hAnsi="Courier New" w:cs="Courier New"/>
          <w:color w:val="000000"/>
          <w:sz w:val="18"/>
          <w:szCs w:val="20"/>
        </w:rPr>
        <w:t>Esr</w:t>
      </w:r>
      <w:proofErr w:type="spellEnd"/>
      <w:r w:rsidRPr="00F54EAA">
        <w:rPr>
          <w:rFonts w:ascii="Courier New" w:hAnsi="Courier New" w:cs="Courier New"/>
          <w:color w:val="000000"/>
          <w:sz w:val="18"/>
          <w:szCs w:val="20"/>
        </w:rPr>
        <w:t xml:space="preserve"> = SL * T0 * loss1(</w:t>
      </w:r>
      <w:proofErr w:type="spellStart"/>
      <w:r w:rsidRPr="00F54EAA">
        <w:rPr>
          <w:rFonts w:ascii="Courier New" w:hAnsi="Courier New" w:cs="Courier New"/>
          <w:color w:val="000000"/>
          <w:sz w:val="18"/>
          <w:szCs w:val="20"/>
        </w:rPr>
        <w:t>s</w:t>
      </w:r>
      <w:proofErr w:type="gramStart"/>
      <w:r w:rsidRPr="00F54EAA">
        <w:rPr>
          <w:rFonts w:ascii="Courier New" w:hAnsi="Courier New" w:cs="Courier New"/>
          <w:color w:val="000000"/>
          <w:sz w:val="18"/>
          <w:szCs w:val="20"/>
        </w:rPr>
        <w:t>,sp</w:t>
      </w:r>
      <w:proofErr w:type="spellEnd"/>
      <w:proofErr w:type="gramEnd"/>
      <w:r w:rsidRPr="00F54EAA">
        <w:rPr>
          <w:rFonts w:ascii="Courier New" w:hAnsi="Courier New" w:cs="Courier New"/>
          <w:color w:val="000000"/>
          <w:sz w:val="18"/>
          <w:szCs w:val="20"/>
        </w:rPr>
        <w:t>) * loss1(</w:t>
      </w:r>
      <w:proofErr w:type="spellStart"/>
      <w:r w:rsidRPr="00F54EAA">
        <w:rPr>
          <w:rFonts w:ascii="Courier New" w:hAnsi="Courier New" w:cs="Courier New"/>
          <w:color w:val="000000"/>
          <w:sz w:val="18"/>
          <w:szCs w:val="20"/>
        </w:rPr>
        <w:t>r,rp</w:t>
      </w:r>
      <w:proofErr w:type="spellEnd"/>
      <w:r w:rsidRPr="00F54EAA">
        <w:rPr>
          <w:rFonts w:ascii="Courier New" w:hAnsi="Courier New" w:cs="Courier New"/>
          <w:color w:val="000000"/>
          <w:sz w:val="18"/>
          <w:szCs w:val="20"/>
        </w:rPr>
        <w:t>) * scatter * area ;</w:t>
      </w:r>
    </w:p>
    <w:p w:rsidR="00F54EAA" w:rsidRPr="00F54EAA" w:rsidRDefault="00F54EAA" w:rsidP="00F54EAA">
      <w:pPr>
        <w:autoSpaceDE w:val="0"/>
        <w:autoSpaceDN w:val="0"/>
        <w:adjustRightInd w:val="0"/>
        <w:spacing w:after="0" w:line="240" w:lineRule="auto"/>
        <w:rPr>
          <w:rFonts w:ascii="Courier New" w:hAnsi="Courier New" w:cs="Courier New"/>
          <w:szCs w:val="24"/>
        </w:rPr>
      </w:pPr>
      <w:r w:rsidRPr="00F54EAA">
        <w:rPr>
          <w:rFonts w:ascii="Courier New" w:hAnsi="Courier New" w:cs="Courier New"/>
          <w:color w:val="000000"/>
          <w:sz w:val="18"/>
          <w:szCs w:val="20"/>
        </w:rPr>
        <w:t xml:space="preserve">                </w:t>
      </w:r>
    </w:p>
    <w:p w:rsidR="00F54EAA" w:rsidRPr="00F54EAA" w:rsidRDefault="00F54EAA" w:rsidP="00F54EAA">
      <w:pPr>
        <w:autoSpaceDE w:val="0"/>
        <w:autoSpaceDN w:val="0"/>
        <w:adjustRightInd w:val="0"/>
        <w:spacing w:after="0" w:line="240" w:lineRule="auto"/>
        <w:rPr>
          <w:rFonts w:ascii="Courier New" w:hAnsi="Courier New" w:cs="Courier New"/>
          <w:szCs w:val="24"/>
        </w:rPr>
      </w:pPr>
      <w:r w:rsidRPr="00F54EAA">
        <w:rPr>
          <w:rFonts w:ascii="Courier New" w:hAnsi="Courier New" w:cs="Courier New"/>
          <w:color w:val="000000"/>
          <w:sz w:val="18"/>
          <w:szCs w:val="20"/>
        </w:rPr>
        <w:t xml:space="preserve">                </w:t>
      </w:r>
      <w:r w:rsidRPr="00F54EAA">
        <w:rPr>
          <w:rFonts w:ascii="Courier New" w:hAnsi="Courier New" w:cs="Courier New"/>
          <w:color w:val="228B22"/>
          <w:sz w:val="18"/>
          <w:szCs w:val="20"/>
        </w:rPr>
        <w:t>% only add to result if peak intensity is significant</w:t>
      </w:r>
    </w:p>
    <w:p w:rsidR="00F54EAA" w:rsidRPr="00F54EAA" w:rsidRDefault="00F54EAA" w:rsidP="00F54EAA">
      <w:pPr>
        <w:autoSpaceDE w:val="0"/>
        <w:autoSpaceDN w:val="0"/>
        <w:adjustRightInd w:val="0"/>
        <w:spacing w:after="0" w:line="240" w:lineRule="auto"/>
        <w:rPr>
          <w:rFonts w:ascii="Courier New" w:hAnsi="Courier New" w:cs="Courier New"/>
          <w:szCs w:val="24"/>
        </w:rPr>
      </w:pPr>
      <w:r w:rsidRPr="00F54EAA">
        <w:rPr>
          <w:rFonts w:ascii="Courier New" w:hAnsi="Courier New" w:cs="Courier New"/>
          <w:color w:val="000000"/>
          <w:sz w:val="18"/>
          <w:szCs w:val="20"/>
        </w:rPr>
        <w:t xml:space="preserve">                </w:t>
      </w:r>
    </w:p>
    <w:p w:rsidR="00F54EAA" w:rsidRPr="00F54EAA" w:rsidRDefault="00F54EAA" w:rsidP="00F54EAA">
      <w:pPr>
        <w:autoSpaceDE w:val="0"/>
        <w:autoSpaceDN w:val="0"/>
        <w:adjustRightInd w:val="0"/>
        <w:spacing w:after="0" w:line="240" w:lineRule="auto"/>
        <w:rPr>
          <w:rFonts w:ascii="Courier New" w:hAnsi="Courier New" w:cs="Courier New"/>
          <w:szCs w:val="24"/>
        </w:rPr>
      </w:pPr>
      <w:r w:rsidRPr="00F54EAA">
        <w:rPr>
          <w:rFonts w:ascii="Courier New" w:hAnsi="Courier New" w:cs="Courier New"/>
          <w:color w:val="000000"/>
          <w:sz w:val="18"/>
          <w:szCs w:val="20"/>
        </w:rPr>
        <w:t xml:space="preserve">                </w:t>
      </w:r>
      <w:proofErr w:type="gramStart"/>
      <w:r w:rsidRPr="00F54EAA">
        <w:rPr>
          <w:rFonts w:ascii="Courier New" w:hAnsi="Courier New" w:cs="Courier New"/>
          <w:color w:val="0000FF"/>
          <w:sz w:val="18"/>
          <w:szCs w:val="20"/>
        </w:rPr>
        <w:t>if</w:t>
      </w:r>
      <w:proofErr w:type="gramEnd"/>
      <w:r w:rsidRPr="00F54EAA">
        <w:rPr>
          <w:rFonts w:ascii="Courier New" w:hAnsi="Courier New" w:cs="Courier New"/>
          <w:color w:val="000000"/>
          <w:sz w:val="18"/>
          <w:szCs w:val="20"/>
        </w:rPr>
        <w:t xml:space="preserve"> ( </w:t>
      </w:r>
      <w:proofErr w:type="spellStart"/>
      <w:r w:rsidRPr="00F54EAA">
        <w:rPr>
          <w:rFonts w:ascii="Courier New" w:hAnsi="Courier New" w:cs="Courier New"/>
          <w:color w:val="000000"/>
          <w:sz w:val="18"/>
          <w:szCs w:val="20"/>
        </w:rPr>
        <w:t>Esr</w:t>
      </w:r>
      <w:proofErr w:type="spellEnd"/>
      <w:r w:rsidRPr="00F54EAA">
        <w:rPr>
          <w:rFonts w:ascii="Courier New" w:hAnsi="Courier New" w:cs="Courier New"/>
          <w:color w:val="000000"/>
          <w:sz w:val="18"/>
          <w:szCs w:val="20"/>
        </w:rPr>
        <w:t xml:space="preserve"> &gt; 1e2 )</w:t>
      </w:r>
    </w:p>
    <w:p w:rsidR="00F54EAA" w:rsidRPr="00F54EAA" w:rsidRDefault="00F54EAA" w:rsidP="00F54EAA">
      <w:pPr>
        <w:autoSpaceDE w:val="0"/>
        <w:autoSpaceDN w:val="0"/>
        <w:adjustRightInd w:val="0"/>
        <w:spacing w:after="0" w:line="240" w:lineRule="auto"/>
        <w:rPr>
          <w:rFonts w:ascii="Courier New" w:hAnsi="Courier New" w:cs="Courier New"/>
          <w:szCs w:val="24"/>
        </w:rPr>
      </w:pPr>
      <w:r w:rsidRPr="00F54EAA">
        <w:rPr>
          <w:rFonts w:ascii="Courier New" w:hAnsi="Courier New" w:cs="Courier New"/>
          <w:color w:val="000000"/>
          <w:sz w:val="18"/>
          <w:szCs w:val="20"/>
        </w:rPr>
        <w:t xml:space="preserve">                    </w:t>
      </w:r>
      <w:proofErr w:type="spellStart"/>
      <w:r w:rsidRPr="00F54EAA">
        <w:rPr>
          <w:rFonts w:ascii="Courier New" w:hAnsi="Courier New" w:cs="Courier New"/>
          <w:color w:val="000000"/>
          <w:sz w:val="18"/>
          <w:szCs w:val="20"/>
        </w:rPr>
        <w:t>Lp</w:t>
      </w:r>
      <w:proofErr w:type="spellEnd"/>
      <w:r w:rsidRPr="00F54EAA">
        <w:rPr>
          <w:rFonts w:ascii="Courier New" w:hAnsi="Courier New" w:cs="Courier New"/>
          <w:color w:val="000000"/>
          <w:sz w:val="18"/>
          <w:szCs w:val="20"/>
        </w:rPr>
        <w:t xml:space="preserve"> = </w:t>
      </w:r>
      <w:proofErr w:type="spellStart"/>
      <w:proofErr w:type="gramStart"/>
      <w:r w:rsidRPr="00F54EAA">
        <w:rPr>
          <w:rFonts w:ascii="Courier New" w:hAnsi="Courier New" w:cs="Courier New"/>
          <w:color w:val="000000"/>
          <w:sz w:val="18"/>
          <w:szCs w:val="20"/>
        </w:rPr>
        <w:t>sqrt</w:t>
      </w:r>
      <w:proofErr w:type="spellEnd"/>
      <w:r w:rsidRPr="00F54EAA">
        <w:rPr>
          <w:rFonts w:ascii="Courier New" w:hAnsi="Courier New" w:cs="Courier New"/>
          <w:color w:val="000000"/>
          <w:sz w:val="18"/>
          <w:szCs w:val="20"/>
        </w:rPr>
        <w:t>(</w:t>
      </w:r>
      <w:proofErr w:type="gramEnd"/>
      <w:r w:rsidRPr="00F54EAA">
        <w:rPr>
          <w:rFonts w:ascii="Courier New" w:hAnsi="Courier New" w:cs="Courier New"/>
          <w:color w:val="000000"/>
          <w:sz w:val="18"/>
          <w:szCs w:val="20"/>
        </w:rPr>
        <w:t xml:space="preserve"> 1 / (1/L2(</w:t>
      </w:r>
      <w:proofErr w:type="spellStart"/>
      <w:r w:rsidRPr="00F54EAA">
        <w:rPr>
          <w:rFonts w:ascii="Courier New" w:hAnsi="Courier New" w:cs="Courier New"/>
          <w:color w:val="000000"/>
          <w:sz w:val="18"/>
          <w:szCs w:val="20"/>
        </w:rPr>
        <w:t>s,sp</w:t>
      </w:r>
      <w:proofErr w:type="spellEnd"/>
      <w:r w:rsidRPr="00F54EAA">
        <w:rPr>
          <w:rFonts w:ascii="Courier New" w:hAnsi="Courier New" w:cs="Courier New"/>
          <w:color w:val="000000"/>
          <w:sz w:val="18"/>
          <w:szCs w:val="20"/>
        </w:rPr>
        <w:t>)+1/L2(</w:t>
      </w:r>
      <w:proofErr w:type="spellStart"/>
      <w:r w:rsidRPr="00F54EAA">
        <w:rPr>
          <w:rFonts w:ascii="Courier New" w:hAnsi="Courier New" w:cs="Courier New"/>
          <w:color w:val="000000"/>
          <w:sz w:val="18"/>
          <w:szCs w:val="20"/>
        </w:rPr>
        <w:t>r,rp</w:t>
      </w:r>
      <w:proofErr w:type="spellEnd"/>
      <w:r w:rsidRPr="00F54EAA">
        <w:rPr>
          <w:rFonts w:ascii="Courier New" w:hAnsi="Courier New" w:cs="Courier New"/>
          <w:color w:val="000000"/>
          <w:sz w:val="18"/>
          <w:szCs w:val="20"/>
        </w:rPr>
        <w:t>) ) ) ;</w:t>
      </w:r>
    </w:p>
    <w:p w:rsidR="00F54EAA" w:rsidRPr="00F54EAA" w:rsidRDefault="00F54EAA" w:rsidP="00F54EAA">
      <w:pPr>
        <w:autoSpaceDE w:val="0"/>
        <w:autoSpaceDN w:val="0"/>
        <w:adjustRightInd w:val="0"/>
        <w:spacing w:after="0" w:line="240" w:lineRule="auto"/>
        <w:rPr>
          <w:rFonts w:ascii="Courier New" w:hAnsi="Courier New" w:cs="Courier New"/>
          <w:szCs w:val="24"/>
        </w:rPr>
      </w:pPr>
      <w:r w:rsidRPr="00F54EAA">
        <w:rPr>
          <w:rFonts w:ascii="Courier New" w:hAnsi="Courier New" w:cs="Courier New"/>
          <w:color w:val="000000"/>
          <w:sz w:val="18"/>
          <w:szCs w:val="20"/>
        </w:rPr>
        <w:t xml:space="preserve">                    </w:t>
      </w:r>
      <w:proofErr w:type="spellStart"/>
      <w:r w:rsidRPr="00F54EAA">
        <w:rPr>
          <w:rFonts w:ascii="Courier New" w:hAnsi="Courier New" w:cs="Courier New"/>
          <w:color w:val="000000"/>
          <w:sz w:val="18"/>
          <w:szCs w:val="20"/>
        </w:rPr>
        <w:t>Tarea</w:t>
      </w:r>
      <w:proofErr w:type="spellEnd"/>
      <w:r w:rsidRPr="00F54EAA">
        <w:rPr>
          <w:rFonts w:ascii="Courier New" w:hAnsi="Courier New" w:cs="Courier New"/>
          <w:color w:val="000000"/>
          <w:sz w:val="18"/>
          <w:szCs w:val="20"/>
        </w:rPr>
        <w:t xml:space="preserve"> = </w:t>
      </w:r>
      <w:proofErr w:type="spellStart"/>
      <w:r w:rsidRPr="00F54EAA">
        <w:rPr>
          <w:rFonts w:ascii="Courier New" w:hAnsi="Courier New" w:cs="Courier New"/>
          <w:color w:val="000000"/>
          <w:sz w:val="18"/>
          <w:szCs w:val="20"/>
        </w:rPr>
        <w:t>Lp</w:t>
      </w:r>
      <w:proofErr w:type="spellEnd"/>
      <w:r w:rsidRPr="00F54EAA">
        <w:rPr>
          <w:rFonts w:ascii="Courier New" w:hAnsi="Courier New" w:cs="Courier New"/>
          <w:color w:val="000000"/>
          <w:sz w:val="18"/>
          <w:szCs w:val="20"/>
        </w:rPr>
        <w:t xml:space="preserve"> * </w:t>
      </w:r>
      <w:proofErr w:type="gramStart"/>
      <w:r w:rsidRPr="00F54EAA">
        <w:rPr>
          <w:rFonts w:ascii="Courier New" w:hAnsi="Courier New" w:cs="Courier New"/>
          <w:color w:val="000000"/>
          <w:sz w:val="18"/>
          <w:szCs w:val="20"/>
        </w:rPr>
        <w:t>sin(</w:t>
      </w:r>
      <w:proofErr w:type="gramEnd"/>
      <w:r w:rsidRPr="00F54EAA">
        <w:rPr>
          <w:rFonts w:ascii="Courier New" w:hAnsi="Courier New" w:cs="Courier New"/>
          <w:color w:val="000000"/>
          <w:sz w:val="18"/>
          <w:szCs w:val="20"/>
        </w:rPr>
        <w:t>angle1(</w:t>
      </w:r>
      <w:proofErr w:type="spellStart"/>
      <w:r w:rsidRPr="00F54EAA">
        <w:rPr>
          <w:rFonts w:ascii="Courier New" w:hAnsi="Courier New" w:cs="Courier New"/>
          <w:color w:val="000000"/>
          <w:sz w:val="18"/>
          <w:szCs w:val="20"/>
        </w:rPr>
        <w:t>r,rp</w:t>
      </w:r>
      <w:proofErr w:type="spellEnd"/>
      <w:r w:rsidRPr="00F54EAA">
        <w:rPr>
          <w:rFonts w:ascii="Courier New" w:hAnsi="Courier New" w:cs="Courier New"/>
          <w:color w:val="000000"/>
          <w:sz w:val="18"/>
          <w:szCs w:val="20"/>
        </w:rPr>
        <w:t>)) / speed ;</w:t>
      </w:r>
    </w:p>
    <w:p w:rsidR="00F54EAA" w:rsidRPr="00F54EAA" w:rsidRDefault="00F54EAA" w:rsidP="00F54EAA">
      <w:pPr>
        <w:autoSpaceDE w:val="0"/>
        <w:autoSpaceDN w:val="0"/>
        <w:adjustRightInd w:val="0"/>
        <w:spacing w:after="0" w:line="240" w:lineRule="auto"/>
        <w:rPr>
          <w:rFonts w:ascii="Courier New" w:hAnsi="Courier New" w:cs="Courier New"/>
          <w:szCs w:val="24"/>
        </w:rPr>
      </w:pPr>
      <w:r w:rsidRPr="00F54EAA">
        <w:rPr>
          <w:rFonts w:ascii="Courier New" w:hAnsi="Courier New" w:cs="Courier New"/>
          <w:color w:val="000000"/>
          <w:sz w:val="18"/>
          <w:szCs w:val="20"/>
        </w:rPr>
        <w:t xml:space="preserve">                    </w:t>
      </w:r>
      <w:proofErr w:type="spellStart"/>
      <w:r w:rsidRPr="00F54EAA">
        <w:rPr>
          <w:rFonts w:ascii="Courier New" w:hAnsi="Courier New" w:cs="Courier New"/>
          <w:color w:val="000000"/>
          <w:sz w:val="18"/>
          <w:szCs w:val="20"/>
        </w:rPr>
        <w:t>Tsr</w:t>
      </w:r>
      <w:proofErr w:type="spellEnd"/>
      <w:r w:rsidRPr="00F54EAA">
        <w:rPr>
          <w:rFonts w:ascii="Courier New" w:hAnsi="Courier New" w:cs="Courier New"/>
          <w:color w:val="000000"/>
          <w:sz w:val="18"/>
          <w:szCs w:val="20"/>
        </w:rPr>
        <w:t xml:space="preserve"> = </w:t>
      </w:r>
      <w:proofErr w:type="spellStart"/>
      <w:proofErr w:type="gramStart"/>
      <w:r w:rsidRPr="00F54EAA">
        <w:rPr>
          <w:rFonts w:ascii="Courier New" w:hAnsi="Courier New" w:cs="Courier New"/>
          <w:color w:val="000000"/>
          <w:sz w:val="18"/>
          <w:szCs w:val="20"/>
        </w:rPr>
        <w:t>sqrt</w:t>
      </w:r>
      <w:proofErr w:type="spellEnd"/>
      <w:r w:rsidRPr="00F54EAA">
        <w:rPr>
          <w:rFonts w:ascii="Courier New" w:hAnsi="Courier New" w:cs="Courier New"/>
          <w:color w:val="000000"/>
          <w:sz w:val="18"/>
          <w:szCs w:val="20"/>
        </w:rPr>
        <w:t>(</w:t>
      </w:r>
      <w:proofErr w:type="gramEnd"/>
      <w:r w:rsidRPr="00F54EAA">
        <w:rPr>
          <w:rFonts w:ascii="Courier New" w:hAnsi="Courier New" w:cs="Courier New"/>
          <w:color w:val="000000"/>
          <w:sz w:val="18"/>
          <w:szCs w:val="20"/>
        </w:rPr>
        <w:t xml:space="preserve"> T0*T0 + </w:t>
      </w:r>
      <w:proofErr w:type="spellStart"/>
      <w:r w:rsidRPr="00F54EAA">
        <w:rPr>
          <w:rFonts w:ascii="Courier New" w:hAnsi="Courier New" w:cs="Courier New"/>
          <w:color w:val="000000"/>
          <w:sz w:val="18"/>
          <w:szCs w:val="20"/>
        </w:rPr>
        <w:t>Tarea</w:t>
      </w:r>
      <w:proofErr w:type="spellEnd"/>
      <w:r w:rsidRPr="00F54EAA">
        <w:rPr>
          <w:rFonts w:ascii="Courier New" w:hAnsi="Courier New" w:cs="Courier New"/>
          <w:color w:val="000000"/>
          <w:sz w:val="18"/>
          <w:szCs w:val="20"/>
        </w:rPr>
        <w:t>*</w:t>
      </w:r>
      <w:proofErr w:type="spellStart"/>
      <w:r w:rsidRPr="00F54EAA">
        <w:rPr>
          <w:rFonts w:ascii="Courier New" w:hAnsi="Courier New" w:cs="Courier New"/>
          <w:color w:val="000000"/>
          <w:sz w:val="18"/>
          <w:szCs w:val="20"/>
        </w:rPr>
        <w:t>Tarea</w:t>
      </w:r>
      <w:proofErr w:type="spellEnd"/>
      <w:r w:rsidRPr="00F54EAA">
        <w:rPr>
          <w:rFonts w:ascii="Courier New" w:hAnsi="Courier New" w:cs="Courier New"/>
          <w:color w:val="000000"/>
          <w:sz w:val="18"/>
          <w:szCs w:val="20"/>
        </w:rPr>
        <w:t xml:space="preserve"> ) / 2 ;</w:t>
      </w:r>
    </w:p>
    <w:p w:rsidR="00F54EAA" w:rsidRPr="00F54EAA" w:rsidRDefault="00F54EAA" w:rsidP="00F54EAA">
      <w:pPr>
        <w:autoSpaceDE w:val="0"/>
        <w:autoSpaceDN w:val="0"/>
        <w:adjustRightInd w:val="0"/>
        <w:spacing w:after="0" w:line="240" w:lineRule="auto"/>
        <w:rPr>
          <w:rFonts w:ascii="Courier New" w:hAnsi="Courier New" w:cs="Courier New"/>
          <w:szCs w:val="24"/>
        </w:rPr>
      </w:pPr>
      <w:r w:rsidRPr="00F54EAA">
        <w:rPr>
          <w:rFonts w:ascii="Courier New" w:hAnsi="Courier New" w:cs="Courier New"/>
          <w:color w:val="000000"/>
          <w:sz w:val="18"/>
          <w:szCs w:val="20"/>
        </w:rPr>
        <w:t xml:space="preserve">                    t0 = time1(</w:t>
      </w:r>
      <w:proofErr w:type="spellStart"/>
      <w:r w:rsidRPr="00F54EAA">
        <w:rPr>
          <w:rFonts w:ascii="Courier New" w:hAnsi="Courier New" w:cs="Courier New"/>
          <w:color w:val="000000"/>
          <w:sz w:val="18"/>
          <w:szCs w:val="20"/>
        </w:rPr>
        <w:t>s</w:t>
      </w:r>
      <w:proofErr w:type="gramStart"/>
      <w:r w:rsidRPr="00F54EAA">
        <w:rPr>
          <w:rFonts w:ascii="Courier New" w:hAnsi="Courier New" w:cs="Courier New"/>
          <w:color w:val="000000"/>
          <w:sz w:val="18"/>
          <w:szCs w:val="20"/>
        </w:rPr>
        <w:t>,sp</w:t>
      </w:r>
      <w:proofErr w:type="spellEnd"/>
      <w:proofErr w:type="gramEnd"/>
      <w:r w:rsidRPr="00F54EAA">
        <w:rPr>
          <w:rFonts w:ascii="Courier New" w:hAnsi="Courier New" w:cs="Courier New"/>
          <w:color w:val="000000"/>
          <w:sz w:val="18"/>
          <w:szCs w:val="20"/>
        </w:rPr>
        <w:t>) + time1(</w:t>
      </w:r>
      <w:proofErr w:type="spellStart"/>
      <w:r w:rsidRPr="00F54EAA">
        <w:rPr>
          <w:rFonts w:ascii="Courier New" w:hAnsi="Courier New" w:cs="Courier New"/>
          <w:color w:val="000000"/>
          <w:sz w:val="18"/>
          <w:szCs w:val="20"/>
        </w:rPr>
        <w:t>r,rp</w:t>
      </w:r>
      <w:proofErr w:type="spellEnd"/>
      <w:r w:rsidRPr="00F54EAA">
        <w:rPr>
          <w:rFonts w:ascii="Courier New" w:hAnsi="Courier New" w:cs="Courier New"/>
          <w:color w:val="000000"/>
          <w:sz w:val="18"/>
          <w:szCs w:val="20"/>
        </w:rPr>
        <w:t xml:space="preserve">) + </w:t>
      </w:r>
      <w:proofErr w:type="spellStart"/>
      <w:r w:rsidRPr="00F54EAA">
        <w:rPr>
          <w:rFonts w:ascii="Courier New" w:hAnsi="Courier New" w:cs="Courier New"/>
          <w:color w:val="000000"/>
          <w:sz w:val="18"/>
          <w:szCs w:val="20"/>
        </w:rPr>
        <w:t>Tsr</w:t>
      </w:r>
      <w:proofErr w:type="spellEnd"/>
      <w:r w:rsidRPr="00F54EAA">
        <w:rPr>
          <w:rFonts w:ascii="Courier New" w:hAnsi="Courier New" w:cs="Courier New"/>
          <w:color w:val="000000"/>
          <w:sz w:val="18"/>
          <w:szCs w:val="20"/>
        </w:rPr>
        <w:t xml:space="preserve"> ;</w:t>
      </w:r>
    </w:p>
    <w:p w:rsidR="00F54EAA" w:rsidRPr="00F54EAA" w:rsidRDefault="00F54EAA" w:rsidP="00F54EAA">
      <w:pPr>
        <w:autoSpaceDE w:val="0"/>
        <w:autoSpaceDN w:val="0"/>
        <w:adjustRightInd w:val="0"/>
        <w:spacing w:after="0" w:line="240" w:lineRule="auto"/>
        <w:rPr>
          <w:rFonts w:ascii="Courier New" w:hAnsi="Courier New" w:cs="Courier New"/>
          <w:szCs w:val="24"/>
        </w:rPr>
      </w:pPr>
      <w:r w:rsidRPr="00F54EAA">
        <w:rPr>
          <w:rFonts w:ascii="Courier New" w:hAnsi="Courier New" w:cs="Courier New"/>
          <w:color w:val="000000"/>
          <w:sz w:val="18"/>
          <w:szCs w:val="20"/>
        </w:rPr>
        <w:t xml:space="preserve">                    </w:t>
      </w:r>
      <w:proofErr w:type="spellStart"/>
      <w:proofErr w:type="gramStart"/>
      <w:r w:rsidRPr="00F54EAA">
        <w:rPr>
          <w:rFonts w:ascii="Courier New" w:hAnsi="Courier New" w:cs="Courier New"/>
          <w:color w:val="000000"/>
          <w:sz w:val="18"/>
          <w:szCs w:val="20"/>
        </w:rPr>
        <w:t>contrib</w:t>
      </w:r>
      <w:proofErr w:type="spellEnd"/>
      <w:proofErr w:type="gramEnd"/>
      <w:r w:rsidRPr="00F54EAA">
        <w:rPr>
          <w:rFonts w:ascii="Courier New" w:hAnsi="Courier New" w:cs="Courier New"/>
          <w:color w:val="000000"/>
          <w:sz w:val="18"/>
          <w:szCs w:val="20"/>
        </w:rPr>
        <w:t xml:space="preserve"> = </w:t>
      </w:r>
      <w:proofErr w:type="spellStart"/>
      <w:r w:rsidRPr="00F54EAA">
        <w:rPr>
          <w:rFonts w:ascii="Courier New" w:hAnsi="Courier New" w:cs="Courier New"/>
          <w:color w:val="000000"/>
          <w:sz w:val="18"/>
          <w:szCs w:val="20"/>
        </w:rPr>
        <w:t>Esr</w:t>
      </w:r>
      <w:proofErr w:type="spellEnd"/>
      <w:r w:rsidRPr="00F54EAA">
        <w:rPr>
          <w:rFonts w:ascii="Courier New" w:hAnsi="Courier New" w:cs="Courier New"/>
          <w:color w:val="000000"/>
          <w:sz w:val="18"/>
          <w:szCs w:val="20"/>
        </w:rPr>
        <w:t xml:space="preserve"> * </w:t>
      </w:r>
      <w:proofErr w:type="spellStart"/>
      <w:r w:rsidRPr="00F54EAA">
        <w:rPr>
          <w:rFonts w:ascii="Courier New" w:hAnsi="Courier New" w:cs="Courier New"/>
          <w:color w:val="000000"/>
          <w:sz w:val="18"/>
          <w:szCs w:val="20"/>
        </w:rPr>
        <w:t>exp</w:t>
      </w:r>
      <w:proofErr w:type="spellEnd"/>
      <w:r w:rsidRPr="00F54EAA">
        <w:rPr>
          <w:rFonts w:ascii="Courier New" w:hAnsi="Courier New" w:cs="Courier New"/>
          <w:color w:val="000000"/>
          <w:sz w:val="18"/>
          <w:szCs w:val="20"/>
        </w:rPr>
        <w:t>(-0.5*((time2-t0)/</w:t>
      </w:r>
      <w:proofErr w:type="spellStart"/>
      <w:r w:rsidRPr="00F54EAA">
        <w:rPr>
          <w:rFonts w:ascii="Courier New" w:hAnsi="Courier New" w:cs="Courier New"/>
          <w:color w:val="000000"/>
          <w:sz w:val="18"/>
          <w:szCs w:val="20"/>
        </w:rPr>
        <w:t>Tsr</w:t>
      </w:r>
      <w:proofErr w:type="spellEnd"/>
      <w:r w:rsidRPr="00F54EAA">
        <w:rPr>
          <w:rFonts w:ascii="Courier New" w:hAnsi="Courier New" w:cs="Courier New"/>
          <w:color w:val="000000"/>
          <w:sz w:val="18"/>
          <w:szCs w:val="20"/>
        </w:rPr>
        <w:t xml:space="preserve">).^2) </w:t>
      </w:r>
      <w:r w:rsidRPr="00F54EAA">
        <w:rPr>
          <w:rFonts w:ascii="Courier New" w:hAnsi="Courier New" w:cs="Courier New"/>
          <w:color w:val="0000FF"/>
          <w:sz w:val="18"/>
          <w:szCs w:val="20"/>
        </w:rPr>
        <w:t>...</w:t>
      </w:r>
    </w:p>
    <w:p w:rsidR="00F54EAA" w:rsidRPr="00F54EAA" w:rsidRDefault="00F54EAA" w:rsidP="00F54EAA">
      <w:pPr>
        <w:autoSpaceDE w:val="0"/>
        <w:autoSpaceDN w:val="0"/>
        <w:adjustRightInd w:val="0"/>
        <w:spacing w:after="0" w:line="240" w:lineRule="auto"/>
        <w:rPr>
          <w:rFonts w:ascii="Courier New" w:hAnsi="Courier New" w:cs="Courier New"/>
          <w:szCs w:val="24"/>
        </w:rPr>
      </w:pPr>
      <w:r w:rsidRPr="00F54EAA">
        <w:rPr>
          <w:rFonts w:ascii="Courier New" w:hAnsi="Courier New" w:cs="Courier New"/>
          <w:color w:val="000000"/>
          <w:sz w:val="18"/>
          <w:szCs w:val="20"/>
        </w:rPr>
        <w:t xml:space="preserve">                        / </w:t>
      </w:r>
      <w:proofErr w:type="gramStart"/>
      <w:r w:rsidRPr="00F54EAA">
        <w:rPr>
          <w:rFonts w:ascii="Courier New" w:hAnsi="Courier New" w:cs="Courier New"/>
          <w:color w:val="000000"/>
          <w:sz w:val="18"/>
          <w:szCs w:val="20"/>
        </w:rPr>
        <w:t xml:space="preserve">( </w:t>
      </w:r>
      <w:proofErr w:type="spellStart"/>
      <w:r w:rsidRPr="00F54EAA">
        <w:rPr>
          <w:rFonts w:ascii="Courier New" w:hAnsi="Courier New" w:cs="Courier New"/>
          <w:color w:val="000000"/>
          <w:sz w:val="18"/>
          <w:szCs w:val="20"/>
        </w:rPr>
        <w:t>Tsr</w:t>
      </w:r>
      <w:proofErr w:type="spellEnd"/>
      <w:proofErr w:type="gramEnd"/>
      <w:r w:rsidRPr="00F54EAA">
        <w:rPr>
          <w:rFonts w:ascii="Courier New" w:hAnsi="Courier New" w:cs="Courier New"/>
          <w:color w:val="000000"/>
          <w:sz w:val="18"/>
          <w:szCs w:val="20"/>
        </w:rPr>
        <w:t xml:space="preserve"> * </w:t>
      </w:r>
      <w:proofErr w:type="spellStart"/>
      <w:r w:rsidRPr="00F54EAA">
        <w:rPr>
          <w:rFonts w:ascii="Courier New" w:hAnsi="Courier New" w:cs="Courier New"/>
          <w:color w:val="000000"/>
          <w:sz w:val="18"/>
          <w:szCs w:val="20"/>
        </w:rPr>
        <w:t>sqrt</w:t>
      </w:r>
      <w:proofErr w:type="spellEnd"/>
      <w:r w:rsidRPr="00F54EAA">
        <w:rPr>
          <w:rFonts w:ascii="Courier New" w:hAnsi="Courier New" w:cs="Courier New"/>
          <w:color w:val="000000"/>
          <w:sz w:val="18"/>
          <w:szCs w:val="20"/>
        </w:rPr>
        <w:t>(2*pi) ) ;</w:t>
      </w:r>
    </w:p>
    <w:p w:rsidR="00F54EAA" w:rsidRPr="00F54EAA" w:rsidRDefault="00F54EAA" w:rsidP="00F54EAA">
      <w:pPr>
        <w:autoSpaceDE w:val="0"/>
        <w:autoSpaceDN w:val="0"/>
        <w:adjustRightInd w:val="0"/>
        <w:spacing w:after="0" w:line="240" w:lineRule="auto"/>
        <w:rPr>
          <w:rFonts w:ascii="Courier New" w:hAnsi="Courier New" w:cs="Courier New"/>
          <w:szCs w:val="24"/>
        </w:rPr>
      </w:pPr>
      <w:r w:rsidRPr="00F54EAA">
        <w:rPr>
          <w:rFonts w:ascii="Courier New" w:hAnsi="Courier New" w:cs="Courier New"/>
          <w:color w:val="000000"/>
          <w:sz w:val="18"/>
          <w:szCs w:val="20"/>
        </w:rPr>
        <w:t xml:space="preserve">                    </w:t>
      </w:r>
      <w:proofErr w:type="gramStart"/>
      <w:r w:rsidRPr="00F54EAA">
        <w:rPr>
          <w:rFonts w:ascii="Courier New" w:hAnsi="Courier New" w:cs="Courier New"/>
          <w:color w:val="000000"/>
          <w:sz w:val="18"/>
          <w:szCs w:val="20"/>
        </w:rPr>
        <w:t>reverb(</w:t>
      </w:r>
      <w:proofErr w:type="gramEnd"/>
      <w:r w:rsidRPr="00F54EAA">
        <w:rPr>
          <w:rFonts w:ascii="Courier New" w:hAnsi="Courier New" w:cs="Courier New"/>
          <w:color w:val="000000"/>
          <w:sz w:val="18"/>
          <w:szCs w:val="20"/>
        </w:rPr>
        <w:t xml:space="preserve">n,:) = reverb(n,:) + </w:t>
      </w:r>
      <w:proofErr w:type="spellStart"/>
      <w:r w:rsidRPr="00F54EAA">
        <w:rPr>
          <w:rFonts w:ascii="Courier New" w:hAnsi="Courier New" w:cs="Courier New"/>
          <w:color w:val="000000"/>
          <w:sz w:val="18"/>
          <w:szCs w:val="20"/>
        </w:rPr>
        <w:t>contrib</w:t>
      </w:r>
      <w:proofErr w:type="spellEnd"/>
      <w:r w:rsidRPr="00F54EAA">
        <w:rPr>
          <w:rFonts w:ascii="Courier New" w:hAnsi="Courier New" w:cs="Courier New"/>
          <w:color w:val="000000"/>
          <w:sz w:val="18"/>
          <w:szCs w:val="20"/>
        </w:rPr>
        <w:t xml:space="preserve"> ;</w:t>
      </w:r>
    </w:p>
    <w:p w:rsidR="00F54EAA" w:rsidRPr="00F54EAA" w:rsidRDefault="00F54EAA" w:rsidP="00F54EAA">
      <w:pPr>
        <w:autoSpaceDE w:val="0"/>
        <w:autoSpaceDN w:val="0"/>
        <w:adjustRightInd w:val="0"/>
        <w:spacing w:after="0" w:line="240" w:lineRule="auto"/>
        <w:rPr>
          <w:rFonts w:ascii="Courier New" w:hAnsi="Courier New" w:cs="Courier New"/>
          <w:szCs w:val="24"/>
        </w:rPr>
      </w:pPr>
      <w:r w:rsidRPr="00F54EAA">
        <w:rPr>
          <w:rFonts w:ascii="Courier New" w:hAnsi="Courier New" w:cs="Courier New"/>
          <w:color w:val="000000"/>
          <w:sz w:val="18"/>
          <w:szCs w:val="20"/>
        </w:rPr>
        <w:t xml:space="preserve">                </w:t>
      </w:r>
      <w:proofErr w:type="gramStart"/>
      <w:r w:rsidRPr="00F54EAA">
        <w:rPr>
          <w:rFonts w:ascii="Courier New" w:hAnsi="Courier New" w:cs="Courier New"/>
          <w:color w:val="0000FF"/>
          <w:sz w:val="18"/>
          <w:szCs w:val="20"/>
        </w:rPr>
        <w:t>end</w:t>
      </w:r>
      <w:proofErr w:type="gramEnd"/>
    </w:p>
    <w:p w:rsidR="00F54EAA" w:rsidRPr="00F54EAA" w:rsidRDefault="00F54EAA" w:rsidP="00F54EAA">
      <w:pPr>
        <w:autoSpaceDE w:val="0"/>
        <w:autoSpaceDN w:val="0"/>
        <w:adjustRightInd w:val="0"/>
        <w:spacing w:after="0" w:line="240" w:lineRule="auto"/>
        <w:rPr>
          <w:rFonts w:ascii="Courier New" w:hAnsi="Courier New" w:cs="Courier New"/>
          <w:szCs w:val="24"/>
        </w:rPr>
      </w:pPr>
      <w:r w:rsidRPr="00F54EAA">
        <w:rPr>
          <w:rFonts w:ascii="Courier New" w:hAnsi="Courier New" w:cs="Courier New"/>
          <w:color w:val="000000"/>
          <w:sz w:val="18"/>
          <w:szCs w:val="20"/>
        </w:rPr>
        <w:t xml:space="preserve">            </w:t>
      </w:r>
      <w:proofErr w:type="gramStart"/>
      <w:r w:rsidRPr="00F54EAA">
        <w:rPr>
          <w:rFonts w:ascii="Courier New" w:hAnsi="Courier New" w:cs="Courier New"/>
          <w:color w:val="0000FF"/>
          <w:sz w:val="18"/>
          <w:szCs w:val="20"/>
        </w:rPr>
        <w:t>end</w:t>
      </w:r>
      <w:proofErr w:type="gramEnd"/>
    </w:p>
    <w:p w:rsidR="00F54EAA" w:rsidRPr="00F54EAA" w:rsidRDefault="00F54EAA" w:rsidP="00F54EAA">
      <w:pPr>
        <w:autoSpaceDE w:val="0"/>
        <w:autoSpaceDN w:val="0"/>
        <w:adjustRightInd w:val="0"/>
        <w:spacing w:after="0" w:line="240" w:lineRule="auto"/>
        <w:rPr>
          <w:rFonts w:ascii="Courier New" w:hAnsi="Courier New" w:cs="Courier New"/>
          <w:szCs w:val="24"/>
        </w:rPr>
      </w:pPr>
      <w:r w:rsidRPr="00F54EAA">
        <w:rPr>
          <w:rFonts w:ascii="Courier New" w:hAnsi="Courier New" w:cs="Courier New"/>
          <w:color w:val="000000"/>
          <w:sz w:val="18"/>
          <w:szCs w:val="20"/>
        </w:rPr>
        <w:t xml:space="preserve">        </w:t>
      </w:r>
      <w:proofErr w:type="gramStart"/>
      <w:r w:rsidRPr="00F54EAA">
        <w:rPr>
          <w:rFonts w:ascii="Courier New" w:hAnsi="Courier New" w:cs="Courier New"/>
          <w:color w:val="0000FF"/>
          <w:sz w:val="18"/>
          <w:szCs w:val="20"/>
        </w:rPr>
        <w:t>end</w:t>
      </w:r>
      <w:proofErr w:type="gramEnd"/>
    </w:p>
    <w:p w:rsidR="00F54EAA" w:rsidRPr="00F54EAA" w:rsidRDefault="00F54EAA" w:rsidP="00F54EAA">
      <w:pPr>
        <w:autoSpaceDE w:val="0"/>
        <w:autoSpaceDN w:val="0"/>
        <w:adjustRightInd w:val="0"/>
        <w:spacing w:after="0" w:line="240" w:lineRule="auto"/>
        <w:rPr>
          <w:rFonts w:ascii="Courier New" w:hAnsi="Courier New" w:cs="Courier New"/>
          <w:szCs w:val="24"/>
        </w:rPr>
      </w:pPr>
      <w:r w:rsidRPr="00F54EAA">
        <w:rPr>
          <w:rFonts w:ascii="Courier New" w:hAnsi="Courier New" w:cs="Courier New"/>
          <w:color w:val="000000"/>
          <w:sz w:val="18"/>
          <w:szCs w:val="20"/>
        </w:rPr>
        <w:t xml:space="preserve">    </w:t>
      </w:r>
      <w:proofErr w:type="gramStart"/>
      <w:r w:rsidRPr="00F54EAA">
        <w:rPr>
          <w:rFonts w:ascii="Courier New" w:hAnsi="Courier New" w:cs="Courier New"/>
          <w:color w:val="0000FF"/>
          <w:sz w:val="18"/>
          <w:szCs w:val="20"/>
        </w:rPr>
        <w:t>end</w:t>
      </w:r>
      <w:proofErr w:type="gramEnd"/>
    </w:p>
    <w:p w:rsidR="00F54EAA" w:rsidRPr="00F54EAA" w:rsidRDefault="00F54EAA" w:rsidP="00F54EAA">
      <w:pPr>
        <w:autoSpaceDE w:val="0"/>
        <w:autoSpaceDN w:val="0"/>
        <w:adjustRightInd w:val="0"/>
        <w:spacing w:after="0" w:line="240" w:lineRule="auto"/>
        <w:rPr>
          <w:rFonts w:ascii="Courier New" w:hAnsi="Courier New" w:cs="Courier New"/>
          <w:szCs w:val="24"/>
        </w:rPr>
      </w:pPr>
      <w:proofErr w:type="gramStart"/>
      <w:r w:rsidRPr="00F54EAA">
        <w:rPr>
          <w:rFonts w:ascii="Courier New" w:hAnsi="Courier New" w:cs="Courier New"/>
          <w:color w:val="0000FF"/>
          <w:sz w:val="18"/>
          <w:szCs w:val="20"/>
        </w:rPr>
        <w:t>end</w:t>
      </w:r>
      <w:proofErr w:type="gramEnd"/>
    </w:p>
    <w:p w:rsidR="00F54EAA" w:rsidRPr="00F54EAA" w:rsidRDefault="00F54EAA" w:rsidP="00F54EAA">
      <w:pPr>
        <w:autoSpaceDE w:val="0"/>
        <w:autoSpaceDN w:val="0"/>
        <w:adjustRightInd w:val="0"/>
        <w:spacing w:after="0" w:line="240" w:lineRule="auto"/>
        <w:rPr>
          <w:rFonts w:ascii="Courier New" w:hAnsi="Courier New" w:cs="Courier New"/>
          <w:szCs w:val="24"/>
        </w:rPr>
      </w:pPr>
      <w:r w:rsidRPr="00F54EAA">
        <w:rPr>
          <w:rFonts w:ascii="Courier New" w:hAnsi="Courier New" w:cs="Courier New"/>
          <w:color w:val="0000FF"/>
          <w:sz w:val="18"/>
          <w:szCs w:val="20"/>
        </w:rPr>
        <w:t xml:space="preserve"> </w:t>
      </w:r>
    </w:p>
    <w:p w:rsidR="00F54EAA" w:rsidRPr="00F54EAA" w:rsidRDefault="00F54EAA" w:rsidP="00F54EAA">
      <w:pPr>
        <w:autoSpaceDE w:val="0"/>
        <w:autoSpaceDN w:val="0"/>
        <w:adjustRightInd w:val="0"/>
        <w:spacing w:after="0" w:line="240" w:lineRule="auto"/>
        <w:rPr>
          <w:rFonts w:ascii="Courier New" w:hAnsi="Courier New" w:cs="Courier New"/>
          <w:szCs w:val="24"/>
        </w:rPr>
      </w:pPr>
      <w:proofErr w:type="gramStart"/>
      <w:r w:rsidRPr="00F54EAA">
        <w:rPr>
          <w:rFonts w:ascii="Courier New" w:hAnsi="Courier New" w:cs="Courier New"/>
          <w:color w:val="228B22"/>
          <w:sz w:val="18"/>
          <w:szCs w:val="20"/>
        </w:rPr>
        <w:t>%</w:t>
      </w:r>
      <w:proofErr w:type="gramEnd"/>
      <w:r w:rsidRPr="00F54EAA">
        <w:rPr>
          <w:rFonts w:ascii="Courier New" w:hAnsi="Courier New" w:cs="Courier New"/>
          <w:color w:val="228B22"/>
          <w:sz w:val="18"/>
          <w:szCs w:val="20"/>
        </w:rPr>
        <w:t xml:space="preserve"> compute total reverberation in dB</w:t>
      </w:r>
    </w:p>
    <w:p w:rsidR="00F54EAA" w:rsidRPr="00F54EAA" w:rsidRDefault="00F54EAA" w:rsidP="00F54EAA">
      <w:pPr>
        <w:autoSpaceDE w:val="0"/>
        <w:autoSpaceDN w:val="0"/>
        <w:adjustRightInd w:val="0"/>
        <w:spacing w:after="0" w:line="240" w:lineRule="auto"/>
        <w:rPr>
          <w:rFonts w:ascii="Courier New" w:hAnsi="Courier New" w:cs="Courier New"/>
          <w:szCs w:val="24"/>
        </w:rPr>
      </w:pPr>
      <w:r w:rsidRPr="00F54EAA">
        <w:rPr>
          <w:rFonts w:ascii="Courier New" w:hAnsi="Courier New" w:cs="Courier New"/>
          <w:color w:val="228B22"/>
          <w:sz w:val="18"/>
          <w:szCs w:val="20"/>
        </w:rPr>
        <w:t xml:space="preserve"> </w:t>
      </w:r>
    </w:p>
    <w:p w:rsidR="00F54EAA" w:rsidRPr="00F54EAA" w:rsidRDefault="00F54EAA" w:rsidP="00F54EAA">
      <w:pPr>
        <w:autoSpaceDE w:val="0"/>
        <w:autoSpaceDN w:val="0"/>
        <w:adjustRightInd w:val="0"/>
        <w:spacing w:after="0" w:line="240" w:lineRule="auto"/>
        <w:rPr>
          <w:rFonts w:ascii="Courier New" w:hAnsi="Courier New" w:cs="Courier New"/>
          <w:szCs w:val="24"/>
        </w:rPr>
      </w:pPr>
      <w:proofErr w:type="spellStart"/>
      <w:r w:rsidRPr="00F54EAA">
        <w:rPr>
          <w:rFonts w:ascii="Courier New" w:hAnsi="Courier New" w:cs="Courier New"/>
          <w:color w:val="000000"/>
          <w:sz w:val="18"/>
          <w:szCs w:val="20"/>
        </w:rPr>
        <w:t>total_reverb</w:t>
      </w:r>
      <w:proofErr w:type="spellEnd"/>
      <w:r w:rsidRPr="00F54EAA">
        <w:rPr>
          <w:rFonts w:ascii="Courier New" w:hAnsi="Courier New" w:cs="Courier New"/>
          <w:color w:val="000000"/>
          <w:sz w:val="18"/>
          <w:szCs w:val="20"/>
        </w:rPr>
        <w:t xml:space="preserve"> = 10*</w:t>
      </w:r>
      <w:proofErr w:type="gramStart"/>
      <w:r w:rsidRPr="00F54EAA">
        <w:rPr>
          <w:rFonts w:ascii="Courier New" w:hAnsi="Courier New" w:cs="Courier New"/>
          <w:color w:val="000000"/>
          <w:sz w:val="18"/>
          <w:szCs w:val="20"/>
        </w:rPr>
        <w:t>log10(</w:t>
      </w:r>
      <w:proofErr w:type="gramEnd"/>
      <w:r w:rsidRPr="00F54EAA">
        <w:rPr>
          <w:rFonts w:ascii="Courier New" w:hAnsi="Courier New" w:cs="Courier New"/>
          <w:color w:val="000000"/>
          <w:sz w:val="18"/>
          <w:szCs w:val="20"/>
        </w:rPr>
        <w:t xml:space="preserve"> 2*sum(reverb) ) ;</w:t>
      </w:r>
    </w:p>
    <w:p w:rsidR="00F54EAA" w:rsidRPr="00F54EAA" w:rsidRDefault="00F54EAA" w:rsidP="00F54EAA">
      <w:pPr>
        <w:autoSpaceDE w:val="0"/>
        <w:autoSpaceDN w:val="0"/>
        <w:adjustRightInd w:val="0"/>
        <w:spacing w:after="0" w:line="240" w:lineRule="auto"/>
        <w:rPr>
          <w:rFonts w:ascii="Courier New" w:hAnsi="Courier New" w:cs="Courier New"/>
          <w:szCs w:val="24"/>
        </w:rPr>
      </w:pPr>
      <w:proofErr w:type="gramStart"/>
      <w:r w:rsidRPr="00F54EAA">
        <w:rPr>
          <w:rFonts w:ascii="Courier New" w:hAnsi="Courier New" w:cs="Courier New"/>
          <w:color w:val="000000"/>
          <w:sz w:val="18"/>
          <w:szCs w:val="20"/>
        </w:rPr>
        <w:t>reverb</w:t>
      </w:r>
      <w:proofErr w:type="gramEnd"/>
      <w:r w:rsidRPr="00F54EAA">
        <w:rPr>
          <w:rFonts w:ascii="Courier New" w:hAnsi="Courier New" w:cs="Courier New"/>
          <w:color w:val="000000"/>
          <w:sz w:val="18"/>
          <w:szCs w:val="20"/>
        </w:rPr>
        <w:t xml:space="preserve"> = 10*log10( reverb ) ;</w:t>
      </w:r>
    </w:p>
    <w:p w:rsidR="00F54EAA" w:rsidRPr="00F54EAA" w:rsidRDefault="00F54EAA" w:rsidP="00F54EAA">
      <w:pPr>
        <w:autoSpaceDE w:val="0"/>
        <w:autoSpaceDN w:val="0"/>
        <w:adjustRightInd w:val="0"/>
        <w:spacing w:after="0" w:line="240" w:lineRule="auto"/>
        <w:rPr>
          <w:rFonts w:ascii="Courier New" w:hAnsi="Courier New" w:cs="Courier New"/>
          <w:szCs w:val="24"/>
        </w:rPr>
      </w:pPr>
      <w:r w:rsidRPr="00F54EAA">
        <w:rPr>
          <w:rFonts w:ascii="Courier New" w:hAnsi="Courier New" w:cs="Courier New"/>
          <w:color w:val="000000"/>
          <w:sz w:val="18"/>
          <w:szCs w:val="20"/>
        </w:rPr>
        <w:t xml:space="preserve"> </w:t>
      </w:r>
    </w:p>
    <w:p w:rsidR="00F54EAA" w:rsidRPr="00F54EAA" w:rsidRDefault="00F54EAA" w:rsidP="00F54EAA">
      <w:pPr>
        <w:autoSpaceDE w:val="0"/>
        <w:autoSpaceDN w:val="0"/>
        <w:adjustRightInd w:val="0"/>
        <w:spacing w:after="0" w:line="240" w:lineRule="auto"/>
        <w:rPr>
          <w:rFonts w:ascii="Courier New" w:hAnsi="Courier New" w:cs="Courier New"/>
          <w:szCs w:val="24"/>
        </w:rPr>
      </w:pPr>
      <w:proofErr w:type="gramStart"/>
      <w:r w:rsidRPr="00F54EAA">
        <w:rPr>
          <w:rFonts w:ascii="Courier New" w:hAnsi="Courier New" w:cs="Courier New"/>
          <w:color w:val="000000"/>
          <w:sz w:val="18"/>
          <w:szCs w:val="20"/>
        </w:rPr>
        <w:t>save</w:t>
      </w:r>
      <w:proofErr w:type="gramEnd"/>
      <w:r w:rsidRPr="00F54EAA">
        <w:rPr>
          <w:rFonts w:ascii="Courier New" w:hAnsi="Courier New" w:cs="Courier New"/>
          <w:color w:val="000000"/>
          <w:sz w:val="18"/>
          <w:szCs w:val="20"/>
        </w:rPr>
        <w:t xml:space="preserve"> </w:t>
      </w:r>
      <w:proofErr w:type="spellStart"/>
      <w:r w:rsidRPr="00F54EAA">
        <w:rPr>
          <w:rFonts w:ascii="Courier New" w:hAnsi="Courier New" w:cs="Courier New"/>
          <w:color w:val="A020F0"/>
          <w:sz w:val="18"/>
          <w:szCs w:val="20"/>
        </w:rPr>
        <w:t>eigenverb_demo</w:t>
      </w:r>
      <w:proofErr w:type="spellEnd"/>
      <w:r w:rsidRPr="00F54EAA">
        <w:rPr>
          <w:rFonts w:ascii="Courier New" w:hAnsi="Courier New" w:cs="Courier New"/>
          <w:color w:val="000000"/>
          <w:sz w:val="18"/>
          <w:szCs w:val="20"/>
        </w:rPr>
        <w:t xml:space="preserve"> </w:t>
      </w:r>
      <w:r w:rsidRPr="00F54EAA">
        <w:rPr>
          <w:rFonts w:ascii="Courier New" w:hAnsi="Courier New" w:cs="Courier New"/>
          <w:color w:val="A020F0"/>
          <w:sz w:val="18"/>
          <w:szCs w:val="20"/>
        </w:rPr>
        <w:t>time2</w:t>
      </w:r>
      <w:r w:rsidRPr="00F54EAA">
        <w:rPr>
          <w:rFonts w:ascii="Courier New" w:hAnsi="Courier New" w:cs="Courier New"/>
          <w:color w:val="000000"/>
          <w:sz w:val="18"/>
          <w:szCs w:val="20"/>
        </w:rPr>
        <w:t xml:space="preserve"> </w:t>
      </w:r>
      <w:r w:rsidRPr="00F54EAA">
        <w:rPr>
          <w:rFonts w:ascii="Courier New" w:hAnsi="Courier New" w:cs="Courier New"/>
          <w:color w:val="A020F0"/>
          <w:sz w:val="18"/>
          <w:szCs w:val="20"/>
        </w:rPr>
        <w:t>reverb</w:t>
      </w:r>
      <w:r w:rsidRPr="00F54EAA">
        <w:rPr>
          <w:rFonts w:ascii="Courier New" w:hAnsi="Courier New" w:cs="Courier New"/>
          <w:color w:val="000000"/>
          <w:sz w:val="18"/>
          <w:szCs w:val="20"/>
        </w:rPr>
        <w:t xml:space="preserve"> </w:t>
      </w:r>
      <w:proofErr w:type="spellStart"/>
      <w:r w:rsidRPr="00F54EAA">
        <w:rPr>
          <w:rFonts w:ascii="Courier New" w:hAnsi="Courier New" w:cs="Courier New"/>
          <w:color w:val="A020F0"/>
          <w:sz w:val="18"/>
          <w:szCs w:val="20"/>
        </w:rPr>
        <w:t>total_reverb</w:t>
      </w:r>
      <w:proofErr w:type="spellEnd"/>
      <w:r w:rsidRPr="00F54EAA">
        <w:rPr>
          <w:rFonts w:ascii="Courier New" w:hAnsi="Courier New" w:cs="Courier New"/>
          <w:color w:val="000000"/>
          <w:sz w:val="18"/>
          <w:szCs w:val="20"/>
        </w:rPr>
        <w:t xml:space="preserve"> </w:t>
      </w:r>
      <w:r w:rsidRPr="00F54EAA">
        <w:rPr>
          <w:rFonts w:ascii="Courier New" w:hAnsi="Courier New" w:cs="Courier New"/>
          <w:color w:val="A020F0"/>
          <w:sz w:val="18"/>
          <w:szCs w:val="20"/>
        </w:rPr>
        <w:t>type</w:t>
      </w:r>
      <w:r w:rsidRPr="00F54EAA">
        <w:rPr>
          <w:rFonts w:ascii="Courier New" w:hAnsi="Courier New" w:cs="Courier New"/>
          <w:color w:val="000000"/>
          <w:sz w:val="18"/>
          <w:szCs w:val="20"/>
        </w:rPr>
        <w:t xml:space="preserve"> </w:t>
      </w:r>
      <w:r w:rsidRPr="00F54EAA">
        <w:rPr>
          <w:rFonts w:ascii="Courier New" w:hAnsi="Courier New" w:cs="Courier New"/>
          <w:color w:val="0000FF"/>
          <w:sz w:val="18"/>
          <w:szCs w:val="20"/>
        </w:rPr>
        <w:t>...</w:t>
      </w:r>
    </w:p>
    <w:p w:rsidR="00F54EAA" w:rsidRPr="00F54EAA" w:rsidRDefault="00F54EAA" w:rsidP="00F54EAA">
      <w:pPr>
        <w:autoSpaceDE w:val="0"/>
        <w:autoSpaceDN w:val="0"/>
        <w:adjustRightInd w:val="0"/>
        <w:spacing w:after="0" w:line="240" w:lineRule="auto"/>
        <w:rPr>
          <w:rFonts w:ascii="Courier New" w:hAnsi="Courier New" w:cs="Courier New"/>
          <w:szCs w:val="24"/>
        </w:rPr>
      </w:pPr>
      <w:r w:rsidRPr="00F54EAA">
        <w:rPr>
          <w:rFonts w:ascii="Courier New" w:hAnsi="Courier New" w:cs="Courier New"/>
          <w:color w:val="000000"/>
          <w:sz w:val="18"/>
          <w:szCs w:val="20"/>
        </w:rPr>
        <w:t xml:space="preserve">        </w:t>
      </w:r>
      <w:proofErr w:type="gramStart"/>
      <w:r w:rsidRPr="00F54EAA">
        <w:rPr>
          <w:rFonts w:ascii="Courier New" w:hAnsi="Courier New" w:cs="Courier New"/>
          <w:color w:val="A020F0"/>
          <w:sz w:val="18"/>
          <w:szCs w:val="20"/>
        </w:rPr>
        <w:t>speed</w:t>
      </w:r>
      <w:proofErr w:type="gramEnd"/>
      <w:r w:rsidRPr="00F54EAA">
        <w:rPr>
          <w:rFonts w:ascii="Courier New" w:hAnsi="Courier New" w:cs="Courier New"/>
          <w:color w:val="000000"/>
          <w:sz w:val="18"/>
          <w:szCs w:val="20"/>
        </w:rPr>
        <w:t xml:space="preserve"> </w:t>
      </w:r>
      <w:r w:rsidRPr="00F54EAA">
        <w:rPr>
          <w:rFonts w:ascii="Courier New" w:hAnsi="Courier New" w:cs="Courier New"/>
          <w:color w:val="A020F0"/>
          <w:sz w:val="18"/>
          <w:szCs w:val="20"/>
        </w:rPr>
        <w:t>depth</w:t>
      </w:r>
      <w:r w:rsidRPr="00F54EAA">
        <w:rPr>
          <w:rFonts w:ascii="Courier New" w:hAnsi="Courier New" w:cs="Courier New"/>
          <w:color w:val="000000"/>
          <w:sz w:val="18"/>
          <w:szCs w:val="20"/>
        </w:rPr>
        <w:t xml:space="preserve"> </w:t>
      </w:r>
      <w:proofErr w:type="spellStart"/>
      <w:r w:rsidRPr="00F54EAA">
        <w:rPr>
          <w:rFonts w:ascii="Courier New" w:hAnsi="Courier New" w:cs="Courier New"/>
          <w:color w:val="A020F0"/>
          <w:sz w:val="18"/>
          <w:szCs w:val="20"/>
        </w:rPr>
        <w:t>dphi</w:t>
      </w:r>
      <w:proofErr w:type="spellEnd"/>
      <w:r w:rsidRPr="00F54EAA">
        <w:rPr>
          <w:rFonts w:ascii="Courier New" w:hAnsi="Courier New" w:cs="Courier New"/>
          <w:color w:val="000000"/>
          <w:sz w:val="18"/>
          <w:szCs w:val="20"/>
        </w:rPr>
        <w:t xml:space="preserve"> </w:t>
      </w:r>
      <w:proofErr w:type="spellStart"/>
      <w:r w:rsidRPr="00F54EAA">
        <w:rPr>
          <w:rFonts w:ascii="Courier New" w:hAnsi="Courier New" w:cs="Courier New"/>
          <w:color w:val="A020F0"/>
          <w:sz w:val="18"/>
          <w:szCs w:val="20"/>
        </w:rPr>
        <w:t>dtime</w:t>
      </w:r>
      <w:proofErr w:type="spellEnd"/>
      <w:r w:rsidRPr="00F54EAA">
        <w:rPr>
          <w:rFonts w:ascii="Courier New" w:hAnsi="Courier New" w:cs="Courier New"/>
          <w:color w:val="000000"/>
          <w:sz w:val="18"/>
          <w:szCs w:val="20"/>
        </w:rPr>
        <w:t xml:space="preserve"> </w:t>
      </w:r>
      <w:proofErr w:type="spellStart"/>
      <w:r w:rsidRPr="00F54EAA">
        <w:rPr>
          <w:rFonts w:ascii="Courier New" w:hAnsi="Courier New" w:cs="Courier New"/>
          <w:color w:val="A020F0"/>
          <w:sz w:val="18"/>
          <w:szCs w:val="20"/>
        </w:rPr>
        <w:t>bss</w:t>
      </w:r>
      <w:proofErr w:type="spellEnd"/>
      <w:r w:rsidRPr="00F54EAA">
        <w:rPr>
          <w:rFonts w:ascii="Courier New" w:hAnsi="Courier New" w:cs="Courier New"/>
          <w:color w:val="000000"/>
          <w:sz w:val="18"/>
          <w:szCs w:val="20"/>
        </w:rPr>
        <w:t xml:space="preserve"> </w:t>
      </w:r>
      <w:r w:rsidRPr="00F54EAA">
        <w:rPr>
          <w:rFonts w:ascii="Courier New" w:hAnsi="Courier New" w:cs="Courier New"/>
          <w:color w:val="A020F0"/>
          <w:sz w:val="18"/>
          <w:szCs w:val="20"/>
        </w:rPr>
        <w:t>SL</w:t>
      </w:r>
    </w:p>
    <w:p w:rsidR="00F54EAA" w:rsidRPr="00F54EAA" w:rsidRDefault="00F54EAA" w:rsidP="00F54EAA">
      <w:pPr>
        <w:autoSpaceDE w:val="0"/>
        <w:autoSpaceDN w:val="0"/>
        <w:adjustRightInd w:val="0"/>
        <w:spacing w:after="0" w:line="240" w:lineRule="auto"/>
        <w:rPr>
          <w:rFonts w:ascii="Courier New" w:hAnsi="Courier New" w:cs="Courier New"/>
          <w:szCs w:val="24"/>
        </w:rPr>
      </w:pPr>
      <w:r w:rsidRPr="00F54EAA">
        <w:rPr>
          <w:rFonts w:ascii="Courier New" w:hAnsi="Courier New" w:cs="Courier New"/>
          <w:color w:val="A020F0"/>
          <w:sz w:val="18"/>
          <w:szCs w:val="20"/>
        </w:rPr>
        <w:t xml:space="preserve"> </w:t>
      </w:r>
    </w:p>
    <w:p w:rsidR="00F54EAA" w:rsidRPr="00F54EAA" w:rsidRDefault="00F54EAA" w:rsidP="00F54EAA">
      <w:pPr>
        <w:autoSpaceDE w:val="0"/>
        <w:autoSpaceDN w:val="0"/>
        <w:adjustRightInd w:val="0"/>
        <w:spacing w:after="0" w:line="240" w:lineRule="auto"/>
        <w:rPr>
          <w:rFonts w:ascii="Courier New" w:hAnsi="Courier New" w:cs="Courier New"/>
          <w:szCs w:val="24"/>
        </w:rPr>
      </w:pPr>
      <w:proofErr w:type="gramStart"/>
      <w:r w:rsidRPr="00F54EAA">
        <w:rPr>
          <w:rFonts w:ascii="Courier New" w:hAnsi="Courier New" w:cs="Courier New"/>
          <w:color w:val="228B22"/>
          <w:sz w:val="18"/>
          <w:szCs w:val="20"/>
        </w:rPr>
        <w:t>%</w:t>
      </w:r>
      <w:proofErr w:type="gramEnd"/>
      <w:r w:rsidRPr="00F54EAA">
        <w:rPr>
          <w:rFonts w:ascii="Courier New" w:hAnsi="Courier New" w:cs="Courier New"/>
          <w:color w:val="228B22"/>
          <w:sz w:val="18"/>
          <w:szCs w:val="20"/>
        </w:rPr>
        <w:t xml:space="preserve"> load classic result and trim to use the same times as </w:t>
      </w:r>
      <w:proofErr w:type="spellStart"/>
      <w:r w:rsidRPr="00F54EAA">
        <w:rPr>
          <w:rFonts w:ascii="Courier New" w:hAnsi="Courier New" w:cs="Courier New"/>
          <w:color w:val="228B22"/>
          <w:sz w:val="18"/>
          <w:szCs w:val="20"/>
        </w:rPr>
        <w:t>Eigenverb</w:t>
      </w:r>
      <w:proofErr w:type="spellEnd"/>
    </w:p>
    <w:p w:rsidR="00F54EAA" w:rsidRPr="00F54EAA" w:rsidRDefault="00F54EAA" w:rsidP="00F54EAA">
      <w:pPr>
        <w:autoSpaceDE w:val="0"/>
        <w:autoSpaceDN w:val="0"/>
        <w:adjustRightInd w:val="0"/>
        <w:spacing w:after="0" w:line="240" w:lineRule="auto"/>
        <w:rPr>
          <w:rFonts w:ascii="Courier New" w:hAnsi="Courier New" w:cs="Courier New"/>
          <w:szCs w:val="24"/>
        </w:rPr>
      </w:pPr>
      <w:r w:rsidRPr="00F54EAA">
        <w:rPr>
          <w:rFonts w:ascii="Courier New" w:hAnsi="Courier New" w:cs="Courier New"/>
          <w:color w:val="228B22"/>
          <w:sz w:val="18"/>
          <w:szCs w:val="20"/>
        </w:rPr>
        <w:t xml:space="preserve"> </w:t>
      </w:r>
    </w:p>
    <w:p w:rsidR="00F54EAA" w:rsidRPr="00F54EAA" w:rsidRDefault="00F54EAA" w:rsidP="00F54EAA">
      <w:pPr>
        <w:autoSpaceDE w:val="0"/>
        <w:autoSpaceDN w:val="0"/>
        <w:adjustRightInd w:val="0"/>
        <w:spacing w:after="0" w:line="240" w:lineRule="auto"/>
        <w:rPr>
          <w:rFonts w:ascii="Courier New" w:hAnsi="Courier New" w:cs="Courier New"/>
          <w:szCs w:val="24"/>
        </w:rPr>
      </w:pPr>
      <w:proofErr w:type="gramStart"/>
      <w:r w:rsidRPr="00F54EAA">
        <w:rPr>
          <w:rFonts w:ascii="Courier New" w:hAnsi="Courier New" w:cs="Courier New"/>
          <w:color w:val="000000"/>
          <w:sz w:val="18"/>
          <w:szCs w:val="20"/>
        </w:rPr>
        <w:t>classic</w:t>
      </w:r>
      <w:proofErr w:type="gramEnd"/>
      <w:r w:rsidRPr="00F54EAA">
        <w:rPr>
          <w:rFonts w:ascii="Courier New" w:hAnsi="Courier New" w:cs="Courier New"/>
          <w:color w:val="000000"/>
          <w:sz w:val="18"/>
          <w:szCs w:val="20"/>
        </w:rPr>
        <w:t xml:space="preserve"> = load(</w:t>
      </w:r>
      <w:r w:rsidRPr="00F54EAA">
        <w:rPr>
          <w:rFonts w:ascii="Courier New" w:hAnsi="Courier New" w:cs="Courier New"/>
          <w:color w:val="A020F0"/>
          <w:sz w:val="18"/>
          <w:szCs w:val="20"/>
        </w:rPr>
        <w:t>'</w:t>
      </w:r>
      <w:proofErr w:type="spellStart"/>
      <w:r w:rsidRPr="00F54EAA">
        <w:rPr>
          <w:rFonts w:ascii="Courier New" w:hAnsi="Courier New" w:cs="Courier New"/>
          <w:color w:val="A020F0"/>
          <w:sz w:val="18"/>
          <w:szCs w:val="20"/>
        </w:rPr>
        <w:t>classic_reverb.mat</w:t>
      </w:r>
      <w:proofErr w:type="spellEnd"/>
      <w:r w:rsidRPr="00F54EAA">
        <w:rPr>
          <w:rFonts w:ascii="Courier New" w:hAnsi="Courier New" w:cs="Courier New"/>
          <w:color w:val="A020F0"/>
          <w:sz w:val="18"/>
          <w:szCs w:val="20"/>
        </w:rPr>
        <w:t>'</w:t>
      </w:r>
      <w:r w:rsidRPr="00F54EAA">
        <w:rPr>
          <w:rFonts w:ascii="Courier New" w:hAnsi="Courier New" w:cs="Courier New"/>
          <w:color w:val="000000"/>
          <w:sz w:val="18"/>
          <w:szCs w:val="20"/>
        </w:rPr>
        <w:t>);</w:t>
      </w:r>
    </w:p>
    <w:p w:rsidR="00F54EAA" w:rsidRPr="00F54EAA" w:rsidRDefault="00F54EAA" w:rsidP="00F54EAA">
      <w:pPr>
        <w:autoSpaceDE w:val="0"/>
        <w:autoSpaceDN w:val="0"/>
        <w:adjustRightInd w:val="0"/>
        <w:spacing w:after="0" w:line="240" w:lineRule="auto"/>
        <w:rPr>
          <w:rFonts w:ascii="Courier New" w:hAnsi="Courier New" w:cs="Courier New"/>
          <w:szCs w:val="24"/>
        </w:rPr>
      </w:pPr>
      <w:r w:rsidRPr="00F54EAA">
        <w:rPr>
          <w:rFonts w:ascii="Courier New" w:hAnsi="Courier New" w:cs="Courier New"/>
          <w:color w:val="000000"/>
          <w:sz w:val="18"/>
          <w:szCs w:val="20"/>
        </w:rPr>
        <w:t xml:space="preserve">n = </w:t>
      </w:r>
      <w:proofErr w:type="gramStart"/>
      <w:r w:rsidRPr="00F54EAA">
        <w:rPr>
          <w:rFonts w:ascii="Courier New" w:hAnsi="Courier New" w:cs="Courier New"/>
          <w:color w:val="000000"/>
          <w:sz w:val="18"/>
          <w:szCs w:val="20"/>
        </w:rPr>
        <w:t>find(</w:t>
      </w:r>
      <w:proofErr w:type="gramEnd"/>
      <w:r w:rsidRPr="00F54EAA">
        <w:rPr>
          <w:rFonts w:ascii="Courier New" w:hAnsi="Courier New" w:cs="Courier New"/>
          <w:color w:val="000000"/>
          <w:sz w:val="18"/>
          <w:szCs w:val="20"/>
        </w:rPr>
        <w:t xml:space="preserve"> classic.time2 &lt;= time2(end) ) ;</w:t>
      </w:r>
    </w:p>
    <w:p w:rsidR="00F54EAA" w:rsidRPr="00F54EAA" w:rsidRDefault="00F54EAA" w:rsidP="00F54EAA">
      <w:pPr>
        <w:autoSpaceDE w:val="0"/>
        <w:autoSpaceDN w:val="0"/>
        <w:adjustRightInd w:val="0"/>
        <w:spacing w:after="0" w:line="240" w:lineRule="auto"/>
        <w:rPr>
          <w:rFonts w:ascii="Courier New" w:hAnsi="Courier New" w:cs="Courier New"/>
          <w:szCs w:val="24"/>
        </w:rPr>
      </w:pPr>
      <w:r w:rsidRPr="00F54EAA">
        <w:rPr>
          <w:rFonts w:ascii="Courier New" w:hAnsi="Courier New" w:cs="Courier New"/>
          <w:color w:val="000000"/>
          <w:sz w:val="18"/>
          <w:szCs w:val="20"/>
        </w:rPr>
        <w:t xml:space="preserve">classic.time2 = </w:t>
      </w:r>
      <w:proofErr w:type="gramStart"/>
      <w:r w:rsidRPr="00F54EAA">
        <w:rPr>
          <w:rFonts w:ascii="Courier New" w:hAnsi="Courier New" w:cs="Courier New"/>
          <w:color w:val="000000"/>
          <w:sz w:val="18"/>
          <w:szCs w:val="20"/>
        </w:rPr>
        <w:t>classic.time2(</w:t>
      </w:r>
      <w:proofErr w:type="gramEnd"/>
      <w:r w:rsidRPr="00F54EAA">
        <w:rPr>
          <w:rFonts w:ascii="Courier New" w:hAnsi="Courier New" w:cs="Courier New"/>
          <w:color w:val="000000"/>
          <w:sz w:val="18"/>
          <w:szCs w:val="20"/>
        </w:rPr>
        <w:t>n) ;</w:t>
      </w:r>
    </w:p>
    <w:p w:rsidR="00F54EAA" w:rsidRPr="00F54EAA" w:rsidRDefault="00F54EAA" w:rsidP="00F54EAA">
      <w:pPr>
        <w:autoSpaceDE w:val="0"/>
        <w:autoSpaceDN w:val="0"/>
        <w:adjustRightInd w:val="0"/>
        <w:spacing w:after="0" w:line="240" w:lineRule="auto"/>
        <w:rPr>
          <w:rFonts w:ascii="Courier New" w:hAnsi="Courier New" w:cs="Courier New"/>
          <w:szCs w:val="24"/>
        </w:rPr>
      </w:pPr>
      <w:proofErr w:type="spellStart"/>
      <w:r w:rsidRPr="00F54EAA">
        <w:rPr>
          <w:rFonts w:ascii="Courier New" w:hAnsi="Courier New" w:cs="Courier New"/>
          <w:color w:val="000000"/>
          <w:sz w:val="18"/>
          <w:szCs w:val="20"/>
        </w:rPr>
        <w:t>classic.reverb</w:t>
      </w:r>
      <w:proofErr w:type="spellEnd"/>
      <w:r w:rsidRPr="00F54EAA">
        <w:rPr>
          <w:rFonts w:ascii="Courier New" w:hAnsi="Courier New" w:cs="Courier New"/>
          <w:color w:val="000000"/>
          <w:sz w:val="18"/>
          <w:szCs w:val="20"/>
        </w:rPr>
        <w:t xml:space="preserve"> = </w:t>
      </w:r>
      <w:proofErr w:type="spellStart"/>
      <w:proofErr w:type="gramStart"/>
      <w:r w:rsidRPr="00F54EAA">
        <w:rPr>
          <w:rFonts w:ascii="Courier New" w:hAnsi="Courier New" w:cs="Courier New"/>
          <w:color w:val="000000"/>
          <w:sz w:val="18"/>
          <w:szCs w:val="20"/>
        </w:rPr>
        <w:t>classic.reverb</w:t>
      </w:r>
      <w:proofErr w:type="spellEnd"/>
      <w:r w:rsidRPr="00F54EAA">
        <w:rPr>
          <w:rFonts w:ascii="Courier New" w:hAnsi="Courier New" w:cs="Courier New"/>
          <w:color w:val="000000"/>
          <w:sz w:val="18"/>
          <w:szCs w:val="20"/>
        </w:rPr>
        <w:t>(</w:t>
      </w:r>
      <w:proofErr w:type="gramEnd"/>
      <w:r w:rsidRPr="00F54EAA">
        <w:rPr>
          <w:rFonts w:ascii="Courier New" w:hAnsi="Courier New" w:cs="Courier New"/>
          <w:color w:val="000000"/>
          <w:sz w:val="18"/>
          <w:szCs w:val="20"/>
        </w:rPr>
        <w:t>:,n) ;</w:t>
      </w:r>
    </w:p>
    <w:p w:rsidR="00F54EAA" w:rsidRPr="00F54EAA" w:rsidRDefault="00F54EAA" w:rsidP="00F54EAA">
      <w:pPr>
        <w:autoSpaceDE w:val="0"/>
        <w:autoSpaceDN w:val="0"/>
        <w:adjustRightInd w:val="0"/>
        <w:spacing w:after="0" w:line="240" w:lineRule="auto"/>
        <w:rPr>
          <w:rFonts w:ascii="Courier New" w:hAnsi="Courier New" w:cs="Courier New"/>
          <w:szCs w:val="24"/>
        </w:rPr>
      </w:pPr>
      <w:proofErr w:type="spellStart"/>
      <w:r w:rsidRPr="00F54EAA">
        <w:rPr>
          <w:rFonts w:ascii="Courier New" w:hAnsi="Courier New" w:cs="Courier New"/>
          <w:color w:val="000000"/>
          <w:sz w:val="18"/>
          <w:szCs w:val="20"/>
        </w:rPr>
        <w:t>classic.total_reverb</w:t>
      </w:r>
      <w:proofErr w:type="spellEnd"/>
      <w:r w:rsidRPr="00F54EAA">
        <w:rPr>
          <w:rFonts w:ascii="Courier New" w:hAnsi="Courier New" w:cs="Courier New"/>
          <w:color w:val="000000"/>
          <w:sz w:val="18"/>
          <w:szCs w:val="20"/>
        </w:rPr>
        <w:t xml:space="preserve"> = </w:t>
      </w:r>
      <w:proofErr w:type="spellStart"/>
      <w:r w:rsidRPr="00F54EAA">
        <w:rPr>
          <w:rFonts w:ascii="Courier New" w:hAnsi="Courier New" w:cs="Courier New"/>
          <w:color w:val="000000"/>
          <w:sz w:val="18"/>
          <w:szCs w:val="20"/>
        </w:rPr>
        <w:t>classic.total_</w:t>
      </w:r>
      <w:proofErr w:type="gramStart"/>
      <w:r w:rsidRPr="00F54EAA">
        <w:rPr>
          <w:rFonts w:ascii="Courier New" w:hAnsi="Courier New" w:cs="Courier New"/>
          <w:color w:val="000000"/>
          <w:sz w:val="18"/>
          <w:szCs w:val="20"/>
        </w:rPr>
        <w:t>reverb</w:t>
      </w:r>
      <w:proofErr w:type="spellEnd"/>
      <w:r w:rsidRPr="00F54EAA">
        <w:rPr>
          <w:rFonts w:ascii="Courier New" w:hAnsi="Courier New" w:cs="Courier New"/>
          <w:color w:val="000000"/>
          <w:sz w:val="18"/>
          <w:szCs w:val="20"/>
        </w:rPr>
        <w:t>(</w:t>
      </w:r>
      <w:proofErr w:type="gramEnd"/>
      <w:r w:rsidRPr="00F54EAA">
        <w:rPr>
          <w:rFonts w:ascii="Courier New" w:hAnsi="Courier New" w:cs="Courier New"/>
          <w:color w:val="000000"/>
          <w:sz w:val="18"/>
          <w:szCs w:val="20"/>
        </w:rPr>
        <w:t>n) ;</w:t>
      </w:r>
    </w:p>
    <w:p w:rsidR="00F54EAA" w:rsidRPr="00F54EAA" w:rsidRDefault="00F54EAA" w:rsidP="00F54EAA">
      <w:pPr>
        <w:autoSpaceDE w:val="0"/>
        <w:autoSpaceDN w:val="0"/>
        <w:adjustRightInd w:val="0"/>
        <w:spacing w:after="0" w:line="240" w:lineRule="auto"/>
        <w:rPr>
          <w:rFonts w:ascii="Courier New" w:hAnsi="Courier New" w:cs="Courier New"/>
          <w:szCs w:val="24"/>
        </w:rPr>
      </w:pPr>
      <w:r w:rsidRPr="00F54EAA">
        <w:rPr>
          <w:rFonts w:ascii="Courier New" w:hAnsi="Courier New" w:cs="Courier New"/>
          <w:color w:val="000000"/>
          <w:sz w:val="18"/>
          <w:szCs w:val="20"/>
        </w:rPr>
        <w:t xml:space="preserve"> </w:t>
      </w:r>
    </w:p>
    <w:p w:rsidR="00F54EAA" w:rsidRPr="00F54EAA" w:rsidRDefault="00F54EAA" w:rsidP="00F54EAA">
      <w:pPr>
        <w:autoSpaceDE w:val="0"/>
        <w:autoSpaceDN w:val="0"/>
        <w:adjustRightInd w:val="0"/>
        <w:spacing w:after="0" w:line="240" w:lineRule="auto"/>
        <w:rPr>
          <w:rFonts w:ascii="Courier New" w:hAnsi="Courier New" w:cs="Courier New"/>
          <w:szCs w:val="24"/>
        </w:rPr>
      </w:pPr>
      <w:proofErr w:type="spellStart"/>
      <w:r w:rsidRPr="00F54EAA">
        <w:rPr>
          <w:rFonts w:ascii="Courier New" w:hAnsi="Courier New" w:cs="Courier New"/>
          <w:color w:val="000000"/>
          <w:sz w:val="18"/>
          <w:szCs w:val="20"/>
        </w:rPr>
        <w:t>eigenverb.total_reverb</w:t>
      </w:r>
      <w:proofErr w:type="spellEnd"/>
      <w:r w:rsidRPr="00F54EAA">
        <w:rPr>
          <w:rFonts w:ascii="Courier New" w:hAnsi="Courier New" w:cs="Courier New"/>
          <w:color w:val="000000"/>
          <w:sz w:val="18"/>
          <w:szCs w:val="20"/>
        </w:rPr>
        <w:t xml:space="preserve"> = </w:t>
      </w:r>
      <w:proofErr w:type="spellStart"/>
      <w:r w:rsidRPr="00F54EAA">
        <w:rPr>
          <w:rFonts w:ascii="Courier New" w:hAnsi="Courier New" w:cs="Courier New"/>
          <w:color w:val="000000"/>
          <w:sz w:val="18"/>
          <w:szCs w:val="20"/>
        </w:rPr>
        <w:t>total_</w:t>
      </w:r>
      <w:proofErr w:type="gramStart"/>
      <w:r w:rsidRPr="00F54EAA">
        <w:rPr>
          <w:rFonts w:ascii="Courier New" w:hAnsi="Courier New" w:cs="Courier New"/>
          <w:color w:val="000000"/>
          <w:sz w:val="18"/>
          <w:szCs w:val="20"/>
        </w:rPr>
        <w:t>reverb</w:t>
      </w:r>
      <w:proofErr w:type="spellEnd"/>
      <w:r w:rsidRPr="00F54EAA">
        <w:rPr>
          <w:rFonts w:ascii="Courier New" w:hAnsi="Courier New" w:cs="Courier New"/>
          <w:color w:val="000000"/>
          <w:sz w:val="18"/>
          <w:szCs w:val="20"/>
        </w:rPr>
        <w:t xml:space="preserve"> ;</w:t>
      </w:r>
      <w:proofErr w:type="gramEnd"/>
    </w:p>
    <w:p w:rsidR="00F54EAA" w:rsidRPr="00F54EAA" w:rsidRDefault="00F54EAA" w:rsidP="00F54EAA">
      <w:pPr>
        <w:autoSpaceDE w:val="0"/>
        <w:autoSpaceDN w:val="0"/>
        <w:adjustRightInd w:val="0"/>
        <w:spacing w:after="0" w:line="240" w:lineRule="auto"/>
        <w:rPr>
          <w:rFonts w:ascii="Courier New" w:hAnsi="Courier New" w:cs="Courier New"/>
          <w:szCs w:val="24"/>
        </w:rPr>
      </w:pPr>
      <w:proofErr w:type="spellStart"/>
      <w:r w:rsidRPr="00F54EAA">
        <w:rPr>
          <w:rFonts w:ascii="Courier New" w:hAnsi="Courier New" w:cs="Courier New"/>
          <w:color w:val="000000"/>
          <w:sz w:val="18"/>
          <w:szCs w:val="20"/>
        </w:rPr>
        <w:t>eigenverb.reverb</w:t>
      </w:r>
      <w:proofErr w:type="spellEnd"/>
      <w:r w:rsidRPr="00F54EAA">
        <w:rPr>
          <w:rFonts w:ascii="Courier New" w:hAnsi="Courier New" w:cs="Courier New"/>
          <w:color w:val="000000"/>
          <w:sz w:val="18"/>
          <w:szCs w:val="20"/>
        </w:rPr>
        <w:t xml:space="preserve"> = </w:t>
      </w:r>
      <w:proofErr w:type="gramStart"/>
      <w:r w:rsidRPr="00F54EAA">
        <w:rPr>
          <w:rFonts w:ascii="Courier New" w:hAnsi="Courier New" w:cs="Courier New"/>
          <w:color w:val="000000"/>
          <w:sz w:val="18"/>
          <w:szCs w:val="20"/>
        </w:rPr>
        <w:t>reverb ;</w:t>
      </w:r>
      <w:proofErr w:type="gramEnd"/>
    </w:p>
    <w:p w:rsidR="00F54EAA" w:rsidRPr="00F54EAA" w:rsidRDefault="00F54EAA" w:rsidP="00F54EAA">
      <w:pPr>
        <w:autoSpaceDE w:val="0"/>
        <w:autoSpaceDN w:val="0"/>
        <w:adjustRightInd w:val="0"/>
        <w:spacing w:after="0" w:line="240" w:lineRule="auto"/>
        <w:rPr>
          <w:rFonts w:ascii="Courier New" w:hAnsi="Courier New" w:cs="Courier New"/>
          <w:szCs w:val="24"/>
        </w:rPr>
      </w:pPr>
      <w:r w:rsidRPr="00F54EAA">
        <w:rPr>
          <w:rFonts w:ascii="Courier New" w:hAnsi="Courier New" w:cs="Courier New"/>
          <w:color w:val="000000"/>
          <w:sz w:val="18"/>
          <w:szCs w:val="20"/>
        </w:rPr>
        <w:t xml:space="preserve">eigenverb.time2 = </w:t>
      </w:r>
      <w:proofErr w:type="gramStart"/>
      <w:r w:rsidRPr="00F54EAA">
        <w:rPr>
          <w:rFonts w:ascii="Courier New" w:hAnsi="Courier New" w:cs="Courier New"/>
          <w:color w:val="000000"/>
          <w:sz w:val="18"/>
          <w:szCs w:val="20"/>
        </w:rPr>
        <w:t>time2 ;</w:t>
      </w:r>
      <w:proofErr w:type="gramEnd"/>
    </w:p>
    <w:p w:rsidR="00F54EAA" w:rsidRPr="00F54EAA" w:rsidRDefault="00F54EAA" w:rsidP="00F54EAA">
      <w:pPr>
        <w:autoSpaceDE w:val="0"/>
        <w:autoSpaceDN w:val="0"/>
        <w:adjustRightInd w:val="0"/>
        <w:spacing w:after="0" w:line="240" w:lineRule="auto"/>
        <w:rPr>
          <w:rFonts w:ascii="Courier New" w:hAnsi="Courier New" w:cs="Courier New"/>
          <w:szCs w:val="24"/>
        </w:rPr>
      </w:pPr>
      <w:r w:rsidRPr="00F54EAA">
        <w:rPr>
          <w:rFonts w:ascii="Courier New" w:hAnsi="Courier New" w:cs="Courier New"/>
          <w:color w:val="000000"/>
          <w:sz w:val="18"/>
          <w:szCs w:val="20"/>
        </w:rPr>
        <w:t xml:space="preserve"> </w:t>
      </w:r>
    </w:p>
    <w:p w:rsidR="00F54EAA" w:rsidRPr="00F54EAA" w:rsidRDefault="00F54EAA" w:rsidP="00F54EAA">
      <w:pPr>
        <w:autoSpaceDE w:val="0"/>
        <w:autoSpaceDN w:val="0"/>
        <w:adjustRightInd w:val="0"/>
        <w:spacing w:after="0" w:line="240" w:lineRule="auto"/>
        <w:rPr>
          <w:rFonts w:ascii="Courier New" w:hAnsi="Courier New" w:cs="Courier New"/>
          <w:szCs w:val="24"/>
        </w:rPr>
      </w:pPr>
      <w:proofErr w:type="gramStart"/>
      <w:r w:rsidRPr="00F54EAA">
        <w:rPr>
          <w:rFonts w:ascii="Courier New" w:hAnsi="Courier New" w:cs="Courier New"/>
          <w:color w:val="228B22"/>
          <w:sz w:val="18"/>
          <w:szCs w:val="20"/>
        </w:rPr>
        <w:t>%</w:t>
      </w:r>
      <w:proofErr w:type="gramEnd"/>
      <w:r w:rsidRPr="00F54EAA">
        <w:rPr>
          <w:rFonts w:ascii="Courier New" w:hAnsi="Courier New" w:cs="Courier New"/>
          <w:color w:val="228B22"/>
          <w:sz w:val="18"/>
          <w:szCs w:val="20"/>
        </w:rPr>
        <w:t xml:space="preserve"> plot results side by side</w:t>
      </w:r>
    </w:p>
    <w:p w:rsidR="00F54EAA" w:rsidRPr="00F54EAA" w:rsidRDefault="00F54EAA" w:rsidP="00F54EAA">
      <w:pPr>
        <w:autoSpaceDE w:val="0"/>
        <w:autoSpaceDN w:val="0"/>
        <w:adjustRightInd w:val="0"/>
        <w:spacing w:after="0" w:line="240" w:lineRule="auto"/>
        <w:rPr>
          <w:rFonts w:ascii="Courier New" w:hAnsi="Courier New" w:cs="Courier New"/>
          <w:szCs w:val="24"/>
        </w:rPr>
      </w:pPr>
      <w:r w:rsidRPr="00F54EAA">
        <w:rPr>
          <w:rFonts w:ascii="Courier New" w:hAnsi="Courier New" w:cs="Courier New"/>
          <w:color w:val="228B22"/>
          <w:sz w:val="18"/>
          <w:szCs w:val="20"/>
        </w:rPr>
        <w:t xml:space="preserve"> </w:t>
      </w:r>
    </w:p>
    <w:p w:rsidR="00F54EAA" w:rsidRPr="00F54EAA" w:rsidRDefault="00F54EAA" w:rsidP="00F54EAA">
      <w:pPr>
        <w:autoSpaceDE w:val="0"/>
        <w:autoSpaceDN w:val="0"/>
        <w:adjustRightInd w:val="0"/>
        <w:spacing w:after="0" w:line="240" w:lineRule="auto"/>
        <w:rPr>
          <w:rFonts w:ascii="Courier New" w:hAnsi="Courier New" w:cs="Courier New"/>
          <w:szCs w:val="24"/>
        </w:rPr>
      </w:pPr>
      <w:r w:rsidRPr="00F54EAA">
        <w:rPr>
          <w:rFonts w:ascii="Courier New" w:hAnsi="Courier New" w:cs="Courier New"/>
          <w:color w:val="000000"/>
          <w:sz w:val="18"/>
          <w:szCs w:val="20"/>
        </w:rPr>
        <w:t xml:space="preserve">m = </w:t>
      </w:r>
      <w:proofErr w:type="gramStart"/>
      <w:r w:rsidRPr="00F54EAA">
        <w:rPr>
          <w:rFonts w:ascii="Courier New" w:hAnsi="Courier New" w:cs="Courier New"/>
          <w:color w:val="000000"/>
          <w:sz w:val="18"/>
          <w:szCs w:val="20"/>
        </w:rPr>
        <w:t>[ 1</w:t>
      </w:r>
      <w:proofErr w:type="gramEnd"/>
      <w:r w:rsidRPr="00F54EAA">
        <w:rPr>
          <w:rFonts w:ascii="Courier New" w:hAnsi="Courier New" w:cs="Courier New"/>
          <w:color w:val="000000"/>
          <w:sz w:val="18"/>
          <w:szCs w:val="20"/>
        </w:rPr>
        <w:t xml:space="preserve"> 2 3 5 6 9 ] ;   </w:t>
      </w:r>
      <w:r w:rsidRPr="00F54EAA">
        <w:rPr>
          <w:rFonts w:ascii="Courier New" w:hAnsi="Courier New" w:cs="Courier New"/>
          <w:color w:val="228B22"/>
          <w:sz w:val="18"/>
          <w:szCs w:val="20"/>
        </w:rPr>
        <w:t>% unique entries</w:t>
      </w:r>
    </w:p>
    <w:p w:rsidR="00F54EAA" w:rsidRPr="00F54EAA" w:rsidRDefault="00F54EAA" w:rsidP="00F54EAA">
      <w:pPr>
        <w:autoSpaceDE w:val="0"/>
        <w:autoSpaceDN w:val="0"/>
        <w:adjustRightInd w:val="0"/>
        <w:spacing w:after="0" w:line="240" w:lineRule="auto"/>
        <w:rPr>
          <w:rFonts w:ascii="Courier New" w:hAnsi="Courier New" w:cs="Courier New"/>
          <w:szCs w:val="24"/>
        </w:rPr>
      </w:pPr>
      <w:r w:rsidRPr="00F54EAA">
        <w:rPr>
          <w:rFonts w:ascii="Courier New" w:hAnsi="Courier New" w:cs="Courier New"/>
          <w:color w:val="228B22"/>
          <w:sz w:val="18"/>
          <w:szCs w:val="20"/>
        </w:rPr>
        <w:t xml:space="preserve"> </w:t>
      </w:r>
    </w:p>
    <w:p w:rsidR="00F54EAA" w:rsidRPr="00F54EAA" w:rsidRDefault="00F54EAA" w:rsidP="00F54EAA">
      <w:pPr>
        <w:autoSpaceDE w:val="0"/>
        <w:autoSpaceDN w:val="0"/>
        <w:adjustRightInd w:val="0"/>
        <w:spacing w:after="0" w:line="240" w:lineRule="auto"/>
        <w:rPr>
          <w:rFonts w:ascii="Courier New" w:hAnsi="Courier New" w:cs="Courier New"/>
          <w:szCs w:val="24"/>
        </w:rPr>
      </w:pPr>
      <w:proofErr w:type="gramStart"/>
      <w:r w:rsidRPr="00F54EAA">
        <w:rPr>
          <w:rFonts w:ascii="Courier New" w:hAnsi="Courier New" w:cs="Courier New"/>
          <w:color w:val="000000"/>
          <w:sz w:val="18"/>
          <w:szCs w:val="20"/>
        </w:rPr>
        <w:t>figure</w:t>
      </w:r>
      <w:proofErr w:type="gramEnd"/>
      <w:r w:rsidRPr="00F54EAA">
        <w:rPr>
          <w:rFonts w:ascii="Courier New" w:hAnsi="Courier New" w:cs="Courier New"/>
          <w:color w:val="000000"/>
          <w:sz w:val="18"/>
          <w:szCs w:val="20"/>
        </w:rPr>
        <w:t>;</w:t>
      </w:r>
    </w:p>
    <w:p w:rsidR="00F54EAA" w:rsidRPr="00F54EAA" w:rsidRDefault="00F54EAA" w:rsidP="00F54EAA">
      <w:pPr>
        <w:autoSpaceDE w:val="0"/>
        <w:autoSpaceDN w:val="0"/>
        <w:adjustRightInd w:val="0"/>
        <w:spacing w:after="0" w:line="240" w:lineRule="auto"/>
        <w:rPr>
          <w:rFonts w:ascii="Courier New" w:hAnsi="Courier New" w:cs="Courier New"/>
          <w:szCs w:val="24"/>
        </w:rPr>
      </w:pPr>
      <w:proofErr w:type="gramStart"/>
      <w:r w:rsidRPr="00F54EAA">
        <w:rPr>
          <w:rFonts w:ascii="Courier New" w:hAnsi="Courier New" w:cs="Courier New"/>
          <w:color w:val="000000"/>
          <w:sz w:val="18"/>
          <w:szCs w:val="20"/>
        </w:rPr>
        <w:t>plot(</w:t>
      </w:r>
      <w:proofErr w:type="gramEnd"/>
      <w:r w:rsidRPr="00F54EAA">
        <w:rPr>
          <w:rFonts w:ascii="Courier New" w:hAnsi="Courier New" w:cs="Courier New"/>
          <w:color w:val="000000"/>
          <w:sz w:val="18"/>
          <w:szCs w:val="20"/>
        </w:rPr>
        <w:t xml:space="preserve"> eigenverb.time2, </w:t>
      </w:r>
      <w:proofErr w:type="spellStart"/>
      <w:r w:rsidRPr="00F54EAA">
        <w:rPr>
          <w:rFonts w:ascii="Courier New" w:hAnsi="Courier New" w:cs="Courier New"/>
          <w:color w:val="000000"/>
          <w:sz w:val="18"/>
          <w:szCs w:val="20"/>
        </w:rPr>
        <w:t>eigenverb.reverb</w:t>
      </w:r>
      <w:proofErr w:type="spellEnd"/>
      <w:r w:rsidRPr="00F54EAA">
        <w:rPr>
          <w:rFonts w:ascii="Courier New" w:hAnsi="Courier New" w:cs="Courier New"/>
          <w:color w:val="000000"/>
          <w:sz w:val="18"/>
          <w:szCs w:val="20"/>
        </w:rPr>
        <w:t xml:space="preserve">(m,:), </w:t>
      </w:r>
      <w:r w:rsidRPr="00F54EAA">
        <w:rPr>
          <w:rFonts w:ascii="Courier New" w:hAnsi="Courier New" w:cs="Courier New"/>
          <w:color w:val="A020F0"/>
          <w:sz w:val="18"/>
          <w:szCs w:val="20"/>
        </w:rPr>
        <w:t>'-'</w:t>
      </w:r>
      <w:r w:rsidRPr="00F54EAA">
        <w:rPr>
          <w:rFonts w:ascii="Courier New" w:hAnsi="Courier New" w:cs="Courier New"/>
          <w:color w:val="000000"/>
          <w:sz w:val="18"/>
          <w:szCs w:val="20"/>
        </w:rPr>
        <w:t xml:space="preserve">, eigenverb.time2, </w:t>
      </w:r>
      <w:proofErr w:type="spellStart"/>
      <w:r w:rsidRPr="00F54EAA">
        <w:rPr>
          <w:rFonts w:ascii="Courier New" w:hAnsi="Courier New" w:cs="Courier New"/>
          <w:color w:val="000000"/>
          <w:sz w:val="18"/>
          <w:szCs w:val="20"/>
        </w:rPr>
        <w:t>eigenverb.total_reverb</w:t>
      </w:r>
      <w:proofErr w:type="spellEnd"/>
      <w:r w:rsidRPr="00F54EAA">
        <w:rPr>
          <w:rFonts w:ascii="Courier New" w:hAnsi="Courier New" w:cs="Courier New"/>
          <w:color w:val="000000"/>
          <w:sz w:val="18"/>
          <w:szCs w:val="20"/>
        </w:rPr>
        <w:t xml:space="preserve">, </w:t>
      </w:r>
      <w:r w:rsidRPr="00F54EAA">
        <w:rPr>
          <w:rFonts w:ascii="Courier New" w:hAnsi="Courier New" w:cs="Courier New"/>
          <w:color w:val="A020F0"/>
          <w:sz w:val="18"/>
          <w:szCs w:val="20"/>
        </w:rPr>
        <w:t>'k-'</w:t>
      </w:r>
      <w:r w:rsidRPr="00F54EAA">
        <w:rPr>
          <w:rFonts w:ascii="Courier New" w:hAnsi="Courier New" w:cs="Courier New"/>
          <w:color w:val="000000"/>
          <w:sz w:val="18"/>
          <w:szCs w:val="20"/>
        </w:rPr>
        <w:t xml:space="preserve">, </w:t>
      </w:r>
      <w:r w:rsidRPr="00F54EAA">
        <w:rPr>
          <w:rFonts w:ascii="Courier New" w:hAnsi="Courier New" w:cs="Courier New"/>
          <w:color w:val="A020F0"/>
          <w:sz w:val="18"/>
          <w:szCs w:val="20"/>
        </w:rPr>
        <w:t>'</w:t>
      </w:r>
      <w:proofErr w:type="spellStart"/>
      <w:r w:rsidRPr="00F54EAA">
        <w:rPr>
          <w:rFonts w:ascii="Courier New" w:hAnsi="Courier New" w:cs="Courier New"/>
          <w:color w:val="A020F0"/>
          <w:sz w:val="18"/>
          <w:szCs w:val="20"/>
        </w:rPr>
        <w:t>LineWidth</w:t>
      </w:r>
      <w:proofErr w:type="spellEnd"/>
      <w:r w:rsidRPr="00F54EAA">
        <w:rPr>
          <w:rFonts w:ascii="Courier New" w:hAnsi="Courier New" w:cs="Courier New"/>
          <w:color w:val="A020F0"/>
          <w:sz w:val="18"/>
          <w:szCs w:val="20"/>
        </w:rPr>
        <w:t>'</w:t>
      </w:r>
      <w:r w:rsidRPr="00F54EAA">
        <w:rPr>
          <w:rFonts w:ascii="Courier New" w:hAnsi="Courier New" w:cs="Courier New"/>
          <w:color w:val="000000"/>
          <w:sz w:val="18"/>
          <w:szCs w:val="20"/>
        </w:rPr>
        <w:t>, 2 ) ; grid</w:t>
      </w:r>
    </w:p>
    <w:p w:rsidR="00F54EAA" w:rsidRPr="00F54EAA" w:rsidRDefault="00F54EAA" w:rsidP="00F54EAA">
      <w:pPr>
        <w:autoSpaceDE w:val="0"/>
        <w:autoSpaceDN w:val="0"/>
        <w:adjustRightInd w:val="0"/>
        <w:spacing w:after="0" w:line="240" w:lineRule="auto"/>
        <w:rPr>
          <w:rFonts w:ascii="Courier New" w:hAnsi="Courier New" w:cs="Courier New"/>
          <w:szCs w:val="24"/>
        </w:rPr>
      </w:pPr>
      <w:proofErr w:type="gramStart"/>
      <w:r w:rsidRPr="00F54EAA">
        <w:rPr>
          <w:rFonts w:ascii="Courier New" w:hAnsi="Courier New" w:cs="Courier New"/>
          <w:color w:val="000000"/>
          <w:sz w:val="18"/>
          <w:szCs w:val="20"/>
        </w:rPr>
        <w:t>grid</w:t>
      </w:r>
      <w:proofErr w:type="gramEnd"/>
    </w:p>
    <w:p w:rsidR="00F54EAA" w:rsidRPr="00F54EAA" w:rsidRDefault="00F54EAA" w:rsidP="00F54EAA">
      <w:pPr>
        <w:autoSpaceDE w:val="0"/>
        <w:autoSpaceDN w:val="0"/>
        <w:adjustRightInd w:val="0"/>
        <w:spacing w:after="0" w:line="240" w:lineRule="auto"/>
        <w:rPr>
          <w:rFonts w:ascii="Courier New" w:hAnsi="Courier New" w:cs="Courier New"/>
          <w:szCs w:val="24"/>
        </w:rPr>
      </w:pPr>
      <w:proofErr w:type="spellStart"/>
      <w:proofErr w:type="gramStart"/>
      <w:r w:rsidRPr="00F54EAA">
        <w:rPr>
          <w:rFonts w:ascii="Courier New" w:hAnsi="Courier New" w:cs="Courier New"/>
          <w:color w:val="000000"/>
          <w:sz w:val="18"/>
          <w:szCs w:val="20"/>
        </w:rPr>
        <w:t>xlabel</w:t>
      </w:r>
      <w:proofErr w:type="spellEnd"/>
      <w:r w:rsidRPr="00F54EAA">
        <w:rPr>
          <w:rFonts w:ascii="Courier New" w:hAnsi="Courier New" w:cs="Courier New"/>
          <w:color w:val="000000"/>
          <w:sz w:val="18"/>
          <w:szCs w:val="20"/>
        </w:rPr>
        <w:t>(</w:t>
      </w:r>
      <w:proofErr w:type="gramEnd"/>
      <w:r w:rsidRPr="00F54EAA">
        <w:rPr>
          <w:rFonts w:ascii="Courier New" w:hAnsi="Courier New" w:cs="Courier New"/>
          <w:color w:val="A020F0"/>
          <w:sz w:val="18"/>
          <w:szCs w:val="20"/>
        </w:rPr>
        <w:t>'Two Way Travel Time (sec)'</w:t>
      </w:r>
      <w:r w:rsidRPr="00F54EAA">
        <w:rPr>
          <w:rFonts w:ascii="Courier New" w:hAnsi="Courier New" w:cs="Courier New"/>
          <w:color w:val="000000"/>
          <w:sz w:val="18"/>
          <w:szCs w:val="20"/>
        </w:rPr>
        <w:t>);</w:t>
      </w:r>
    </w:p>
    <w:p w:rsidR="00F54EAA" w:rsidRPr="00F54EAA" w:rsidRDefault="00F54EAA" w:rsidP="00F54EAA">
      <w:pPr>
        <w:autoSpaceDE w:val="0"/>
        <w:autoSpaceDN w:val="0"/>
        <w:adjustRightInd w:val="0"/>
        <w:spacing w:after="0" w:line="240" w:lineRule="auto"/>
        <w:rPr>
          <w:rFonts w:ascii="Courier New" w:hAnsi="Courier New" w:cs="Courier New"/>
          <w:szCs w:val="24"/>
        </w:rPr>
      </w:pPr>
      <w:proofErr w:type="spellStart"/>
      <w:proofErr w:type="gramStart"/>
      <w:r w:rsidRPr="00F54EAA">
        <w:rPr>
          <w:rFonts w:ascii="Courier New" w:hAnsi="Courier New" w:cs="Courier New"/>
          <w:color w:val="000000"/>
          <w:sz w:val="18"/>
          <w:szCs w:val="20"/>
        </w:rPr>
        <w:t>ylabel</w:t>
      </w:r>
      <w:proofErr w:type="spellEnd"/>
      <w:r w:rsidRPr="00F54EAA">
        <w:rPr>
          <w:rFonts w:ascii="Courier New" w:hAnsi="Courier New" w:cs="Courier New"/>
          <w:color w:val="000000"/>
          <w:sz w:val="18"/>
          <w:szCs w:val="20"/>
        </w:rPr>
        <w:t>(</w:t>
      </w:r>
      <w:proofErr w:type="gramEnd"/>
      <w:r w:rsidRPr="00F54EAA">
        <w:rPr>
          <w:rFonts w:ascii="Courier New" w:hAnsi="Courier New" w:cs="Courier New"/>
          <w:color w:val="A020F0"/>
          <w:sz w:val="18"/>
          <w:szCs w:val="20"/>
        </w:rPr>
        <w:t>'Reverberation Level (dB)'</w:t>
      </w:r>
      <w:r w:rsidRPr="00F54EAA">
        <w:rPr>
          <w:rFonts w:ascii="Courier New" w:hAnsi="Courier New" w:cs="Courier New"/>
          <w:color w:val="000000"/>
          <w:sz w:val="18"/>
          <w:szCs w:val="20"/>
        </w:rPr>
        <w:t>);</w:t>
      </w:r>
    </w:p>
    <w:p w:rsidR="00F54EAA" w:rsidRPr="00F54EAA" w:rsidRDefault="00F54EAA" w:rsidP="00F54EAA">
      <w:pPr>
        <w:autoSpaceDE w:val="0"/>
        <w:autoSpaceDN w:val="0"/>
        <w:adjustRightInd w:val="0"/>
        <w:spacing w:after="0" w:line="240" w:lineRule="auto"/>
        <w:rPr>
          <w:rFonts w:ascii="Courier New" w:hAnsi="Courier New" w:cs="Courier New"/>
          <w:szCs w:val="24"/>
        </w:rPr>
      </w:pPr>
      <w:proofErr w:type="gramStart"/>
      <w:r w:rsidRPr="00F54EAA">
        <w:rPr>
          <w:rFonts w:ascii="Courier New" w:hAnsi="Courier New" w:cs="Courier New"/>
          <w:color w:val="000000"/>
          <w:sz w:val="18"/>
          <w:szCs w:val="20"/>
        </w:rPr>
        <w:t>legend(</w:t>
      </w:r>
      <w:proofErr w:type="gramEnd"/>
      <w:r w:rsidRPr="00F54EAA">
        <w:rPr>
          <w:rFonts w:ascii="Courier New" w:hAnsi="Courier New" w:cs="Courier New"/>
          <w:color w:val="000000"/>
          <w:sz w:val="18"/>
          <w:szCs w:val="20"/>
        </w:rPr>
        <w:t xml:space="preserve">{ type{m} </w:t>
      </w:r>
      <w:r w:rsidRPr="00F54EAA">
        <w:rPr>
          <w:rFonts w:ascii="Courier New" w:hAnsi="Courier New" w:cs="Courier New"/>
          <w:color w:val="A020F0"/>
          <w:sz w:val="18"/>
          <w:szCs w:val="20"/>
        </w:rPr>
        <w:t>'total'</w:t>
      </w:r>
      <w:r w:rsidRPr="00F54EAA">
        <w:rPr>
          <w:rFonts w:ascii="Courier New" w:hAnsi="Courier New" w:cs="Courier New"/>
          <w:color w:val="000000"/>
          <w:sz w:val="18"/>
          <w:szCs w:val="20"/>
        </w:rPr>
        <w:t xml:space="preserve"> },</w:t>
      </w:r>
      <w:r w:rsidRPr="00F54EAA">
        <w:rPr>
          <w:rFonts w:ascii="Courier New" w:hAnsi="Courier New" w:cs="Courier New"/>
          <w:color w:val="A020F0"/>
          <w:sz w:val="18"/>
          <w:szCs w:val="20"/>
        </w:rPr>
        <w:t>'Location'</w:t>
      </w:r>
      <w:r w:rsidRPr="00F54EAA">
        <w:rPr>
          <w:rFonts w:ascii="Courier New" w:hAnsi="Courier New" w:cs="Courier New"/>
          <w:color w:val="000000"/>
          <w:sz w:val="18"/>
          <w:szCs w:val="20"/>
        </w:rPr>
        <w:t>,</w:t>
      </w:r>
      <w:r w:rsidRPr="00F54EAA">
        <w:rPr>
          <w:rFonts w:ascii="Courier New" w:hAnsi="Courier New" w:cs="Courier New"/>
          <w:color w:val="A020F0"/>
          <w:sz w:val="18"/>
          <w:szCs w:val="20"/>
        </w:rPr>
        <w:t>'</w:t>
      </w:r>
      <w:proofErr w:type="spellStart"/>
      <w:r w:rsidRPr="00F54EAA">
        <w:rPr>
          <w:rFonts w:ascii="Courier New" w:hAnsi="Courier New" w:cs="Courier New"/>
          <w:color w:val="A020F0"/>
          <w:sz w:val="18"/>
          <w:szCs w:val="20"/>
        </w:rPr>
        <w:t>NorthEast</w:t>
      </w:r>
      <w:proofErr w:type="spellEnd"/>
      <w:r w:rsidRPr="00F54EAA">
        <w:rPr>
          <w:rFonts w:ascii="Courier New" w:hAnsi="Courier New" w:cs="Courier New"/>
          <w:color w:val="A020F0"/>
          <w:sz w:val="18"/>
          <w:szCs w:val="20"/>
        </w:rPr>
        <w:t>'</w:t>
      </w:r>
      <w:r w:rsidRPr="00F54EAA">
        <w:rPr>
          <w:rFonts w:ascii="Courier New" w:hAnsi="Courier New" w:cs="Courier New"/>
          <w:color w:val="000000"/>
          <w:sz w:val="18"/>
          <w:szCs w:val="20"/>
        </w:rPr>
        <w:t>);</w:t>
      </w:r>
    </w:p>
    <w:p w:rsidR="00F54EAA" w:rsidRPr="00F54EAA" w:rsidRDefault="00F54EAA" w:rsidP="00F54EAA">
      <w:pPr>
        <w:autoSpaceDE w:val="0"/>
        <w:autoSpaceDN w:val="0"/>
        <w:adjustRightInd w:val="0"/>
        <w:spacing w:after="0" w:line="240" w:lineRule="auto"/>
        <w:rPr>
          <w:rFonts w:ascii="Courier New" w:hAnsi="Courier New" w:cs="Courier New"/>
          <w:szCs w:val="24"/>
        </w:rPr>
      </w:pPr>
      <w:proofErr w:type="gramStart"/>
      <w:r w:rsidRPr="00F54EAA">
        <w:rPr>
          <w:rFonts w:ascii="Courier New" w:hAnsi="Courier New" w:cs="Courier New"/>
          <w:color w:val="000000"/>
          <w:sz w:val="18"/>
          <w:szCs w:val="20"/>
        </w:rPr>
        <w:t>set(</w:t>
      </w:r>
      <w:proofErr w:type="spellStart"/>
      <w:proofErr w:type="gramEnd"/>
      <w:r w:rsidRPr="00F54EAA">
        <w:rPr>
          <w:rFonts w:ascii="Courier New" w:hAnsi="Courier New" w:cs="Courier New"/>
          <w:color w:val="000000"/>
          <w:sz w:val="18"/>
          <w:szCs w:val="20"/>
        </w:rPr>
        <w:t>gca</w:t>
      </w:r>
      <w:proofErr w:type="spellEnd"/>
      <w:r w:rsidRPr="00F54EAA">
        <w:rPr>
          <w:rFonts w:ascii="Courier New" w:hAnsi="Courier New" w:cs="Courier New"/>
          <w:color w:val="000000"/>
          <w:sz w:val="18"/>
          <w:szCs w:val="20"/>
        </w:rPr>
        <w:t>,</w:t>
      </w:r>
      <w:r w:rsidRPr="00F54EAA">
        <w:rPr>
          <w:rFonts w:ascii="Courier New" w:hAnsi="Courier New" w:cs="Courier New"/>
          <w:color w:val="A020F0"/>
          <w:sz w:val="18"/>
          <w:szCs w:val="20"/>
        </w:rPr>
        <w:t>'</w:t>
      </w:r>
      <w:proofErr w:type="spellStart"/>
      <w:r w:rsidRPr="00F54EAA">
        <w:rPr>
          <w:rFonts w:ascii="Courier New" w:hAnsi="Courier New" w:cs="Courier New"/>
          <w:color w:val="A020F0"/>
          <w:sz w:val="18"/>
          <w:szCs w:val="20"/>
        </w:rPr>
        <w:t>Xlim</w:t>
      </w:r>
      <w:proofErr w:type="spellEnd"/>
      <w:r w:rsidRPr="00F54EAA">
        <w:rPr>
          <w:rFonts w:ascii="Courier New" w:hAnsi="Courier New" w:cs="Courier New"/>
          <w:color w:val="A020F0"/>
          <w:sz w:val="18"/>
          <w:szCs w:val="20"/>
        </w:rPr>
        <w:t>'</w:t>
      </w:r>
      <w:r w:rsidRPr="00F54EAA">
        <w:rPr>
          <w:rFonts w:ascii="Courier New" w:hAnsi="Courier New" w:cs="Courier New"/>
          <w:color w:val="000000"/>
          <w:sz w:val="18"/>
          <w:szCs w:val="20"/>
        </w:rPr>
        <w:t>,[0 7]);</w:t>
      </w:r>
    </w:p>
    <w:p w:rsidR="00F54EAA" w:rsidRPr="00F54EAA" w:rsidRDefault="00F54EAA" w:rsidP="00F54EAA">
      <w:pPr>
        <w:autoSpaceDE w:val="0"/>
        <w:autoSpaceDN w:val="0"/>
        <w:adjustRightInd w:val="0"/>
        <w:spacing w:after="0" w:line="240" w:lineRule="auto"/>
        <w:rPr>
          <w:rFonts w:ascii="Courier New" w:hAnsi="Courier New" w:cs="Courier New"/>
          <w:szCs w:val="24"/>
        </w:rPr>
      </w:pPr>
      <w:proofErr w:type="gramStart"/>
      <w:r w:rsidRPr="00F54EAA">
        <w:rPr>
          <w:rFonts w:ascii="Courier New" w:hAnsi="Courier New" w:cs="Courier New"/>
          <w:color w:val="000000"/>
          <w:sz w:val="18"/>
          <w:szCs w:val="20"/>
        </w:rPr>
        <w:t>set(</w:t>
      </w:r>
      <w:proofErr w:type="spellStart"/>
      <w:proofErr w:type="gramEnd"/>
      <w:r w:rsidRPr="00F54EAA">
        <w:rPr>
          <w:rFonts w:ascii="Courier New" w:hAnsi="Courier New" w:cs="Courier New"/>
          <w:color w:val="000000"/>
          <w:sz w:val="18"/>
          <w:szCs w:val="20"/>
        </w:rPr>
        <w:t>gca</w:t>
      </w:r>
      <w:proofErr w:type="spellEnd"/>
      <w:r w:rsidRPr="00F54EAA">
        <w:rPr>
          <w:rFonts w:ascii="Courier New" w:hAnsi="Courier New" w:cs="Courier New"/>
          <w:color w:val="000000"/>
          <w:sz w:val="18"/>
          <w:szCs w:val="20"/>
        </w:rPr>
        <w:t>,</w:t>
      </w:r>
      <w:r w:rsidRPr="00F54EAA">
        <w:rPr>
          <w:rFonts w:ascii="Courier New" w:hAnsi="Courier New" w:cs="Courier New"/>
          <w:color w:val="A020F0"/>
          <w:sz w:val="18"/>
          <w:szCs w:val="20"/>
        </w:rPr>
        <w:t>'</w:t>
      </w:r>
      <w:proofErr w:type="spellStart"/>
      <w:r w:rsidRPr="00F54EAA">
        <w:rPr>
          <w:rFonts w:ascii="Courier New" w:hAnsi="Courier New" w:cs="Courier New"/>
          <w:color w:val="A020F0"/>
          <w:sz w:val="18"/>
          <w:szCs w:val="20"/>
        </w:rPr>
        <w:t>Ylim</w:t>
      </w:r>
      <w:proofErr w:type="spellEnd"/>
      <w:r w:rsidRPr="00F54EAA">
        <w:rPr>
          <w:rFonts w:ascii="Courier New" w:hAnsi="Courier New" w:cs="Courier New"/>
          <w:color w:val="A020F0"/>
          <w:sz w:val="18"/>
          <w:szCs w:val="20"/>
        </w:rPr>
        <w:t>'</w:t>
      </w:r>
      <w:r w:rsidRPr="00F54EAA">
        <w:rPr>
          <w:rFonts w:ascii="Courier New" w:hAnsi="Courier New" w:cs="Courier New"/>
          <w:color w:val="000000"/>
          <w:sz w:val="18"/>
          <w:szCs w:val="20"/>
        </w:rPr>
        <w:t>,[-2 2]);</w:t>
      </w:r>
    </w:p>
    <w:p w:rsidR="00F54EAA" w:rsidRPr="00F54EAA" w:rsidRDefault="00F54EAA" w:rsidP="00F54EAA">
      <w:pPr>
        <w:autoSpaceDE w:val="0"/>
        <w:autoSpaceDN w:val="0"/>
        <w:adjustRightInd w:val="0"/>
        <w:spacing w:after="0" w:line="240" w:lineRule="auto"/>
        <w:rPr>
          <w:rFonts w:ascii="Courier New" w:hAnsi="Courier New" w:cs="Courier New"/>
          <w:szCs w:val="24"/>
        </w:rPr>
      </w:pPr>
      <w:proofErr w:type="gramStart"/>
      <w:r w:rsidRPr="00F54EAA">
        <w:rPr>
          <w:rFonts w:ascii="Courier New" w:hAnsi="Courier New" w:cs="Courier New"/>
          <w:color w:val="000000"/>
          <w:sz w:val="18"/>
          <w:szCs w:val="20"/>
        </w:rPr>
        <w:t>title(</w:t>
      </w:r>
      <w:proofErr w:type="gramEnd"/>
      <w:r w:rsidRPr="00F54EAA">
        <w:rPr>
          <w:rFonts w:ascii="Courier New" w:hAnsi="Courier New" w:cs="Courier New"/>
          <w:color w:val="000000"/>
          <w:sz w:val="18"/>
          <w:szCs w:val="20"/>
        </w:rPr>
        <w:t>header);</w:t>
      </w:r>
    </w:p>
    <w:p w:rsidR="00F54EAA" w:rsidRPr="00F54EAA" w:rsidRDefault="00F54EAA" w:rsidP="00F54EAA">
      <w:pPr>
        <w:autoSpaceDE w:val="0"/>
        <w:autoSpaceDN w:val="0"/>
        <w:adjustRightInd w:val="0"/>
        <w:spacing w:after="0" w:line="240" w:lineRule="auto"/>
        <w:rPr>
          <w:rFonts w:ascii="Courier New" w:hAnsi="Courier New" w:cs="Courier New"/>
          <w:szCs w:val="24"/>
        </w:rPr>
      </w:pPr>
      <w:proofErr w:type="gramStart"/>
      <w:r w:rsidRPr="00F54EAA">
        <w:rPr>
          <w:rFonts w:ascii="Courier New" w:hAnsi="Courier New" w:cs="Courier New"/>
          <w:color w:val="000000"/>
          <w:sz w:val="18"/>
          <w:szCs w:val="20"/>
        </w:rPr>
        <w:t>set(</w:t>
      </w:r>
      <w:proofErr w:type="spellStart"/>
      <w:proofErr w:type="gramEnd"/>
      <w:r w:rsidRPr="00F54EAA">
        <w:rPr>
          <w:rFonts w:ascii="Courier New" w:hAnsi="Courier New" w:cs="Courier New"/>
          <w:color w:val="000000"/>
          <w:sz w:val="18"/>
          <w:szCs w:val="20"/>
        </w:rPr>
        <w:t>gca</w:t>
      </w:r>
      <w:proofErr w:type="spellEnd"/>
      <w:r w:rsidRPr="00F54EAA">
        <w:rPr>
          <w:rFonts w:ascii="Courier New" w:hAnsi="Courier New" w:cs="Courier New"/>
          <w:color w:val="000000"/>
          <w:sz w:val="18"/>
          <w:szCs w:val="20"/>
        </w:rPr>
        <w:t>,</w:t>
      </w:r>
      <w:r w:rsidRPr="00F54EAA">
        <w:rPr>
          <w:rFonts w:ascii="Courier New" w:hAnsi="Courier New" w:cs="Courier New"/>
          <w:color w:val="A020F0"/>
          <w:sz w:val="18"/>
          <w:szCs w:val="20"/>
        </w:rPr>
        <w:t>'</w:t>
      </w:r>
      <w:proofErr w:type="spellStart"/>
      <w:r w:rsidRPr="00F54EAA">
        <w:rPr>
          <w:rFonts w:ascii="Courier New" w:hAnsi="Courier New" w:cs="Courier New"/>
          <w:color w:val="A020F0"/>
          <w:sz w:val="18"/>
          <w:szCs w:val="20"/>
        </w:rPr>
        <w:t>Xlim</w:t>
      </w:r>
      <w:proofErr w:type="spellEnd"/>
      <w:r w:rsidRPr="00F54EAA">
        <w:rPr>
          <w:rFonts w:ascii="Courier New" w:hAnsi="Courier New" w:cs="Courier New"/>
          <w:color w:val="A020F0"/>
          <w:sz w:val="18"/>
          <w:szCs w:val="20"/>
        </w:rPr>
        <w:t>'</w:t>
      </w:r>
      <w:r w:rsidRPr="00F54EAA">
        <w:rPr>
          <w:rFonts w:ascii="Courier New" w:hAnsi="Courier New" w:cs="Courier New"/>
          <w:color w:val="000000"/>
          <w:sz w:val="18"/>
          <w:szCs w:val="20"/>
        </w:rPr>
        <w:t>,[0 7]);</w:t>
      </w:r>
    </w:p>
    <w:p w:rsidR="00F54EAA" w:rsidRPr="00F54EAA" w:rsidRDefault="00F54EAA" w:rsidP="00F54EAA">
      <w:pPr>
        <w:autoSpaceDE w:val="0"/>
        <w:autoSpaceDN w:val="0"/>
        <w:adjustRightInd w:val="0"/>
        <w:spacing w:after="0" w:line="240" w:lineRule="auto"/>
        <w:rPr>
          <w:rFonts w:ascii="Courier New" w:hAnsi="Courier New" w:cs="Courier New"/>
          <w:szCs w:val="24"/>
        </w:rPr>
      </w:pPr>
      <w:proofErr w:type="gramStart"/>
      <w:r w:rsidRPr="00F54EAA">
        <w:rPr>
          <w:rFonts w:ascii="Courier New" w:hAnsi="Courier New" w:cs="Courier New"/>
          <w:color w:val="000000"/>
          <w:sz w:val="18"/>
          <w:szCs w:val="20"/>
        </w:rPr>
        <w:t>set(</w:t>
      </w:r>
      <w:proofErr w:type="spellStart"/>
      <w:proofErr w:type="gramEnd"/>
      <w:r w:rsidRPr="00F54EAA">
        <w:rPr>
          <w:rFonts w:ascii="Courier New" w:hAnsi="Courier New" w:cs="Courier New"/>
          <w:color w:val="000000"/>
          <w:sz w:val="18"/>
          <w:szCs w:val="20"/>
        </w:rPr>
        <w:t>gca</w:t>
      </w:r>
      <w:proofErr w:type="spellEnd"/>
      <w:r w:rsidRPr="00F54EAA">
        <w:rPr>
          <w:rFonts w:ascii="Courier New" w:hAnsi="Courier New" w:cs="Courier New"/>
          <w:color w:val="000000"/>
          <w:sz w:val="18"/>
          <w:szCs w:val="20"/>
        </w:rPr>
        <w:t>,</w:t>
      </w:r>
      <w:r w:rsidRPr="00F54EAA">
        <w:rPr>
          <w:rFonts w:ascii="Courier New" w:hAnsi="Courier New" w:cs="Courier New"/>
          <w:color w:val="A020F0"/>
          <w:sz w:val="18"/>
          <w:szCs w:val="20"/>
        </w:rPr>
        <w:t>'</w:t>
      </w:r>
      <w:proofErr w:type="spellStart"/>
      <w:r w:rsidRPr="00F54EAA">
        <w:rPr>
          <w:rFonts w:ascii="Courier New" w:hAnsi="Courier New" w:cs="Courier New"/>
          <w:color w:val="A020F0"/>
          <w:sz w:val="18"/>
          <w:szCs w:val="20"/>
        </w:rPr>
        <w:t>Ylim</w:t>
      </w:r>
      <w:proofErr w:type="spellEnd"/>
      <w:r w:rsidRPr="00F54EAA">
        <w:rPr>
          <w:rFonts w:ascii="Courier New" w:hAnsi="Courier New" w:cs="Courier New"/>
          <w:color w:val="A020F0"/>
          <w:sz w:val="18"/>
          <w:szCs w:val="20"/>
        </w:rPr>
        <w:t>'</w:t>
      </w:r>
      <w:r w:rsidRPr="00F54EAA">
        <w:rPr>
          <w:rFonts w:ascii="Courier New" w:hAnsi="Courier New" w:cs="Courier New"/>
          <w:color w:val="000000"/>
          <w:sz w:val="18"/>
          <w:szCs w:val="20"/>
        </w:rPr>
        <w:t>,[55 135]);</w:t>
      </w:r>
    </w:p>
    <w:p w:rsidR="00F54EAA" w:rsidRPr="00F54EAA" w:rsidRDefault="00F54EAA" w:rsidP="00F54EAA">
      <w:pPr>
        <w:autoSpaceDE w:val="0"/>
        <w:autoSpaceDN w:val="0"/>
        <w:adjustRightInd w:val="0"/>
        <w:spacing w:after="0" w:line="240" w:lineRule="auto"/>
        <w:rPr>
          <w:rFonts w:ascii="Courier New" w:hAnsi="Courier New" w:cs="Courier New"/>
          <w:szCs w:val="24"/>
        </w:rPr>
      </w:pPr>
      <w:proofErr w:type="gramStart"/>
      <w:r w:rsidRPr="00F54EAA">
        <w:rPr>
          <w:rFonts w:ascii="Courier New" w:hAnsi="Courier New" w:cs="Courier New"/>
          <w:color w:val="000000"/>
          <w:sz w:val="18"/>
          <w:szCs w:val="20"/>
        </w:rPr>
        <w:t>hold</w:t>
      </w:r>
      <w:proofErr w:type="gramEnd"/>
      <w:r w:rsidRPr="00F54EAA">
        <w:rPr>
          <w:rFonts w:ascii="Courier New" w:hAnsi="Courier New" w:cs="Courier New"/>
          <w:color w:val="000000"/>
          <w:sz w:val="18"/>
          <w:szCs w:val="20"/>
        </w:rPr>
        <w:t xml:space="preserve"> </w:t>
      </w:r>
      <w:r w:rsidRPr="00F54EAA">
        <w:rPr>
          <w:rFonts w:ascii="Courier New" w:hAnsi="Courier New" w:cs="Courier New"/>
          <w:color w:val="A020F0"/>
          <w:sz w:val="18"/>
          <w:szCs w:val="20"/>
        </w:rPr>
        <w:t>on</w:t>
      </w:r>
    </w:p>
    <w:p w:rsidR="00F54EAA" w:rsidRPr="00F54EAA" w:rsidRDefault="00F54EAA" w:rsidP="00F54EAA">
      <w:pPr>
        <w:autoSpaceDE w:val="0"/>
        <w:autoSpaceDN w:val="0"/>
        <w:adjustRightInd w:val="0"/>
        <w:spacing w:after="0" w:line="240" w:lineRule="auto"/>
        <w:rPr>
          <w:rFonts w:ascii="Courier New" w:hAnsi="Courier New" w:cs="Courier New"/>
          <w:szCs w:val="24"/>
        </w:rPr>
      </w:pPr>
      <w:proofErr w:type="gramStart"/>
      <w:r w:rsidRPr="00F54EAA">
        <w:rPr>
          <w:rFonts w:ascii="Courier New" w:hAnsi="Courier New" w:cs="Courier New"/>
          <w:color w:val="000000"/>
          <w:sz w:val="18"/>
          <w:szCs w:val="20"/>
        </w:rPr>
        <w:t>plot(</w:t>
      </w:r>
      <w:proofErr w:type="gramEnd"/>
      <w:r w:rsidRPr="00F54EAA">
        <w:rPr>
          <w:rFonts w:ascii="Courier New" w:hAnsi="Courier New" w:cs="Courier New"/>
          <w:color w:val="000000"/>
          <w:sz w:val="18"/>
          <w:szCs w:val="20"/>
        </w:rPr>
        <w:t xml:space="preserve"> classic.time2, </w:t>
      </w:r>
      <w:proofErr w:type="spellStart"/>
      <w:r w:rsidRPr="00F54EAA">
        <w:rPr>
          <w:rFonts w:ascii="Courier New" w:hAnsi="Courier New" w:cs="Courier New"/>
          <w:color w:val="000000"/>
          <w:sz w:val="18"/>
          <w:szCs w:val="20"/>
        </w:rPr>
        <w:t>classic.reverb</w:t>
      </w:r>
      <w:proofErr w:type="spellEnd"/>
      <w:r w:rsidRPr="00F54EAA">
        <w:rPr>
          <w:rFonts w:ascii="Courier New" w:hAnsi="Courier New" w:cs="Courier New"/>
          <w:color w:val="000000"/>
          <w:sz w:val="18"/>
          <w:szCs w:val="20"/>
        </w:rPr>
        <w:t xml:space="preserve">(m,:), </w:t>
      </w:r>
      <w:r w:rsidRPr="00F54EAA">
        <w:rPr>
          <w:rFonts w:ascii="Courier New" w:hAnsi="Courier New" w:cs="Courier New"/>
          <w:color w:val="A020F0"/>
          <w:sz w:val="18"/>
          <w:szCs w:val="20"/>
        </w:rPr>
        <w:t>'--'</w:t>
      </w:r>
      <w:r w:rsidRPr="00F54EAA">
        <w:rPr>
          <w:rFonts w:ascii="Courier New" w:hAnsi="Courier New" w:cs="Courier New"/>
          <w:color w:val="000000"/>
          <w:sz w:val="18"/>
          <w:szCs w:val="20"/>
        </w:rPr>
        <w:t xml:space="preserve">, classic.time2, </w:t>
      </w:r>
      <w:proofErr w:type="spellStart"/>
      <w:r w:rsidRPr="00F54EAA">
        <w:rPr>
          <w:rFonts w:ascii="Courier New" w:hAnsi="Courier New" w:cs="Courier New"/>
          <w:color w:val="000000"/>
          <w:sz w:val="18"/>
          <w:szCs w:val="20"/>
        </w:rPr>
        <w:t>classic.total_reverb</w:t>
      </w:r>
      <w:proofErr w:type="spellEnd"/>
      <w:r w:rsidRPr="00F54EAA">
        <w:rPr>
          <w:rFonts w:ascii="Courier New" w:hAnsi="Courier New" w:cs="Courier New"/>
          <w:color w:val="000000"/>
          <w:sz w:val="18"/>
          <w:szCs w:val="20"/>
        </w:rPr>
        <w:t xml:space="preserve">, </w:t>
      </w:r>
      <w:r w:rsidRPr="00F54EAA">
        <w:rPr>
          <w:rFonts w:ascii="Courier New" w:hAnsi="Courier New" w:cs="Courier New"/>
          <w:color w:val="A020F0"/>
          <w:sz w:val="18"/>
          <w:szCs w:val="20"/>
        </w:rPr>
        <w:t>'k--'</w:t>
      </w:r>
      <w:r w:rsidRPr="00F54EAA">
        <w:rPr>
          <w:rFonts w:ascii="Courier New" w:hAnsi="Courier New" w:cs="Courier New"/>
          <w:color w:val="000000"/>
          <w:sz w:val="18"/>
          <w:szCs w:val="20"/>
        </w:rPr>
        <w:t xml:space="preserve">, </w:t>
      </w:r>
      <w:r w:rsidRPr="00F54EAA">
        <w:rPr>
          <w:rFonts w:ascii="Courier New" w:hAnsi="Courier New" w:cs="Courier New"/>
          <w:color w:val="A020F0"/>
          <w:sz w:val="18"/>
          <w:szCs w:val="20"/>
        </w:rPr>
        <w:t>'</w:t>
      </w:r>
      <w:proofErr w:type="spellStart"/>
      <w:r w:rsidRPr="00F54EAA">
        <w:rPr>
          <w:rFonts w:ascii="Courier New" w:hAnsi="Courier New" w:cs="Courier New"/>
          <w:color w:val="A020F0"/>
          <w:sz w:val="18"/>
          <w:szCs w:val="20"/>
        </w:rPr>
        <w:t>LineWidth</w:t>
      </w:r>
      <w:proofErr w:type="spellEnd"/>
      <w:r w:rsidRPr="00F54EAA">
        <w:rPr>
          <w:rFonts w:ascii="Courier New" w:hAnsi="Courier New" w:cs="Courier New"/>
          <w:color w:val="A020F0"/>
          <w:sz w:val="18"/>
          <w:szCs w:val="20"/>
        </w:rPr>
        <w:t>'</w:t>
      </w:r>
      <w:r w:rsidRPr="00F54EAA">
        <w:rPr>
          <w:rFonts w:ascii="Courier New" w:hAnsi="Courier New" w:cs="Courier New"/>
          <w:color w:val="000000"/>
          <w:sz w:val="18"/>
          <w:szCs w:val="20"/>
        </w:rPr>
        <w:t>, 2 ) ; grid</w:t>
      </w:r>
    </w:p>
    <w:p w:rsidR="00F54EAA" w:rsidRPr="00F54EAA" w:rsidRDefault="00F54EAA" w:rsidP="00F54EAA">
      <w:pPr>
        <w:autoSpaceDE w:val="0"/>
        <w:autoSpaceDN w:val="0"/>
        <w:adjustRightInd w:val="0"/>
        <w:spacing w:after="0" w:line="240" w:lineRule="auto"/>
        <w:rPr>
          <w:rFonts w:ascii="Courier New" w:hAnsi="Courier New" w:cs="Courier New"/>
          <w:szCs w:val="24"/>
        </w:rPr>
      </w:pPr>
      <w:proofErr w:type="gramStart"/>
      <w:r w:rsidRPr="00F54EAA">
        <w:rPr>
          <w:rFonts w:ascii="Courier New" w:hAnsi="Courier New" w:cs="Courier New"/>
          <w:color w:val="000000"/>
          <w:sz w:val="18"/>
          <w:szCs w:val="20"/>
        </w:rPr>
        <w:t>hold</w:t>
      </w:r>
      <w:proofErr w:type="gramEnd"/>
      <w:r w:rsidRPr="00F54EAA">
        <w:rPr>
          <w:rFonts w:ascii="Courier New" w:hAnsi="Courier New" w:cs="Courier New"/>
          <w:color w:val="000000"/>
          <w:sz w:val="18"/>
          <w:szCs w:val="20"/>
        </w:rPr>
        <w:t xml:space="preserve"> </w:t>
      </w:r>
      <w:r w:rsidRPr="00F54EAA">
        <w:rPr>
          <w:rFonts w:ascii="Courier New" w:hAnsi="Courier New" w:cs="Courier New"/>
          <w:color w:val="A020F0"/>
          <w:sz w:val="18"/>
          <w:szCs w:val="20"/>
        </w:rPr>
        <w:t>off</w:t>
      </w:r>
    </w:p>
    <w:p w:rsidR="00F54EAA" w:rsidRPr="00F54EAA" w:rsidRDefault="00F54EAA" w:rsidP="00F54EAA">
      <w:pPr>
        <w:autoSpaceDE w:val="0"/>
        <w:autoSpaceDN w:val="0"/>
        <w:adjustRightInd w:val="0"/>
        <w:spacing w:after="0" w:line="240" w:lineRule="auto"/>
        <w:rPr>
          <w:rFonts w:ascii="Courier New" w:hAnsi="Courier New" w:cs="Courier New"/>
          <w:szCs w:val="24"/>
        </w:rPr>
      </w:pPr>
      <w:r w:rsidRPr="00F54EAA">
        <w:rPr>
          <w:rFonts w:ascii="Courier New" w:hAnsi="Courier New" w:cs="Courier New"/>
          <w:color w:val="A020F0"/>
          <w:sz w:val="18"/>
          <w:szCs w:val="20"/>
        </w:rPr>
        <w:t xml:space="preserve"> </w:t>
      </w:r>
    </w:p>
    <w:p w:rsidR="00F54EAA" w:rsidRPr="00F54EAA" w:rsidRDefault="00F54EAA" w:rsidP="00F54EAA">
      <w:pPr>
        <w:autoSpaceDE w:val="0"/>
        <w:autoSpaceDN w:val="0"/>
        <w:adjustRightInd w:val="0"/>
        <w:spacing w:after="0" w:line="240" w:lineRule="auto"/>
        <w:rPr>
          <w:rFonts w:ascii="Courier New" w:hAnsi="Courier New" w:cs="Courier New"/>
          <w:szCs w:val="24"/>
        </w:rPr>
      </w:pPr>
      <w:proofErr w:type="gramStart"/>
      <w:r w:rsidRPr="00F54EAA">
        <w:rPr>
          <w:rFonts w:ascii="Courier New" w:hAnsi="Courier New" w:cs="Courier New"/>
          <w:color w:val="228B22"/>
          <w:sz w:val="18"/>
          <w:szCs w:val="20"/>
        </w:rPr>
        <w:t>%</w:t>
      </w:r>
      <w:proofErr w:type="gramEnd"/>
      <w:r w:rsidRPr="00F54EAA">
        <w:rPr>
          <w:rFonts w:ascii="Courier New" w:hAnsi="Courier New" w:cs="Courier New"/>
          <w:color w:val="228B22"/>
          <w:sz w:val="18"/>
          <w:szCs w:val="20"/>
        </w:rPr>
        <w:t xml:space="preserve"> compute differences and plot them</w:t>
      </w:r>
    </w:p>
    <w:p w:rsidR="00F54EAA" w:rsidRPr="00F54EAA" w:rsidRDefault="00F54EAA" w:rsidP="00F54EAA">
      <w:pPr>
        <w:autoSpaceDE w:val="0"/>
        <w:autoSpaceDN w:val="0"/>
        <w:adjustRightInd w:val="0"/>
        <w:spacing w:after="0" w:line="240" w:lineRule="auto"/>
        <w:rPr>
          <w:rFonts w:ascii="Courier New" w:hAnsi="Courier New" w:cs="Courier New"/>
          <w:szCs w:val="24"/>
        </w:rPr>
      </w:pPr>
      <w:r w:rsidRPr="00F54EAA">
        <w:rPr>
          <w:rFonts w:ascii="Courier New" w:hAnsi="Courier New" w:cs="Courier New"/>
          <w:color w:val="228B22"/>
          <w:sz w:val="18"/>
          <w:szCs w:val="20"/>
        </w:rPr>
        <w:t xml:space="preserve"> </w:t>
      </w:r>
    </w:p>
    <w:p w:rsidR="00F54EAA" w:rsidRPr="00F54EAA" w:rsidRDefault="00F54EAA" w:rsidP="00F54EAA">
      <w:pPr>
        <w:autoSpaceDE w:val="0"/>
        <w:autoSpaceDN w:val="0"/>
        <w:adjustRightInd w:val="0"/>
        <w:spacing w:after="0" w:line="240" w:lineRule="auto"/>
        <w:rPr>
          <w:rFonts w:ascii="Courier New" w:hAnsi="Courier New" w:cs="Courier New"/>
          <w:szCs w:val="24"/>
        </w:rPr>
      </w:pPr>
      <w:proofErr w:type="gramStart"/>
      <w:r w:rsidRPr="00F54EAA">
        <w:rPr>
          <w:rFonts w:ascii="Courier New" w:hAnsi="Courier New" w:cs="Courier New"/>
          <w:color w:val="000000"/>
          <w:sz w:val="18"/>
          <w:szCs w:val="20"/>
        </w:rPr>
        <w:t>reverb</w:t>
      </w:r>
      <w:proofErr w:type="gramEnd"/>
      <w:r w:rsidRPr="00F54EAA">
        <w:rPr>
          <w:rFonts w:ascii="Courier New" w:hAnsi="Courier New" w:cs="Courier New"/>
          <w:color w:val="000000"/>
          <w:sz w:val="18"/>
          <w:szCs w:val="20"/>
        </w:rPr>
        <w:t xml:space="preserve"> = </w:t>
      </w:r>
      <w:proofErr w:type="spellStart"/>
      <w:r w:rsidRPr="00F54EAA">
        <w:rPr>
          <w:rFonts w:ascii="Courier New" w:hAnsi="Courier New" w:cs="Courier New"/>
          <w:color w:val="000000"/>
          <w:sz w:val="18"/>
          <w:szCs w:val="20"/>
        </w:rPr>
        <w:t>eigenverb.reverb</w:t>
      </w:r>
      <w:proofErr w:type="spellEnd"/>
      <w:r w:rsidRPr="00F54EAA">
        <w:rPr>
          <w:rFonts w:ascii="Courier New" w:hAnsi="Courier New" w:cs="Courier New"/>
          <w:color w:val="000000"/>
          <w:sz w:val="18"/>
          <w:szCs w:val="20"/>
        </w:rPr>
        <w:t xml:space="preserve">(m,:) - </w:t>
      </w:r>
      <w:proofErr w:type="spellStart"/>
      <w:r w:rsidRPr="00F54EAA">
        <w:rPr>
          <w:rFonts w:ascii="Courier New" w:hAnsi="Courier New" w:cs="Courier New"/>
          <w:color w:val="000000"/>
          <w:sz w:val="18"/>
          <w:szCs w:val="20"/>
        </w:rPr>
        <w:t>classic.reverb</w:t>
      </w:r>
      <w:proofErr w:type="spellEnd"/>
      <w:r w:rsidRPr="00F54EAA">
        <w:rPr>
          <w:rFonts w:ascii="Courier New" w:hAnsi="Courier New" w:cs="Courier New"/>
          <w:color w:val="000000"/>
          <w:sz w:val="18"/>
          <w:szCs w:val="20"/>
        </w:rPr>
        <w:t>(m,:) ;</w:t>
      </w:r>
    </w:p>
    <w:p w:rsidR="00F54EAA" w:rsidRPr="00F54EAA" w:rsidRDefault="00F54EAA" w:rsidP="00F54EAA">
      <w:pPr>
        <w:autoSpaceDE w:val="0"/>
        <w:autoSpaceDN w:val="0"/>
        <w:adjustRightInd w:val="0"/>
        <w:spacing w:after="0" w:line="240" w:lineRule="auto"/>
        <w:rPr>
          <w:rFonts w:ascii="Courier New" w:hAnsi="Courier New" w:cs="Courier New"/>
          <w:szCs w:val="24"/>
        </w:rPr>
      </w:pPr>
      <w:proofErr w:type="spellStart"/>
      <w:r w:rsidRPr="00F54EAA">
        <w:rPr>
          <w:rFonts w:ascii="Courier New" w:hAnsi="Courier New" w:cs="Courier New"/>
          <w:color w:val="000000"/>
          <w:sz w:val="18"/>
          <w:szCs w:val="20"/>
        </w:rPr>
        <w:t>total_reverb</w:t>
      </w:r>
      <w:proofErr w:type="spellEnd"/>
      <w:r w:rsidRPr="00F54EAA">
        <w:rPr>
          <w:rFonts w:ascii="Courier New" w:hAnsi="Courier New" w:cs="Courier New"/>
          <w:color w:val="000000"/>
          <w:sz w:val="18"/>
          <w:szCs w:val="20"/>
        </w:rPr>
        <w:t xml:space="preserve"> = </w:t>
      </w:r>
      <w:proofErr w:type="spellStart"/>
      <w:r w:rsidRPr="00F54EAA">
        <w:rPr>
          <w:rFonts w:ascii="Courier New" w:hAnsi="Courier New" w:cs="Courier New"/>
          <w:color w:val="000000"/>
          <w:sz w:val="18"/>
          <w:szCs w:val="20"/>
        </w:rPr>
        <w:t>eigenverb.total_reverb</w:t>
      </w:r>
      <w:proofErr w:type="spellEnd"/>
      <w:r w:rsidRPr="00F54EAA">
        <w:rPr>
          <w:rFonts w:ascii="Courier New" w:hAnsi="Courier New" w:cs="Courier New"/>
          <w:color w:val="000000"/>
          <w:sz w:val="18"/>
          <w:szCs w:val="20"/>
        </w:rPr>
        <w:t xml:space="preserve"> - </w:t>
      </w:r>
      <w:proofErr w:type="spellStart"/>
      <w:r w:rsidRPr="00F54EAA">
        <w:rPr>
          <w:rFonts w:ascii="Courier New" w:hAnsi="Courier New" w:cs="Courier New"/>
          <w:color w:val="000000"/>
          <w:sz w:val="18"/>
          <w:szCs w:val="20"/>
        </w:rPr>
        <w:t>classic.total_</w:t>
      </w:r>
      <w:proofErr w:type="gramStart"/>
      <w:r w:rsidRPr="00F54EAA">
        <w:rPr>
          <w:rFonts w:ascii="Courier New" w:hAnsi="Courier New" w:cs="Courier New"/>
          <w:color w:val="000000"/>
          <w:sz w:val="18"/>
          <w:szCs w:val="20"/>
        </w:rPr>
        <w:t>reverb</w:t>
      </w:r>
      <w:proofErr w:type="spellEnd"/>
      <w:r w:rsidRPr="00F54EAA">
        <w:rPr>
          <w:rFonts w:ascii="Courier New" w:hAnsi="Courier New" w:cs="Courier New"/>
          <w:color w:val="000000"/>
          <w:sz w:val="18"/>
          <w:szCs w:val="20"/>
        </w:rPr>
        <w:t xml:space="preserve"> ;</w:t>
      </w:r>
      <w:proofErr w:type="gramEnd"/>
    </w:p>
    <w:p w:rsidR="00F54EAA" w:rsidRPr="00F54EAA" w:rsidRDefault="00F54EAA" w:rsidP="00F54EAA">
      <w:pPr>
        <w:autoSpaceDE w:val="0"/>
        <w:autoSpaceDN w:val="0"/>
        <w:adjustRightInd w:val="0"/>
        <w:spacing w:after="0" w:line="240" w:lineRule="auto"/>
        <w:rPr>
          <w:rFonts w:ascii="Courier New" w:hAnsi="Courier New" w:cs="Courier New"/>
          <w:szCs w:val="24"/>
        </w:rPr>
      </w:pPr>
      <w:r w:rsidRPr="00F54EAA">
        <w:rPr>
          <w:rFonts w:ascii="Courier New" w:hAnsi="Courier New" w:cs="Courier New"/>
          <w:color w:val="000000"/>
          <w:sz w:val="18"/>
          <w:szCs w:val="20"/>
        </w:rPr>
        <w:t xml:space="preserve"> </w:t>
      </w:r>
    </w:p>
    <w:p w:rsidR="00F54EAA" w:rsidRPr="00F54EAA" w:rsidRDefault="00F54EAA" w:rsidP="00F54EAA">
      <w:pPr>
        <w:autoSpaceDE w:val="0"/>
        <w:autoSpaceDN w:val="0"/>
        <w:adjustRightInd w:val="0"/>
        <w:spacing w:after="0" w:line="240" w:lineRule="auto"/>
        <w:rPr>
          <w:rFonts w:ascii="Courier New" w:hAnsi="Courier New" w:cs="Courier New"/>
          <w:szCs w:val="24"/>
        </w:rPr>
      </w:pPr>
      <w:proofErr w:type="gramStart"/>
      <w:r w:rsidRPr="00F54EAA">
        <w:rPr>
          <w:rFonts w:ascii="Courier New" w:hAnsi="Courier New" w:cs="Courier New"/>
          <w:color w:val="000000"/>
          <w:sz w:val="18"/>
          <w:szCs w:val="20"/>
        </w:rPr>
        <w:t>figure</w:t>
      </w:r>
      <w:proofErr w:type="gramEnd"/>
      <w:r w:rsidRPr="00F54EAA">
        <w:rPr>
          <w:rFonts w:ascii="Courier New" w:hAnsi="Courier New" w:cs="Courier New"/>
          <w:color w:val="000000"/>
          <w:sz w:val="18"/>
          <w:szCs w:val="20"/>
        </w:rPr>
        <w:t>;</w:t>
      </w:r>
    </w:p>
    <w:p w:rsidR="00F54EAA" w:rsidRPr="00F54EAA" w:rsidRDefault="00F54EAA" w:rsidP="00F54EAA">
      <w:pPr>
        <w:autoSpaceDE w:val="0"/>
        <w:autoSpaceDN w:val="0"/>
        <w:adjustRightInd w:val="0"/>
        <w:spacing w:after="0" w:line="240" w:lineRule="auto"/>
        <w:rPr>
          <w:rFonts w:ascii="Courier New" w:hAnsi="Courier New" w:cs="Courier New"/>
          <w:szCs w:val="24"/>
        </w:rPr>
      </w:pPr>
      <w:proofErr w:type="gramStart"/>
      <w:r w:rsidRPr="00F54EAA">
        <w:rPr>
          <w:rFonts w:ascii="Courier New" w:hAnsi="Courier New" w:cs="Courier New"/>
          <w:color w:val="000000"/>
          <w:sz w:val="18"/>
          <w:szCs w:val="20"/>
        </w:rPr>
        <w:t>plot(</w:t>
      </w:r>
      <w:proofErr w:type="gramEnd"/>
      <w:r w:rsidRPr="00F54EAA">
        <w:rPr>
          <w:rFonts w:ascii="Courier New" w:hAnsi="Courier New" w:cs="Courier New"/>
          <w:color w:val="000000"/>
          <w:sz w:val="18"/>
          <w:szCs w:val="20"/>
        </w:rPr>
        <w:t xml:space="preserve"> time2, reverb, time2, </w:t>
      </w:r>
      <w:proofErr w:type="spellStart"/>
      <w:r w:rsidRPr="00F54EAA">
        <w:rPr>
          <w:rFonts w:ascii="Courier New" w:hAnsi="Courier New" w:cs="Courier New"/>
          <w:color w:val="000000"/>
          <w:sz w:val="18"/>
          <w:szCs w:val="20"/>
        </w:rPr>
        <w:t>total_reverb</w:t>
      </w:r>
      <w:proofErr w:type="spellEnd"/>
      <w:r w:rsidRPr="00F54EAA">
        <w:rPr>
          <w:rFonts w:ascii="Courier New" w:hAnsi="Courier New" w:cs="Courier New"/>
          <w:color w:val="000000"/>
          <w:sz w:val="18"/>
          <w:szCs w:val="20"/>
        </w:rPr>
        <w:t xml:space="preserve">, </w:t>
      </w:r>
      <w:r w:rsidRPr="00F54EAA">
        <w:rPr>
          <w:rFonts w:ascii="Courier New" w:hAnsi="Courier New" w:cs="Courier New"/>
          <w:color w:val="A020F0"/>
          <w:sz w:val="18"/>
          <w:szCs w:val="20"/>
        </w:rPr>
        <w:t>'k'</w:t>
      </w:r>
      <w:r w:rsidRPr="00F54EAA">
        <w:rPr>
          <w:rFonts w:ascii="Courier New" w:hAnsi="Courier New" w:cs="Courier New"/>
          <w:color w:val="000000"/>
          <w:sz w:val="18"/>
          <w:szCs w:val="20"/>
        </w:rPr>
        <w:t xml:space="preserve">, </w:t>
      </w:r>
      <w:r w:rsidRPr="00F54EAA">
        <w:rPr>
          <w:rFonts w:ascii="Courier New" w:hAnsi="Courier New" w:cs="Courier New"/>
          <w:color w:val="A020F0"/>
          <w:sz w:val="18"/>
          <w:szCs w:val="20"/>
        </w:rPr>
        <w:t>'</w:t>
      </w:r>
      <w:proofErr w:type="spellStart"/>
      <w:r w:rsidRPr="00F54EAA">
        <w:rPr>
          <w:rFonts w:ascii="Courier New" w:hAnsi="Courier New" w:cs="Courier New"/>
          <w:color w:val="A020F0"/>
          <w:sz w:val="18"/>
          <w:szCs w:val="20"/>
        </w:rPr>
        <w:t>LineWidth</w:t>
      </w:r>
      <w:proofErr w:type="spellEnd"/>
      <w:r w:rsidRPr="00F54EAA">
        <w:rPr>
          <w:rFonts w:ascii="Courier New" w:hAnsi="Courier New" w:cs="Courier New"/>
          <w:color w:val="A020F0"/>
          <w:sz w:val="18"/>
          <w:szCs w:val="20"/>
        </w:rPr>
        <w:t>'</w:t>
      </w:r>
      <w:r w:rsidRPr="00F54EAA">
        <w:rPr>
          <w:rFonts w:ascii="Courier New" w:hAnsi="Courier New" w:cs="Courier New"/>
          <w:color w:val="000000"/>
          <w:sz w:val="18"/>
          <w:szCs w:val="20"/>
        </w:rPr>
        <w:t>, 2 ) ; grid</w:t>
      </w:r>
    </w:p>
    <w:p w:rsidR="00F54EAA" w:rsidRPr="00F54EAA" w:rsidRDefault="00F54EAA" w:rsidP="00F54EAA">
      <w:pPr>
        <w:autoSpaceDE w:val="0"/>
        <w:autoSpaceDN w:val="0"/>
        <w:adjustRightInd w:val="0"/>
        <w:spacing w:after="0" w:line="240" w:lineRule="auto"/>
        <w:rPr>
          <w:rFonts w:ascii="Courier New" w:hAnsi="Courier New" w:cs="Courier New"/>
          <w:szCs w:val="24"/>
        </w:rPr>
      </w:pPr>
      <w:proofErr w:type="spellStart"/>
      <w:proofErr w:type="gramStart"/>
      <w:r w:rsidRPr="00F54EAA">
        <w:rPr>
          <w:rFonts w:ascii="Courier New" w:hAnsi="Courier New" w:cs="Courier New"/>
          <w:color w:val="000000"/>
          <w:sz w:val="18"/>
          <w:szCs w:val="20"/>
        </w:rPr>
        <w:t>xlabel</w:t>
      </w:r>
      <w:proofErr w:type="spellEnd"/>
      <w:r w:rsidRPr="00F54EAA">
        <w:rPr>
          <w:rFonts w:ascii="Courier New" w:hAnsi="Courier New" w:cs="Courier New"/>
          <w:color w:val="000000"/>
          <w:sz w:val="18"/>
          <w:szCs w:val="20"/>
        </w:rPr>
        <w:t>(</w:t>
      </w:r>
      <w:proofErr w:type="gramEnd"/>
      <w:r w:rsidRPr="00F54EAA">
        <w:rPr>
          <w:rFonts w:ascii="Courier New" w:hAnsi="Courier New" w:cs="Courier New"/>
          <w:color w:val="A020F0"/>
          <w:sz w:val="18"/>
          <w:szCs w:val="20"/>
        </w:rPr>
        <w:t>'Two Way Travel Time (sec)'</w:t>
      </w:r>
      <w:r w:rsidRPr="00F54EAA">
        <w:rPr>
          <w:rFonts w:ascii="Courier New" w:hAnsi="Courier New" w:cs="Courier New"/>
          <w:color w:val="000000"/>
          <w:sz w:val="18"/>
          <w:szCs w:val="20"/>
        </w:rPr>
        <w:t>);</w:t>
      </w:r>
    </w:p>
    <w:p w:rsidR="00F54EAA" w:rsidRPr="00F54EAA" w:rsidRDefault="00F54EAA" w:rsidP="00F54EAA">
      <w:pPr>
        <w:autoSpaceDE w:val="0"/>
        <w:autoSpaceDN w:val="0"/>
        <w:adjustRightInd w:val="0"/>
        <w:spacing w:after="0" w:line="240" w:lineRule="auto"/>
        <w:rPr>
          <w:rFonts w:ascii="Courier New" w:hAnsi="Courier New" w:cs="Courier New"/>
          <w:szCs w:val="24"/>
        </w:rPr>
      </w:pPr>
      <w:proofErr w:type="spellStart"/>
      <w:proofErr w:type="gramStart"/>
      <w:r w:rsidRPr="00F54EAA">
        <w:rPr>
          <w:rFonts w:ascii="Courier New" w:hAnsi="Courier New" w:cs="Courier New"/>
          <w:color w:val="000000"/>
          <w:sz w:val="18"/>
          <w:szCs w:val="20"/>
        </w:rPr>
        <w:t>ylabel</w:t>
      </w:r>
      <w:proofErr w:type="spellEnd"/>
      <w:r w:rsidRPr="00F54EAA">
        <w:rPr>
          <w:rFonts w:ascii="Courier New" w:hAnsi="Courier New" w:cs="Courier New"/>
          <w:color w:val="000000"/>
          <w:sz w:val="18"/>
          <w:szCs w:val="20"/>
        </w:rPr>
        <w:t>(</w:t>
      </w:r>
      <w:proofErr w:type="gramEnd"/>
      <w:r w:rsidRPr="00F54EAA">
        <w:rPr>
          <w:rFonts w:ascii="Courier New" w:hAnsi="Courier New" w:cs="Courier New"/>
          <w:color w:val="A020F0"/>
          <w:sz w:val="18"/>
          <w:szCs w:val="20"/>
        </w:rPr>
        <w:t>'Reverberation Difference (dB)'</w:t>
      </w:r>
      <w:r w:rsidRPr="00F54EAA">
        <w:rPr>
          <w:rFonts w:ascii="Courier New" w:hAnsi="Courier New" w:cs="Courier New"/>
          <w:color w:val="000000"/>
          <w:sz w:val="18"/>
          <w:szCs w:val="20"/>
        </w:rPr>
        <w:t>);</w:t>
      </w:r>
    </w:p>
    <w:p w:rsidR="00F54EAA" w:rsidRPr="00F54EAA" w:rsidRDefault="00F54EAA" w:rsidP="00F54EAA">
      <w:pPr>
        <w:autoSpaceDE w:val="0"/>
        <w:autoSpaceDN w:val="0"/>
        <w:adjustRightInd w:val="0"/>
        <w:spacing w:after="0" w:line="240" w:lineRule="auto"/>
        <w:rPr>
          <w:rFonts w:ascii="Courier New" w:hAnsi="Courier New" w:cs="Courier New"/>
          <w:szCs w:val="24"/>
        </w:rPr>
      </w:pPr>
      <w:proofErr w:type="gramStart"/>
      <w:r w:rsidRPr="00F54EAA">
        <w:rPr>
          <w:rFonts w:ascii="Courier New" w:hAnsi="Courier New" w:cs="Courier New"/>
          <w:color w:val="000000"/>
          <w:sz w:val="18"/>
          <w:szCs w:val="20"/>
        </w:rPr>
        <w:t>legend(</w:t>
      </w:r>
      <w:proofErr w:type="gramEnd"/>
      <w:r w:rsidRPr="00F54EAA">
        <w:rPr>
          <w:rFonts w:ascii="Courier New" w:hAnsi="Courier New" w:cs="Courier New"/>
          <w:color w:val="000000"/>
          <w:sz w:val="18"/>
          <w:szCs w:val="20"/>
        </w:rPr>
        <w:t xml:space="preserve">{ type{m} </w:t>
      </w:r>
      <w:r w:rsidRPr="00F54EAA">
        <w:rPr>
          <w:rFonts w:ascii="Courier New" w:hAnsi="Courier New" w:cs="Courier New"/>
          <w:color w:val="A020F0"/>
          <w:sz w:val="18"/>
          <w:szCs w:val="20"/>
        </w:rPr>
        <w:t>'total'</w:t>
      </w:r>
      <w:r w:rsidRPr="00F54EAA">
        <w:rPr>
          <w:rFonts w:ascii="Courier New" w:hAnsi="Courier New" w:cs="Courier New"/>
          <w:color w:val="000000"/>
          <w:sz w:val="18"/>
          <w:szCs w:val="20"/>
        </w:rPr>
        <w:t xml:space="preserve"> },</w:t>
      </w:r>
      <w:r w:rsidRPr="00F54EAA">
        <w:rPr>
          <w:rFonts w:ascii="Courier New" w:hAnsi="Courier New" w:cs="Courier New"/>
          <w:color w:val="A020F0"/>
          <w:sz w:val="18"/>
          <w:szCs w:val="20"/>
        </w:rPr>
        <w:t>'Location'</w:t>
      </w:r>
      <w:r w:rsidRPr="00F54EAA">
        <w:rPr>
          <w:rFonts w:ascii="Courier New" w:hAnsi="Courier New" w:cs="Courier New"/>
          <w:color w:val="000000"/>
          <w:sz w:val="18"/>
          <w:szCs w:val="20"/>
        </w:rPr>
        <w:t>,</w:t>
      </w:r>
      <w:r w:rsidRPr="00F54EAA">
        <w:rPr>
          <w:rFonts w:ascii="Courier New" w:hAnsi="Courier New" w:cs="Courier New"/>
          <w:color w:val="A020F0"/>
          <w:sz w:val="18"/>
          <w:szCs w:val="20"/>
        </w:rPr>
        <w:t>'</w:t>
      </w:r>
      <w:proofErr w:type="spellStart"/>
      <w:r w:rsidRPr="00F54EAA">
        <w:rPr>
          <w:rFonts w:ascii="Courier New" w:hAnsi="Courier New" w:cs="Courier New"/>
          <w:color w:val="A020F0"/>
          <w:sz w:val="18"/>
          <w:szCs w:val="20"/>
        </w:rPr>
        <w:t>NorthEast</w:t>
      </w:r>
      <w:proofErr w:type="spellEnd"/>
      <w:r w:rsidRPr="00F54EAA">
        <w:rPr>
          <w:rFonts w:ascii="Courier New" w:hAnsi="Courier New" w:cs="Courier New"/>
          <w:color w:val="A020F0"/>
          <w:sz w:val="18"/>
          <w:szCs w:val="20"/>
        </w:rPr>
        <w:t>'</w:t>
      </w:r>
      <w:r w:rsidRPr="00F54EAA">
        <w:rPr>
          <w:rFonts w:ascii="Courier New" w:hAnsi="Courier New" w:cs="Courier New"/>
          <w:color w:val="000000"/>
          <w:sz w:val="18"/>
          <w:szCs w:val="20"/>
        </w:rPr>
        <w:t>);</w:t>
      </w:r>
    </w:p>
    <w:p w:rsidR="00F54EAA" w:rsidRPr="00F54EAA" w:rsidRDefault="00F54EAA" w:rsidP="00F54EAA">
      <w:pPr>
        <w:autoSpaceDE w:val="0"/>
        <w:autoSpaceDN w:val="0"/>
        <w:adjustRightInd w:val="0"/>
        <w:spacing w:after="0" w:line="240" w:lineRule="auto"/>
        <w:rPr>
          <w:rFonts w:ascii="Courier New" w:hAnsi="Courier New" w:cs="Courier New"/>
          <w:szCs w:val="24"/>
        </w:rPr>
      </w:pPr>
      <w:proofErr w:type="gramStart"/>
      <w:r w:rsidRPr="00F54EAA">
        <w:rPr>
          <w:rFonts w:ascii="Courier New" w:hAnsi="Courier New" w:cs="Courier New"/>
          <w:color w:val="000000"/>
          <w:sz w:val="18"/>
          <w:szCs w:val="20"/>
        </w:rPr>
        <w:t>set(</w:t>
      </w:r>
      <w:proofErr w:type="spellStart"/>
      <w:proofErr w:type="gramEnd"/>
      <w:r w:rsidRPr="00F54EAA">
        <w:rPr>
          <w:rFonts w:ascii="Courier New" w:hAnsi="Courier New" w:cs="Courier New"/>
          <w:color w:val="000000"/>
          <w:sz w:val="18"/>
          <w:szCs w:val="20"/>
        </w:rPr>
        <w:t>gca</w:t>
      </w:r>
      <w:proofErr w:type="spellEnd"/>
      <w:r w:rsidRPr="00F54EAA">
        <w:rPr>
          <w:rFonts w:ascii="Courier New" w:hAnsi="Courier New" w:cs="Courier New"/>
          <w:color w:val="000000"/>
          <w:sz w:val="18"/>
          <w:szCs w:val="20"/>
        </w:rPr>
        <w:t>,</w:t>
      </w:r>
      <w:r w:rsidRPr="00F54EAA">
        <w:rPr>
          <w:rFonts w:ascii="Courier New" w:hAnsi="Courier New" w:cs="Courier New"/>
          <w:color w:val="A020F0"/>
          <w:sz w:val="18"/>
          <w:szCs w:val="20"/>
        </w:rPr>
        <w:t>'</w:t>
      </w:r>
      <w:proofErr w:type="spellStart"/>
      <w:r w:rsidRPr="00F54EAA">
        <w:rPr>
          <w:rFonts w:ascii="Courier New" w:hAnsi="Courier New" w:cs="Courier New"/>
          <w:color w:val="A020F0"/>
          <w:sz w:val="18"/>
          <w:szCs w:val="20"/>
        </w:rPr>
        <w:t>Xlim</w:t>
      </w:r>
      <w:proofErr w:type="spellEnd"/>
      <w:r w:rsidRPr="00F54EAA">
        <w:rPr>
          <w:rFonts w:ascii="Courier New" w:hAnsi="Courier New" w:cs="Courier New"/>
          <w:color w:val="A020F0"/>
          <w:sz w:val="18"/>
          <w:szCs w:val="20"/>
        </w:rPr>
        <w:t>'</w:t>
      </w:r>
      <w:r w:rsidRPr="00F54EAA">
        <w:rPr>
          <w:rFonts w:ascii="Courier New" w:hAnsi="Courier New" w:cs="Courier New"/>
          <w:color w:val="000000"/>
          <w:sz w:val="18"/>
          <w:szCs w:val="20"/>
        </w:rPr>
        <w:t>,[0 7]);</w:t>
      </w:r>
    </w:p>
    <w:p w:rsidR="00F54EAA" w:rsidRPr="00F54EAA" w:rsidRDefault="00F54EAA" w:rsidP="00F54EAA">
      <w:pPr>
        <w:autoSpaceDE w:val="0"/>
        <w:autoSpaceDN w:val="0"/>
        <w:adjustRightInd w:val="0"/>
        <w:spacing w:after="0" w:line="240" w:lineRule="auto"/>
        <w:rPr>
          <w:rFonts w:ascii="Courier New" w:hAnsi="Courier New" w:cs="Courier New"/>
          <w:szCs w:val="24"/>
        </w:rPr>
      </w:pPr>
      <w:proofErr w:type="gramStart"/>
      <w:r w:rsidRPr="00F54EAA">
        <w:rPr>
          <w:rFonts w:ascii="Courier New" w:hAnsi="Courier New" w:cs="Courier New"/>
          <w:color w:val="000000"/>
          <w:sz w:val="18"/>
          <w:szCs w:val="20"/>
        </w:rPr>
        <w:t>set(</w:t>
      </w:r>
      <w:proofErr w:type="spellStart"/>
      <w:proofErr w:type="gramEnd"/>
      <w:r w:rsidRPr="00F54EAA">
        <w:rPr>
          <w:rFonts w:ascii="Courier New" w:hAnsi="Courier New" w:cs="Courier New"/>
          <w:color w:val="000000"/>
          <w:sz w:val="18"/>
          <w:szCs w:val="20"/>
        </w:rPr>
        <w:t>gca</w:t>
      </w:r>
      <w:proofErr w:type="spellEnd"/>
      <w:r w:rsidRPr="00F54EAA">
        <w:rPr>
          <w:rFonts w:ascii="Courier New" w:hAnsi="Courier New" w:cs="Courier New"/>
          <w:color w:val="000000"/>
          <w:sz w:val="18"/>
          <w:szCs w:val="20"/>
        </w:rPr>
        <w:t>,</w:t>
      </w:r>
      <w:r w:rsidRPr="00F54EAA">
        <w:rPr>
          <w:rFonts w:ascii="Courier New" w:hAnsi="Courier New" w:cs="Courier New"/>
          <w:color w:val="A020F0"/>
          <w:sz w:val="18"/>
          <w:szCs w:val="20"/>
        </w:rPr>
        <w:t>'</w:t>
      </w:r>
      <w:proofErr w:type="spellStart"/>
      <w:r w:rsidRPr="00F54EAA">
        <w:rPr>
          <w:rFonts w:ascii="Courier New" w:hAnsi="Courier New" w:cs="Courier New"/>
          <w:color w:val="A020F0"/>
          <w:sz w:val="18"/>
          <w:szCs w:val="20"/>
        </w:rPr>
        <w:t>Ylim</w:t>
      </w:r>
      <w:proofErr w:type="spellEnd"/>
      <w:r w:rsidRPr="00F54EAA">
        <w:rPr>
          <w:rFonts w:ascii="Courier New" w:hAnsi="Courier New" w:cs="Courier New"/>
          <w:color w:val="A020F0"/>
          <w:sz w:val="18"/>
          <w:szCs w:val="20"/>
        </w:rPr>
        <w:t>'</w:t>
      </w:r>
      <w:r w:rsidRPr="00F54EAA">
        <w:rPr>
          <w:rFonts w:ascii="Courier New" w:hAnsi="Courier New" w:cs="Courier New"/>
          <w:color w:val="000000"/>
          <w:sz w:val="18"/>
          <w:szCs w:val="20"/>
        </w:rPr>
        <w:t>,[-4 4]);</w:t>
      </w:r>
    </w:p>
    <w:p w:rsidR="00F54EAA" w:rsidRPr="00F54EAA" w:rsidRDefault="00F54EAA" w:rsidP="00F54EAA">
      <w:pPr>
        <w:autoSpaceDE w:val="0"/>
        <w:autoSpaceDN w:val="0"/>
        <w:adjustRightInd w:val="0"/>
        <w:spacing w:after="0" w:line="240" w:lineRule="auto"/>
        <w:rPr>
          <w:rFonts w:ascii="Courier New" w:hAnsi="Courier New" w:cs="Courier New"/>
          <w:szCs w:val="24"/>
        </w:rPr>
      </w:pPr>
      <w:proofErr w:type="gramStart"/>
      <w:r w:rsidRPr="00F54EAA">
        <w:rPr>
          <w:rFonts w:ascii="Courier New" w:hAnsi="Courier New" w:cs="Courier New"/>
          <w:color w:val="000000"/>
          <w:sz w:val="18"/>
          <w:szCs w:val="20"/>
        </w:rPr>
        <w:t>title(</w:t>
      </w:r>
      <w:proofErr w:type="gramEnd"/>
      <w:r w:rsidRPr="00F54EAA">
        <w:rPr>
          <w:rFonts w:ascii="Courier New" w:hAnsi="Courier New" w:cs="Courier New"/>
          <w:color w:val="000000"/>
          <w:sz w:val="18"/>
          <w:szCs w:val="20"/>
        </w:rPr>
        <w:t>header);</w:t>
      </w:r>
    </w:p>
    <w:p w:rsidR="00F54EAA" w:rsidRPr="00F54EAA" w:rsidRDefault="00F54EAA" w:rsidP="00F54EAA">
      <w:pPr>
        <w:autoSpaceDE w:val="0"/>
        <w:autoSpaceDN w:val="0"/>
        <w:adjustRightInd w:val="0"/>
        <w:spacing w:after="0" w:line="240" w:lineRule="auto"/>
        <w:rPr>
          <w:rFonts w:ascii="Courier New" w:hAnsi="Courier New" w:cs="Courier New"/>
          <w:sz w:val="24"/>
          <w:szCs w:val="24"/>
        </w:rPr>
        <w:sectPr w:rsidR="00F54EAA" w:rsidRPr="00F54EAA" w:rsidSect="00DE6CFD">
          <w:footerReference w:type="default" r:id="rId33"/>
          <w:pgSz w:w="12240" w:h="15840"/>
          <w:pgMar w:top="1440" w:right="1440" w:bottom="1440" w:left="1440" w:header="720" w:footer="720" w:gutter="0"/>
          <w:pgNumType w:start="1" w:chapStyle="7"/>
          <w:cols w:space="720"/>
          <w:docGrid w:linePitch="360"/>
        </w:sectPr>
      </w:pPr>
      <w:r>
        <w:rPr>
          <w:rFonts w:ascii="Courier New" w:hAnsi="Courier New" w:cs="Courier New"/>
          <w:color w:val="000000"/>
          <w:sz w:val="20"/>
          <w:szCs w:val="20"/>
        </w:rPr>
        <w:t xml:space="preserve"> </w:t>
      </w:r>
    </w:p>
    <w:p w:rsidR="003D25D0" w:rsidRDefault="003D25D0" w:rsidP="003D25D0">
      <w:pPr>
        <w:pStyle w:val="Heading7"/>
      </w:pPr>
      <w:bookmarkStart w:id="56" w:name="_Toc401566041"/>
      <w:r>
        <w:t>Appendix C – CASS script</w:t>
      </w:r>
      <w:bookmarkEnd w:id="56"/>
    </w:p>
    <w:p w:rsidR="006F76CD" w:rsidRDefault="006F76CD" w:rsidP="006F76CD">
      <w:pPr>
        <w:pStyle w:val="NoSpacing"/>
        <w:rPr>
          <w:rFonts w:ascii="Courier New" w:hAnsi="Courier New" w:cs="Courier New"/>
          <w:sz w:val="16"/>
          <w:szCs w:val="16"/>
        </w:rPr>
      </w:pPr>
    </w:p>
    <w:p w:rsidR="006F76CD" w:rsidRPr="006F76CD" w:rsidRDefault="006F76CD" w:rsidP="006F76CD">
      <w:pPr>
        <w:pStyle w:val="NoSpacing"/>
        <w:rPr>
          <w:rFonts w:ascii="Courier New" w:hAnsi="Courier New" w:cs="Courier New"/>
          <w:sz w:val="20"/>
          <w:szCs w:val="20"/>
        </w:rPr>
      </w:pPr>
      <w:r w:rsidRPr="006F76CD">
        <w:rPr>
          <w:rFonts w:ascii="Courier New" w:hAnsi="Courier New" w:cs="Courier New"/>
          <w:sz w:val="20"/>
          <w:szCs w:val="20"/>
        </w:rPr>
        <w:t>OUTPUT FILE = OUTPUT</w:t>
      </w:r>
      <w:r w:rsidRPr="006F76CD">
        <w:rPr>
          <w:rFonts w:ascii="Courier New" w:hAnsi="Courier New" w:cs="Courier New"/>
          <w:sz w:val="20"/>
          <w:szCs w:val="20"/>
        </w:rPr>
        <w:cr/>
        <w:t>RESET OUTPUT DEVICE</w:t>
      </w:r>
      <w:r w:rsidRPr="006F76CD">
        <w:rPr>
          <w:rFonts w:ascii="Courier New" w:hAnsi="Courier New" w:cs="Courier New"/>
          <w:sz w:val="20"/>
          <w:szCs w:val="20"/>
        </w:rPr>
        <w:cr/>
        <w:t xml:space="preserve">FREQUENCY </w:t>
      </w:r>
      <w:proofErr w:type="gramStart"/>
      <w:r w:rsidRPr="006F76CD">
        <w:rPr>
          <w:rFonts w:ascii="Courier New" w:hAnsi="Courier New" w:cs="Courier New"/>
          <w:sz w:val="20"/>
          <w:szCs w:val="20"/>
        </w:rPr>
        <w:t>MINIMUM  =</w:t>
      </w:r>
      <w:proofErr w:type="gramEnd"/>
      <w:r w:rsidRPr="006F76CD">
        <w:rPr>
          <w:rFonts w:ascii="Courier New" w:hAnsi="Courier New" w:cs="Courier New"/>
          <w:sz w:val="20"/>
          <w:szCs w:val="20"/>
        </w:rPr>
        <w:t xml:space="preserve"> 3000 HZ</w:t>
      </w:r>
      <w:r w:rsidRPr="006F76CD">
        <w:rPr>
          <w:rFonts w:ascii="Courier New" w:hAnsi="Courier New" w:cs="Courier New"/>
          <w:sz w:val="20"/>
          <w:szCs w:val="20"/>
        </w:rPr>
        <w:cr/>
        <w:t xml:space="preserve">FREQUENCY </w:t>
      </w:r>
      <w:proofErr w:type="gramStart"/>
      <w:r w:rsidRPr="006F76CD">
        <w:rPr>
          <w:rFonts w:ascii="Courier New" w:hAnsi="Courier New" w:cs="Courier New"/>
          <w:sz w:val="20"/>
          <w:szCs w:val="20"/>
        </w:rPr>
        <w:t>MAXIMUM  =</w:t>
      </w:r>
      <w:proofErr w:type="gramEnd"/>
      <w:r w:rsidRPr="006F76CD">
        <w:rPr>
          <w:rFonts w:ascii="Courier New" w:hAnsi="Courier New" w:cs="Courier New"/>
          <w:sz w:val="20"/>
          <w:szCs w:val="20"/>
        </w:rPr>
        <w:t xml:space="preserve"> 3000 HZ</w:t>
      </w:r>
      <w:r w:rsidRPr="006F76CD">
        <w:rPr>
          <w:rFonts w:ascii="Courier New" w:hAnsi="Courier New" w:cs="Courier New"/>
          <w:sz w:val="20"/>
          <w:szCs w:val="20"/>
        </w:rPr>
        <w:cr/>
      </w:r>
      <w:r w:rsidRPr="006F76CD">
        <w:rPr>
          <w:rFonts w:ascii="Courier New" w:hAnsi="Courier New" w:cs="Courier New"/>
          <w:sz w:val="20"/>
          <w:szCs w:val="20"/>
        </w:rPr>
        <w:cr/>
        <w:t>COMMENT TABLE</w:t>
      </w:r>
      <w:r w:rsidRPr="006F76CD">
        <w:rPr>
          <w:rFonts w:ascii="Courier New" w:hAnsi="Courier New" w:cs="Courier New"/>
          <w:sz w:val="20"/>
          <w:szCs w:val="20"/>
        </w:rPr>
        <w:cr/>
        <w:t xml:space="preserve">  Simple environment for comparing reverb to analytic result</w:t>
      </w:r>
      <w:r w:rsidRPr="006F76CD">
        <w:rPr>
          <w:rFonts w:ascii="Courier New" w:hAnsi="Courier New" w:cs="Courier New"/>
          <w:sz w:val="20"/>
          <w:szCs w:val="20"/>
        </w:rPr>
        <w:cr/>
        <w:t xml:space="preserve">  Bottom = flat 200 m</w:t>
      </w:r>
      <w:r w:rsidRPr="006F76CD">
        <w:rPr>
          <w:rFonts w:ascii="Courier New" w:hAnsi="Courier New" w:cs="Courier New"/>
          <w:sz w:val="20"/>
          <w:szCs w:val="20"/>
        </w:rPr>
        <w:cr/>
        <w:t xml:space="preserve">  Sound speed = 1500 m/s isovelocity</w:t>
      </w:r>
      <w:r w:rsidRPr="006F76CD">
        <w:rPr>
          <w:rFonts w:ascii="Courier New" w:hAnsi="Courier New" w:cs="Courier New"/>
          <w:sz w:val="20"/>
          <w:szCs w:val="20"/>
        </w:rPr>
        <w:cr/>
        <w:t xml:space="preserve">  No in-water attenuation</w:t>
      </w:r>
      <w:r w:rsidRPr="006F76CD">
        <w:rPr>
          <w:rFonts w:ascii="Courier New" w:hAnsi="Courier New" w:cs="Courier New"/>
          <w:sz w:val="20"/>
          <w:szCs w:val="20"/>
        </w:rPr>
        <w:cr/>
        <w:t xml:space="preserve">  Perfect surface reflection</w:t>
      </w:r>
      <w:r w:rsidRPr="006F76CD">
        <w:rPr>
          <w:rFonts w:ascii="Courier New" w:hAnsi="Courier New" w:cs="Courier New"/>
          <w:sz w:val="20"/>
          <w:szCs w:val="20"/>
        </w:rPr>
        <w:cr/>
        <w:t xml:space="preserve">  Bottom reflection = custom sandy bottom w/o shear</w:t>
      </w:r>
      <w:r w:rsidRPr="006F76CD">
        <w:rPr>
          <w:rFonts w:ascii="Courier New" w:hAnsi="Courier New" w:cs="Courier New"/>
          <w:sz w:val="20"/>
          <w:szCs w:val="20"/>
        </w:rPr>
        <w:cr/>
        <w:t>EOT</w:t>
      </w:r>
      <w:r w:rsidRPr="006F76CD">
        <w:rPr>
          <w:rFonts w:ascii="Courier New" w:hAnsi="Courier New" w:cs="Courier New"/>
          <w:sz w:val="20"/>
          <w:szCs w:val="20"/>
        </w:rPr>
        <w:cr/>
      </w:r>
      <w:r w:rsidRPr="006F76CD">
        <w:rPr>
          <w:rFonts w:ascii="Courier New" w:hAnsi="Courier New" w:cs="Courier New"/>
          <w:sz w:val="20"/>
          <w:szCs w:val="20"/>
        </w:rPr>
        <w:cr/>
        <w:t>RADIUS OF CURVATURE                     = 99999999 KM</w:t>
      </w:r>
      <w:r w:rsidRPr="006F76CD">
        <w:rPr>
          <w:rFonts w:ascii="Courier New" w:hAnsi="Courier New" w:cs="Courier New"/>
          <w:sz w:val="20"/>
          <w:szCs w:val="20"/>
        </w:rPr>
        <w:cr/>
        <w:t>BOTTOM DEPTH                            = 200 M</w:t>
      </w:r>
      <w:r w:rsidRPr="006F76CD">
        <w:rPr>
          <w:rFonts w:ascii="Courier New" w:hAnsi="Courier New" w:cs="Courier New"/>
          <w:sz w:val="20"/>
          <w:szCs w:val="20"/>
        </w:rPr>
        <w:cr/>
        <w:t>SOUND SPEED TABLE                       = 1500 M/S</w:t>
      </w:r>
      <w:r w:rsidRPr="006F76CD">
        <w:rPr>
          <w:rFonts w:ascii="Courier New" w:hAnsi="Courier New" w:cs="Courier New"/>
          <w:sz w:val="20"/>
          <w:szCs w:val="20"/>
        </w:rPr>
        <w:cr/>
        <w:t>VOLUME ATTENUATION MODEL                = TABLE</w:t>
      </w:r>
      <w:r w:rsidRPr="006F76CD">
        <w:rPr>
          <w:rFonts w:ascii="Courier New" w:hAnsi="Courier New" w:cs="Courier New"/>
          <w:sz w:val="20"/>
          <w:szCs w:val="20"/>
        </w:rPr>
        <w:cr/>
        <w:t>VOLUME ATTENUATION TABLE                = 0 DB/KM</w:t>
      </w:r>
      <w:r w:rsidRPr="006F76CD">
        <w:rPr>
          <w:rFonts w:ascii="Courier New" w:hAnsi="Courier New" w:cs="Courier New"/>
          <w:sz w:val="20"/>
          <w:szCs w:val="20"/>
        </w:rPr>
        <w:cr/>
        <w:t>SURFACE REFLECTION COEFFICIENT MODEL    = TABLE</w:t>
      </w:r>
      <w:r w:rsidRPr="006F76CD">
        <w:rPr>
          <w:rFonts w:ascii="Courier New" w:hAnsi="Courier New" w:cs="Courier New"/>
          <w:sz w:val="20"/>
          <w:szCs w:val="20"/>
        </w:rPr>
        <w:cr/>
        <w:t>SURFACE REFLECTION COEFFICIENT TABLE    = 0.0 DB</w:t>
      </w:r>
      <w:r w:rsidRPr="006F76CD">
        <w:rPr>
          <w:rFonts w:ascii="Courier New" w:hAnsi="Courier New" w:cs="Courier New"/>
          <w:sz w:val="20"/>
          <w:szCs w:val="20"/>
        </w:rPr>
        <w:cr/>
      </w:r>
      <w:r w:rsidRPr="006F76CD">
        <w:rPr>
          <w:rFonts w:ascii="Courier New" w:hAnsi="Courier New" w:cs="Courier New"/>
          <w:sz w:val="20"/>
          <w:szCs w:val="20"/>
        </w:rPr>
        <w:cr/>
        <w:t>BOTTOM REFLECTION COEFFICIENT MODEL     = RAYLEIGH</w:t>
      </w:r>
      <w:r w:rsidRPr="006F76CD">
        <w:rPr>
          <w:rFonts w:ascii="Courier New" w:hAnsi="Courier New" w:cs="Courier New"/>
          <w:sz w:val="20"/>
          <w:szCs w:val="20"/>
        </w:rPr>
        <w:cr/>
        <w:t xml:space="preserve">BOTTOM DENSITY                          = 1.9 GM/CM3  </w:t>
      </w:r>
      <w:r w:rsidRPr="006F76CD">
        <w:rPr>
          <w:rFonts w:ascii="Courier New" w:hAnsi="Courier New" w:cs="Courier New"/>
          <w:sz w:val="20"/>
          <w:szCs w:val="20"/>
        </w:rPr>
        <w:cr/>
        <w:t xml:space="preserve">BOTTOM SEDIMENT ATTENUATION COEFFICI    = 0.8 1/WL    </w:t>
      </w:r>
      <w:r w:rsidRPr="006F76CD">
        <w:rPr>
          <w:rFonts w:ascii="Courier New" w:hAnsi="Courier New" w:cs="Courier New"/>
          <w:sz w:val="20"/>
          <w:szCs w:val="20"/>
        </w:rPr>
        <w:cr/>
        <w:t>BOTTOM SOUND SPEED RATIO                = 1.1</w:t>
      </w:r>
      <w:r w:rsidRPr="006F76CD">
        <w:rPr>
          <w:rFonts w:ascii="Courier New" w:hAnsi="Courier New" w:cs="Courier New"/>
          <w:sz w:val="20"/>
          <w:szCs w:val="20"/>
        </w:rPr>
        <w:cr/>
        <w:t>BOTTOM SHEAR WAVE SPEED RATIO           = 0.0</w:t>
      </w:r>
      <w:r w:rsidRPr="006F76CD">
        <w:rPr>
          <w:rFonts w:ascii="Courier New" w:hAnsi="Courier New" w:cs="Courier New"/>
          <w:sz w:val="20"/>
          <w:szCs w:val="20"/>
        </w:rPr>
        <w:cr/>
      </w:r>
      <w:r w:rsidRPr="006F76CD">
        <w:rPr>
          <w:rFonts w:ascii="Courier New" w:hAnsi="Courier New" w:cs="Courier New"/>
          <w:sz w:val="20"/>
          <w:szCs w:val="20"/>
        </w:rPr>
        <w:cr/>
        <w:t xml:space="preserve">VERTICAL ANGLE MINIMUM      </w:t>
      </w:r>
      <w:proofErr w:type="gramStart"/>
      <w:r w:rsidRPr="006F76CD">
        <w:rPr>
          <w:rFonts w:ascii="Courier New" w:hAnsi="Courier New" w:cs="Courier New"/>
          <w:sz w:val="20"/>
          <w:szCs w:val="20"/>
        </w:rPr>
        <w:t>=  0</w:t>
      </w:r>
      <w:proofErr w:type="gramEnd"/>
      <w:r w:rsidRPr="006F76CD">
        <w:rPr>
          <w:rFonts w:ascii="Courier New" w:hAnsi="Courier New" w:cs="Courier New"/>
          <w:sz w:val="20"/>
          <w:szCs w:val="20"/>
        </w:rPr>
        <w:t xml:space="preserve"> DEG</w:t>
      </w:r>
      <w:r w:rsidRPr="006F76CD">
        <w:rPr>
          <w:rFonts w:ascii="Courier New" w:hAnsi="Courier New" w:cs="Courier New"/>
          <w:sz w:val="20"/>
          <w:szCs w:val="20"/>
        </w:rPr>
        <w:cr/>
        <w:t>VERTICAL ANGLE MAXIMUM      = 90 DEG</w:t>
      </w:r>
      <w:r w:rsidRPr="006F76CD">
        <w:rPr>
          <w:rFonts w:ascii="Courier New" w:hAnsi="Courier New" w:cs="Courier New"/>
          <w:sz w:val="20"/>
          <w:szCs w:val="20"/>
        </w:rPr>
        <w:cr/>
        <w:t xml:space="preserve">VERTICAL ANGLE INCREMENT    </w:t>
      </w:r>
      <w:proofErr w:type="gramStart"/>
      <w:r w:rsidRPr="006F76CD">
        <w:rPr>
          <w:rFonts w:ascii="Courier New" w:hAnsi="Courier New" w:cs="Courier New"/>
          <w:sz w:val="20"/>
          <w:szCs w:val="20"/>
        </w:rPr>
        <w:t>=  1</w:t>
      </w:r>
      <w:proofErr w:type="gramEnd"/>
      <w:r w:rsidRPr="006F76CD">
        <w:rPr>
          <w:rFonts w:ascii="Courier New" w:hAnsi="Courier New" w:cs="Courier New"/>
          <w:sz w:val="20"/>
          <w:szCs w:val="20"/>
        </w:rPr>
        <w:t xml:space="preserve"> DEG</w:t>
      </w:r>
      <w:r w:rsidRPr="006F76CD">
        <w:rPr>
          <w:rFonts w:ascii="Courier New" w:hAnsi="Courier New" w:cs="Courier New"/>
          <w:sz w:val="20"/>
          <w:szCs w:val="20"/>
        </w:rPr>
        <w:cr/>
        <w:t>FUNCTION SYMBOL             = BTM_RFL</w:t>
      </w:r>
      <w:r w:rsidRPr="006F76CD">
        <w:rPr>
          <w:rFonts w:ascii="Courier New" w:hAnsi="Courier New" w:cs="Courier New"/>
          <w:sz w:val="20"/>
          <w:szCs w:val="20"/>
        </w:rPr>
        <w:cr/>
        <w:t>FUNCTION UNIT               = DB</w:t>
      </w:r>
      <w:r w:rsidRPr="006F76CD">
        <w:rPr>
          <w:rFonts w:ascii="Courier New" w:hAnsi="Courier New" w:cs="Courier New"/>
          <w:sz w:val="20"/>
          <w:szCs w:val="20"/>
        </w:rPr>
        <w:cr/>
        <w:t>PRINT FUNCTION VS VERTICAL ANGLE</w:t>
      </w:r>
      <w:r w:rsidRPr="006F76CD">
        <w:rPr>
          <w:rFonts w:ascii="Courier New" w:hAnsi="Courier New" w:cs="Courier New"/>
          <w:sz w:val="20"/>
          <w:szCs w:val="20"/>
        </w:rPr>
        <w:cr/>
      </w:r>
      <w:r w:rsidRPr="006F76CD">
        <w:rPr>
          <w:rFonts w:ascii="Courier New" w:hAnsi="Courier New" w:cs="Courier New"/>
          <w:sz w:val="20"/>
          <w:szCs w:val="20"/>
        </w:rPr>
        <w:cr/>
        <w:t>COMMENT TABLE</w:t>
      </w:r>
      <w:r w:rsidRPr="006F76CD">
        <w:rPr>
          <w:rFonts w:ascii="Courier New" w:hAnsi="Courier New" w:cs="Courier New"/>
          <w:sz w:val="20"/>
          <w:szCs w:val="20"/>
        </w:rPr>
        <w:cr/>
        <w:t xml:space="preserve">  Monostatic source/receiver at surface </w:t>
      </w:r>
      <w:r w:rsidRPr="006F76CD">
        <w:rPr>
          <w:rFonts w:ascii="Courier New" w:hAnsi="Courier New" w:cs="Courier New"/>
          <w:sz w:val="20"/>
          <w:szCs w:val="20"/>
        </w:rPr>
        <w:cr/>
        <w:t xml:space="preserve">  </w:t>
      </w:r>
      <w:proofErr w:type="gramStart"/>
      <w:r w:rsidRPr="006F76CD">
        <w:rPr>
          <w:rFonts w:ascii="Courier New" w:hAnsi="Courier New" w:cs="Courier New"/>
          <w:sz w:val="20"/>
          <w:szCs w:val="20"/>
        </w:rPr>
        <w:t xml:space="preserve">250 </w:t>
      </w:r>
      <w:proofErr w:type="spellStart"/>
      <w:r w:rsidRPr="006F76CD">
        <w:rPr>
          <w:rFonts w:ascii="Courier New" w:hAnsi="Courier New" w:cs="Courier New"/>
          <w:sz w:val="20"/>
          <w:szCs w:val="20"/>
        </w:rPr>
        <w:t>millisec</w:t>
      </w:r>
      <w:proofErr w:type="spellEnd"/>
      <w:proofErr w:type="gramEnd"/>
      <w:r w:rsidRPr="006F76CD">
        <w:rPr>
          <w:rFonts w:ascii="Courier New" w:hAnsi="Courier New" w:cs="Courier New"/>
          <w:sz w:val="20"/>
          <w:szCs w:val="20"/>
        </w:rPr>
        <w:t xml:space="preserve"> CW pulse at 1000 Hz, 200 dB</w:t>
      </w:r>
      <w:r w:rsidRPr="006F76CD">
        <w:rPr>
          <w:rFonts w:ascii="Courier New" w:hAnsi="Courier New" w:cs="Courier New"/>
          <w:sz w:val="20"/>
          <w:szCs w:val="20"/>
        </w:rPr>
        <w:cr/>
        <w:t>EOT</w:t>
      </w:r>
      <w:r w:rsidRPr="006F76CD">
        <w:rPr>
          <w:rFonts w:ascii="Courier New" w:hAnsi="Courier New" w:cs="Courier New"/>
          <w:sz w:val="20"/>
          <w:szCs w:val="20"/>
        </w:rPr>
        <w:cr/>
      </w:r>
      <w:r w:rsidRPr="006F76CD">
        <w:rPr>
          <w:rFonts w:ascii="Courier New" w:hAnsi="Courier New" w:cs="Courier New"/>
          <w:sz w:val="20"/>
          <w:szCs w:val="20"/>
        </w:rPr>
        <w:cr/>
        <w:t>SOURCE LEVEL MODEL = TABLE</w:t>
      </w:r>
      <w:r w:rsidRPr="006F76CD">
        <w:rPr>
          <w:rFonts w:ascii="Courier New" w:hAnsi="Courier New" w:cs="Courier New"/>
          <w:sz w:val="20"/>
          <w:szCs w:val="20"/>
        </w:rPr>
        <w:cr/>
        <w:t>SOURCE LEVEL TABLE = 200. DB</w:t>
      </w:r>
      <w:r w:rsidRPr="006F76CD">
        <w:rPr>
          <w:rFonts w:ascii="Courier New" w:hAnsi="Courier New" w:cs="Courier New"/>
          <w:sz w:val="20"/>
          <w:szCs w:val="20"/>
        </w:rPr>
        <w:cr/>
        <w:t>RANGE REFERENCE    = 1 M</w:t>
      </w:r>
      <w:r w:rsidRPr="006F76CD">
        <w:rPr>
          <w:rFonts w:ascii="Courier New" w:hAnsi="Courier New" w:cs="Courier New"/>
          <w:sz w:val="20"/>
          <w:szCs w:val="20"/>
        </w:rPr>
        <w:cr/>
        <w:t>PULSE LENGTH       = 0.25 S</w:t>
      </w:r>
      <w:r w:rsidRPr="006F76CD">
        <w:rPr>
          <w:rFonts w:ascii="Courier New" w:hAnsi="Courier New" w:cs="Courier New"/>
          <w:sz w:val="20"/>
          <w:szCs w:val="20"/>
        </w:rPr>
        <w:cr/>
        <w:t>BANDWIDTH TABLE    = 4 HZ</w:t>
      </w:r>
      <w:r w:rsidRPr="006F76CD">
        <w:rPr>
          <w:rFonts w:ascii="Courier New" w:hAnsi="Courier New" w:cs="Courier New"/>
          <w:sz w:val="20"/>
          <w:szCs w:val="20"/>
        </w:rPr>
        <w:cr/>
      </w:r>
      <w:r w:rsidRPr="006F76CD">
        <w:rPr>
          <w:rFonts w:ascii="Courier New" w:hAnsi="Courier New" w:cs="Courier New"/>
          <w:sz w:val="20"/>
          <w:szCs w:val="20"/>
        </w:rPr>
        <w:cr/>
        <w:t>RECEIVER DEPTH     = 0.01 M</w:t>
      </w:r>
      <w:r w:rsidRPr="006F76CD">
        <w:rPr>
          <w:rFonts w:ascii="Courier New" w:hAnsi="Courier New" w:cs="Courier New"/>
          <w:sz w:val="20"/>
          <w:szCs w:val="20"/>
        </w:rPr>
        <w:cr/>
        <w:t xml:space="preserve">TRANSMITTER </w:t>
      </w:r>
      <w:proofErr w:type="gramStart"/>
      <w:r w:rsidRPr="006F76CD">
        <w:rPr>
          <w:rFonts w:ascii="Courier New" w:hAnsi="Courier New" w:cs="Courier New"/>
          <w:sz w:val="20"/>
          <w:szCs w:val="20"/>
        </w:rPr>
        <w:t>DEPTH  =</w:t>
      </w:r>
      <w:proofErr w:type="gramEnd"/>
      <w:r w:rsidRPr="006F76CD">
        <w:rPr>
          <w:rFonts w:ascii="Courier New" w:hAnsi="Courier New" w:cs="Courier New"/>
          <w:sz w:val="20"/>
          <w:szCs w:val="20"/>
        </w:rPr>
        <w:t xml:space="preserve"> 0.01 M</w:t>
      </w:r>
      <w:r w:rsidRPr="006F76CD">
        <w:rPr>
          <w:rFonts w:ascii="Courier New" w:hAnsi="Courier New" w:cs="Courier New"/>
          <w:sz w:val="20"/>
          <w:szCs w:val="20"/>
        </w:rPr>
        <w:cr/>
        <w:t>SOURCE DEPTH       = 0.01 M</w:t>
      </w:r>
      <w:r w:rsidRPr="006F76CD">
        <w:rPr>
          <w:rFonts w:ascii="Courier New" w:hAnsi="Courier New" w:cs="Courier New"/>
          <w:sz w:val="20"/>
          <w:szCs w:val="20"/>
        </w:rPr>
        <w:cr/>
        <w:t>VERTICAL ANGLE MINIMUM = -89.9 DEG</w:t>
      </w:r>
      <w:r w:rsidRPr="006F76CD">
        <w:rPr>
          <w:rFonts w:ascii="Courier New" w:hAnsi="Courier New" w:cs="Courier New"/>
          <w:sz w:val="20"/>
          <w:szCs w:val="20"/>
        </w:rPr>
        <w:cr/>
        <w:t>VERTICAL ANGLE MAXIMUM = +89.9 DEG</w:t>
      </w:r>
      <w:r w:rsidRPr="006F76CD">
        <w:rPr>
          <w:rFonts w:ascii="Courier New" w:hAnsi="Courier New" w:cs="Courier New"/>
          <w:sz w:val="20"/>
          <w:szCs w:val="20"/>
        </w:rPr>
        <w:cr/>
        <w:t>VERTICAL ANGLE INCREMENT = 0.1 DEG</w:t>
      </w:r>
      <w:r w:rsidRPr="006F76CD">
        <w:rPr>
          <w:rFonts w:ascii="Courier New" w:hAnsi="Courier New" w:cs="Courier New"/>
          <w:sz w:val="20"/>
          <w:szCs w:val="20"/>
        </w:rPr>
        <w:cr/>
      </w:r>
    </w:p>
    <w:p w:rsidR="006F76CD" w:rsidRPr="006F76CD" w:rsidRDefault="006F76CD" w:rsidP="006F76CD">
      <w:pPr>
        <w:pStyle w:val="NoSpacing"/>
        <w:rPr>
          <w:rFonts w:ascii="Courier New" w:hAnsi="Courier New" w:cs="Courier New"/>
          <w:sz w:val="20"/>
          <w:szCs w:val="20"/>
        </w:rPr>
      </w:pPr>
      <w:r w:rsidRPr="006F76CD">
        <w:rPr>
          <w:rFonts w:ascii="Courier New" w:hAnsi="Courier New" w:cs="Courier New"/>
          <w:sz w:val="20"/>
          <w:szCs w:val="20"/>
        </w:rPr>
        <w:t>COMMENT TABLE</w:t>
      </w:r>
      <w:r w:rsidRPr="006F76CD">
        <w:rPr>
          <w:rFonts w:ascii="Courier New" w:hAnsi="Courier New" w:cs="Courier New"/>
          <w:sz w:val="20"/>
          <w:szCs w:val="20"/>
        </w:rPr>
        <w:cr/>
        <w:t xml:space="preserve">  Eigenrays to bottom for reverberation</w:t>
      </w:r>
      <w:r w:rsidRPr="006F76CD">
        <w:rPr>
          <w:rFonts w:ascii="Courier New" w:hAnsi="Courier New" w:cs="Courier New"/>
          <w:sz w:val="20"/>
          <w:szCs w:val="20"/>
        </w:rPr>
        <w:cr/>
        <w:t>EOT</w:t>
      </w:r>
      <w:r w:rsidRPr="006F76CD">
        <w:rPr>
          <w:rFonts w:ascii="Courier New" w:hAnsi="Courier New" w:cs="Courier New"/>
          <w:sz w:val="20"/>
          <w:szCs w:val="20"/>
        </w:rPr>
        <w:cr/>
      </w:r>
    </w:p>
    <w:p w:rsidR="006F76CD" w:rsidRPr="006F76CD" w:rsidRDefault="006F76CD" w:rsidP="006F76CD">
      <w:pPr>
        <w:pStyle w:val="NoSpacing"/>
        <w:rPr>
          <w:rFonts w:ascii="Courier New" w:hAnsi="Courier New" w:cs="Courier New"/>
          <w:sz w:val="20"/>
          <w:szCs w:val="20"/>
        </w:rPr>
      </w:pPr>
      <w:r w:rsidRPr="006F76CD">
        <w:rPr>
          <w:rFonts w:ascii="Courier New" w:hAnsi="Courier New" w:cs="Courier New"/>
          <w:sz w:val="20"/>
          <w:szCs w:val="20"/>
        </w:rPr>
        <w:t>RANGE MINIMUM      =    0 KM</w:t>
      </w:r>
      <w:r w:rsidRPr="006F76CD">
        <w:rPr>
          <w:rFonts w:ascii="Courier New" w:hAnsi="Courier New" w:cs="Courier New"/>
          <w:sz w:val="20"/>
          <w:szCs w:val="20"/>
        </w:rPr>
        <w:cr/>
        <w:t>RANGE MAXIMUM      =    7 KM</w:t>
      </w:r>
      <w:r w:rsidRPr="006F76CD">
        <w:rPr>
          <w:rFonts w:ascii="Courier New" w:hAnsi="Courier New" w:cs="Courier New"/>
          <w:sz w:val="20"/>
          <w:szCs w:val="20"/>
        </w:rPr>
        <w:cr/>
        <w:t>RANGE INCREMENT    = 0.01 KM</w:t>
      </w:r>
      <w:r w:rsidRPr="006F76CD">
        <w:rPr>
          <w:rFonts w:ascii="Courier New" w:hAnsi="Courier New" w:cs="Courier New"/>
          <w:sz w:val="20"/>
          <w:szCs w:val="20"/>
        </w:rPr>
        <w:cr/>
      </w:r>
    </w:p>
    <w:p w:rsidR="006F76CD" w:rsidRPr="006F76CD" w:rsidRDefault="006F76CD" w:rsidP="006F76CD">
      <w:pPr>
        <w:pStyle w:val="NoSpacing"/>
        <w:rPr>
          <w:rFonts w:ascii="Courier New" w:hAnsi="Courier New" w:cs="Courier New"/>
          <w:sz w:val="20"/>
          <w:szCs w:val="20"/>
        </w:rPr>
      </w:pPr>
      <w:r w:rsidRPr="006F76CD">
        <w:rPr>
          <w:rFonts w:ascii="Courier New" w:hAnsi="Courier New" w:cs="Courier New"/>
          <w:sz w:val="20"/>
          <w:szCs w:val="20"/>
        </w:rPr>
        <w:t xml:space="preserve">BEARING ANGLE MINIMUM   =   0 </w:t>
      </w:r>
      <w:proofErr w:type="gramStart"/>
      <w:r w:rsidRPr="006F76CD">
        <w:rPr>
          <w:rFonts w:ascii="Courier New" w:hAnsi="Courier New" w:cs="Courier New"/>
          <w:sz w:val="20"/>
          <w:szCs w:val="20"/>
        </w:rPr>
        <w:t xml:space="preserve">DEG </w:t>
      </w:r>
      <w:r w:rsidRPr="006F76CD">
        <w:rPr>
          <w:rFonts w:ascii="Courier New" w:hAnsi="Courier New" w:cs="Courier New"/>
          <w:sz w:val="20"/>
          <w:szCs w:val="20"/>
        </w:rPr>
        <w:cr/>
        <w:t>BEARING</w:t>
      </w:r>
      <w:proofErr w:type="gramEnd"/>
      <w:r w:rsidRPr="006F76CD">
        <w:rPr>
          <w:rFonts w:ascii="Courier New" w:hAnsi="Courier New" w:cs="Courier New"/>
          <w:sz w:val="20"/>
          <w:szCs w:val="20"/>
        </w:rPr>
        <w:t xml:space="preserve"> ANGLE MAXIMUM   =   0 DEG </w:t>
      </w:r>
      <w:r w:rsidRPr="006F76CD">
        <w:rPr>
          <w:rFonts w:ascii="Courier New" w:hAnsi="Courier New" w:cs="Courier New"/>
          <w:sz w:val="20"/>
          <w:szCs w:val="20"/>
        </w:rPr>
        <w:cr/>
        <w:t>BEARING ANGLE INCREMENT = 360 DEG</w:t>
      </w:r>
      <w:r w:rsidRPr="006F76CD">
        <w:rPr>
          <w:rFonts w:ascii="Courier New" w:hAnsi="Courier New" w:cs="Courier New"/>
          <w:sz w:val="20"/>
          <w:szCs w:val="20"/>
        </w:rPr>
        <w:cr/>
      </w:r>
    </w:p>
    <w:p w:rsidR="006F76CD" w:rsidRPr="006F76CD" w:rsidRDefault="006F76CD" w:rsidP="006F76CD">
      <w:pPr>
        <w:pStyle w:val="NoSpacing"/>
        <w:rPr>
          <w:rFonts w:ascii="Courier New" w:hAnsi="Courier New" w:cs="Courier New"/>
          <w:sz w:val="20"/>
          <w:szCs w:val="20"/>
        </w:rPr>
      </w:pPr>
      <w:r w:rsidRPr="006F76CD">
        <w:rPr>
          <w:rFonts w:ascii="Courier New" w:hAnsi="Courier New" w:cs="Courier New"/>
          <w:sz w:val="20"/>
          <w:szCs w:val="20"/>
        </w:rPr>
        <w:t>MAXIMUM BOTTOM REFLECTIONS = 2</w:t>
      </w:r>
      <w:r w:rsidRPr="006F76CD">
        <w:rPr>
          <w:rFonts w:ascii="Courier New" w:hAnsi="Courier New" w:cs="Courier New"/>
          <w:sz w:val="20"/>
          <w:szCs w:val="20"/>
        </w:rPr>
        <w:cr/>
        <w:t>TARGET DEPTH = BOTTOM</w:t>
      </w:r>
      <w:r w:rsidRPr="006F76CD">
        <w:rPr>
          <w:rFonts w:ascii="Courier New" w:hAnsi="Courier New" w:cs="Courier New"/>
          <w:sz w:val="20"/>
          <w:szCs w:val="20"/>
        </w:rPr>
        <w:cr/>
        <w:t>EIGENRAY FILE = BOTEIG</w:t>
      </w:r>
      <w:r w:rsidRPr="006F76CD">
        <w:rPr>
          <w:rFonts w:ascii="Courier New" w:hAnsi="Courier New" w:cs="Courier New"/>
          <w:sz w:val="20"/>
          <w:szCs w:val="20"/>
        </w:rPr>
        <w:cr/>
        <w:t>COMPUTE EIGENRAYS</w:t>
      </w:r>
      <w:r w:rsidRPr="006F76CD">
        <w:rPr>
          <w:rFonts w:ascii="Courier New" w:hAnsi="Courier New" w:cs="Courier New"/>
          <w:sz w:val="20"/>
          <w:szCs w:val="20"/>
        </w:rPr>
        <w:cr/>
      </w:r>
    </w:p>
    <w:p w:rsidR="006F76CD" w:rsidRPr="006F76CD" w:rsidRDefault="006F76CD" w:rsidP="006F76CD">
      <w:pPr>
        <w:pStyle w:val="NoSpacing"/>
        <w:rPr>
          <w:rFonts w:ascii="Courier New" w:hAnsi="Courier New" w:cs="Courier New"/>
          <w:sz w:val="20"/>
          <w:szCs w:val="20"/>
        </w:rPr>
      </w:pPr>
      <w:r w:rsidRPr="006F76CD">
        <w:rPr>
          <w:rFonts w:ascii="Courier New" w:hAnsi="Courier New" w:cs="Courier New"/>
          <w:sz w:val="20"/>
          <w:szCs w:val="20"/>
        </w:rPr>
        <w:t>COMMENT TABLE</w:t>
      </w:r>
      <w:r w:rsidRPr="006F76CD">
        <w:rPr>
          <w:rFonts w:ascii="Courier New" w:hAnsi="Courier New" w:cs="Courier New"/>
          <w:sz w:val="20"/>
          <w:szCs w:val="20"/>
        </w:rPr>
        <w:cr/>
        <w:t xml:space="preserve">  Monostatic bottom reverberation for 7 </w:t>
      </w:r>
      <w:proofErr w:type="spellStart"/>
      <w:r w:rsidRPr="006F76CD">
        <w:rPr>
          <w:rFonts w:ascii="Courier New" w:hAnsi="Courier New" w:cs="Courier New"/>
          <w:sz w:val="20"/>
          <w:szCs w:val="20"/>
        </w:rPr>
        <w:t>secs</w:t>
      </w:r>
      <w:proofErr w:type="spellEnd"/>
      <w:r w:rsidRPr="006F76CD">
        <w:rPr>
          <w:rFonts w:ascii="Courier New" w:hAnsi="Courier New" w:cs="Courier New"/>
          <w:sz w:val="20"/>
          <w:szCs w:val="20"/>
        </w:rPr>
        <w:cr/>
        <w:t xml:space="preserve">  Mackenzie bottom scattering strength</w:t>
      </w:r>
      <w:r w:rsidRPr="006F76CD">
        <w:rPr>
          <w:rFonts w:ascii="Courier New" w:hAnsi="Courier New" w:cs="Courier New"/>
          <w:sz w:val="20"/>
          <w:szCs w:val="20"/>
        </w:rPr>
        <w:cr/>
        <w:t>EOT</w:t>
      </w:r>
      <w:r w:rsidRPr="006F76CD">
        <w:rPr>
          <w:rFonts w:ascii="Courier New" w:hAnsi="Courier New" w:cs="Courier New"/>
          <w:sz w:val="20"/>
          <w:szCs w:val="20"/>
        </w:rPr>
        <w:cr/>
      </w:r>
    </w:p>
    <w:p w:rsidR="006F76CD" w:rsidRPr="006F76CD" w:rsidRDefault="006F76CD" w:rsidP="006F76CD">
      <w:pPr>
        <w:pStyle w:val="NoSpacing"/>
        <w:rPr>
          <w:rFonts w:ascii="Courier New" w:hAnsi="Courier New" w:cs="Courier New"/>
          <w:sz w:val="20"/>
          <w:szCs w:val="20"/>
        </w:rPr>
      </w:pPr>
      <w:r w:rsidRPr="006F76CD">
        <w:rPr>
          <w:rFonts w:ascii="Courier New" w:hAnsi="Courier New" w:cs="Courier New"/>
          <w:sz w:val="20"/>
          <w:szCs w:val="20"/>
        </w:rPr>
        <w:t>TIME MINIMUM       =    0 S</w:t>
      </w:r>
      <w:r w:rsidRPr="006F76CD">
        <w:rPr>
          <w:rFonts w:ascii="Courier New" w:hAnsi="Courier New" w:cs="Courier New"/>
          <w:sz w:val="20"/>
          <w:szCs w:val="20"/>
        </w:rPr>
        <w:cr/>
        <w:t>TIME MAXIMUM       =    7 S</w:t>
      </w:r>
      <w:r w:rsidRPr="006F76CD">
        <w:rPr>
          <w:rFonts w:ascii="Courier New" w:hAnsi="Courier New" w:cs="Courier New"/>
          <w:sz w:val="20"/>
          <w:szCs w:val="20"/>
        </w:rPr>
        <w:cr/>
        <w:t>TIME INCREMENT     = 0.01 S</w:t>
      </w:r>
      <w:r w:rsidRPr="006F76CD">
        <w:rPr>
          <w:rFonts w:ascii="Courier New" w:hAnsi="Courier New" w:cs="Courier New"/>
          <w:sz w:val="20"/>
          <w:szCs w:val="20"/>
        </w:rPr>
        <w:cr/>
      </w:r>
    </w:p>
    <w:p w:rsidR="006F76CD" w:rsidRPr="006F76CD" w:rsidRDefault="006F76CD" w:rsidP="006F76CD">
      <w:pPr>
        <w:pStyle w:val="NoSpacing"/>
        <w:rPr>
          <w:rFonts w:ascii="Courier New" w:hAnsi="Courier New" w:cs="Courier New"/>
          <w:sz w:val="20"/>
          <w:szCs w:val="20"/>
        </w:rPr>
      </w:pPr>
      <w:r w:rsidRPr="006F76CD">
        <w:rPr>
          <w:rFonts w:ascii="Courier New" w:hAnsi="Courier New" w:cs="Courier New"/>
          <w:sz w:val="20"/>
          <w:szCs w:val="20"/>
        </w:rPr>
        <w:t>BOTTOM SCATTERING STRENGTH MODEL        = MACKENZIE</w:t>
      </w:r>
      <w:r w:rsidRPr="006F76CD">
        <w:rPr>
          <w:rFonts w:ascii="Courier New" w:hAnsi="Courier New" w:cs="Courier New"/>
          <w:sz w:val="20"/>
          <w:szCs w:val="20"/>
        </w:rPr>
        <w:cr/>
        <w:t>BOTTOM SCATTERING FACTOR                = -27 DB</w:t>
      </w:r>
      <w:r w:rsidRPr="006F76CD">
        <w:rPr>
          <w:rFonts w:ascii="Courier New" w:hAnsi="Courier New" w:cs="Courier New"/>
          <w:sz w:val="20"/>
          <w:szCs w:val="20"/>
        </w:rPr>
        <w:cr/>
        <w:t>ACTIVE MODE                             = MONOSTATIC</w:t>
      </w:r>
      <w:r w:rsidRPr="006F76CD">
        <w:rPr>
          <w:rFonts w:ascii="Courier New" w:hAnsi="Courier New" w:cs="Courier New"/>
          <w:sz w:val="20"/>
          <w:szCs w:val="20"/>
        </w:rPr>
        <w:cr/>
        <w:t>REVERBERATION FILE                      = REVERB</w:t>
      </w:r>
      <w:r w:rsidRPr="006F76CD">
        <w:rPr>
          <w:rFonts w:ascii="Courier New" w:hAnsi="Courier New" w:cs="Courier New"/>
          <w:sz w:val="20"/>
          <w:szCs w:val="20"/>
        </w:rPr>
        <w:cr/>
        <w:t>RESET REVERBERATION</w:t>
      </w:r>
      <w:r w:rsidRPr="006F76CD">
        <w:rPr>
          <w:rFonts w:ascii="Courier New" w:hAnsi="Courier New" w:cs="Courier New"/>
          <w:sz w:val="20"/>
          <w:szCs w:val="20"/>
        </w:rPr>
        <w:cr/>
        <w:t>EIGENRAY FILE                           = BOTEIG</w:t>
      </w:r>
      <w:r w:rsidRPr="006F76CD">
        <w:rPr>
          <w:rFonts w:ascii="Courier New" w:hAnsi="Courier New" w:cs="Courier New"/>
          <w:sz w:val="20"/>
          <w:szCs w:val="20"/>
        </w:rPr>
        <w:cr/>
        <w:t xml:space="preserve">COMPUTE BOTTOM </w:t>
      </w:r>
      <w:proofErr w:type="gramStart"/>
      <w:r w:rsidRPr="006F76CD">
        <w:rPr>
          <w:rFonts w:ascii="Courier New" w:hAnsi="Courier New" w:cs="Courier New"/>
          <w:sz w:val="20"/>
          <w:szCs w:val="20"/>
        </w:rPr>
        <w:t xml:space="preserve">REVERBERATION </w:t>
      </w:r>
      <w:r w:rsidRPr="006F76CD">
        <w:rPr>
          <w:rFonts w:ascii="Courier New" w:hAnsi="Courier New" w:cs="Courier New"/>
          <w:sz w:val="20"/>
          <w:szCs w:val="20"/>
        </w:rPr>
        <w:cr/>
        <w:t>PRINT</w:t>
      </w:r>
      <w:proofErr w:type="gramEnd"/>
      <w:r w:rsidRPr="006F76CD">
        <w:rPr>
          <w:rFonts w:ascii="Courier New" w:hAnsi="Courier New" w:cs="Courier New"/>
          <w:sz w:val="20"/>
          <w:szCs w:val="20"/>
        </w:rPr>
        <w:t xml:space="preserve"> REVERBERATION VS TIME</w:t>
      </w:r>
      <w:r w:rsidRPr="006F76CD">
        <w:rPr>
          <w:rFonts w:ascii="Courier New" w:hAnsi="Courier New" w:cs="Courier New"/>
          <w:sz w:val="20"/>
          <w:szCs w:val="20"/>
        </w:rPr>
        <w:cr/>
      </w:r>
    </w:p>
    <w:p w:rsidR="00593340" w:rsidRPr="006F76CD" w:rsidRDefault="006F76CD" w:rsidP="006F76CD">
      <w:pPr>
        <w:pStyle w:val="NoSpacing"/>
        <w:rPr>
          <w:sz w:val="20"/>
          <w:szCs w:val="20"/>
        </w:rPr>
      </w:pPr>
      <w:r w:rsidRPr="006F76CD">
        <w:rPr>
          <w:rFonts w:ascii="Courier New" w:hAnsi="Courier New" w:cs="Courier New"/>
          <w:sz w:val="20"/>
          <w:szCs w:val="20"/>
        </w:rPr>
        <w:t>END</w:t>
      </w:r>
      <w:r w:rsidRPr="006F76CD">
        <w:rPr>
          <w:rFonts w:ascii="Courier New" w:hAnsi="Courier New" w:cs="Courier New"/>
          <w:sz w:val="20"/>
          <w:szCs w:val="20"/>
        </w:rPr>
        <w:cr/>
      </w:r>
    </w:p>
    <w:sectPr w:rsidR="00593340" w:rsidRPr="006F76CD" w:rsidSect="00DE6CFD">
      <w:pgSz w:w="12240" w:h="15840"/>
      <w:pgMar w:top="1440" w:right="1440" w:bottom="1440" w:left="1440" w:header="720" w:footer="720" w:gutter="0"/>
      <w:pgNumType w:start="1" w:chapStyle="7"/>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0" w:author="Sean Reilly" w:date="2015-04-14T12:17:00Z" w:initials="SMR">
    <w:p w:rsidR="00C466AC" w:rsidRDefault="00C466AC" w:rsidP="00C466AC">
      <w:pPr>
        <w:pStyle w:val="CommentText"/>
      </w:pPr>
      <w:r w:rsidRPr="00C466AC">
        <w:t>John Pinezich</w:t>
      </w:r>
      <w:r>
        <w:rPr>
          <w:rStyle w:val="CommentReference"/>
        </w:rPr>
        <w:annotationRef/>
      </w:r>
      <w:r w:rsidR="00054A12">
        <w:t xml:space="preserve"> comment: </w:t>
      </w:r>
      <w:r w:rsidR="00054A12">
        <w:t>This formula</w:t>
      </w:r>
      <w:r w:rsidR="00054A12">
        <w:t xml:space="preserve"> should be</w:t>
      </w:r>
      <w:r w:rsidR="00054A12">
        <w:t xml:space="preserve"> replace</w:t>
      </w:r>
      <w:r w:rsidR="00054A12">
        <w:t>d by the e</w:t>
      </w:r>
      <w:r w:rsidR="00054A12">
        <w:t xml:space="preserve">xact representation in </w:t>
      </w:r>
      <w:r w:rsidR="00054A12">
        <w:t>t</w:t>
      </w:r>
      <w:r w:rsidR="00054A12">
        <w:t xml:space="preserve">he </w:t>
      </w:r>
      <w:r w:rsidR="00054A12">
        <w:t>paper</w:t>
      </w:r>
      <w:r w:rsidR="00054A12">
        <w:t xml:space="preserve">: </w:t>
      </w:r>
      <w:r w:rsidR="00054A12">
        <w:t>Moyer, Morgan, Rugger, "</w:t>
      </w:r>
      <w:r>
        <w:t>An Exact Expression for Resolution Cell Area in</w:t>
      </w:r>
      <w:r w:rsidR="00054A12">
        <w:t xml:space="preserve"> </w:t>
      </w:r>
      <w:r>
        <w:t xml:space="preserve">Special Case of </w:t>
      </w:r>
      <w:proofErr w:type="spellStart"/>
      <w:r>
        <w:t>Bistatic</w:t>
      </w:r>
      <w:proofErr w:type="spellEnd"/>
      <w:r>
        <w:t xml:space="preserve"> Radar Systems</w:t>
      </w:r>
      <w:r w:rsidR="00054A12">
        <w:t xml:space="preserve">" </w:t>
      </w:r>
      <w:r w:rsidRPr="00C466AC">
        <w:t>IEEE TRANSACTIONS ON AEROSPACE AND ELECTRONIC SYSTEMS VOL. 25, NO. 4 JULY 1989</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54A12" w:rsidRDefault="00054A12" w:rsidP="000C3007">
      <w:pPr>
        <w:spacing w:after="0" w:line="240" w:lineRule="auto"/>
      </w:pPr>
      <w:r>
        <w:separator/>
      </w:r>
    </w:p>
  </w:endnote>
  <w:endnote w:type="continuationSeparator" w:id="0">
    <w:p w:rsidR="00054A12" w:rsidRDefault="00054A12" w:rsidP="000C3007">
      <w:pPr>
        <w:spacing w:after="0" w:line="240" w:lineRule="auto"/>
      </w:pPr>
      <w:r>
        <w:continuationSeparator/>
      </w:r>
    </w:p>
  </w:endnote>
  <w:endnote w:type="continuationNotice" w:id="1">
    <w:p w:rsidR="00054A12" w:rsidRDefault="00054A1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page" w:horzAnchor="margin" w:tblpXSpec="center" w:tblpYSpec="bottom"/>
      <w:tblW w:w="5132" w:type="pct"/>
      <w:tblLayout w:type="fixed"/>
      <w:tblLook w:val="04A0" w:firstRow="1" w:lastRow="0" w:firstColumn="1" w:lastColumn="0" w:noHBand="0" w:noVBand="1"/>
    </w:tblPr>
    <w:tblGrid>
      <w:gridCol w:w="9110"/>
      <w:gridCol w:w="719"/>
    </w:tblGrid>
    <w:sdt>
      <w:sdtPr>
        <w:rPr>
          <w:rFonts w:asciiTheme="majorHAnsi" w:eastAsiaTheme="majorEastAsia" w:hAnsiTheme="majorHAnsi" w:cstheme="majorBidi"/>
          <w:sz w:val="20"/>
          <w:szCs w:val="20"/>
        </w:rPr>
        <w:id w:val="-121156468"/>
        <w:docPartObj>
          <w:docPartGallery w:val="Page Numbers (Bottom of Page)"/>
          <w:docPartUnique/>
        </w:docPartObj>
      </w:sdtPr>
      <w:sdtEndPr>
        <w:rPr>
          <w:rFonts w:asciiTheme="minorHAnsi" w:eastAsiaTheme="minorHAnsi" w:hAnsiTheme="minorHAnsi" w:cstheme="minorBidi"/>
          <w:noProof/>
          <w:sz w:val="22"/>
          <w:szCs w:val="22"/>
        </w:rPr>
      </w:sdtEndPr>
      <w:sdtContent>
        <w:tr w:rsidR="00E5707A" w:rsidTr="00CE5FCF">
          <w:trPr>
            <w:trHeight w:val="727"/>
          </w:trPr>
          <w:tc>
            <w:tcPr>
              <w:tcW w:w="4634" w:type="pct"/>
              <w:tcBorders>
                <w:right w:val="triple" w:sz="4" w:space="0" w:color="4F81BD" w:themeColor="accent1"/>
              </w:tcBorders>
            </w:tcPr>
            <w:p w:rsidR="00E5707A" w:rsidRDefault="00E5707A">
              <w:pPr>
                <w:tabs>
                  <w:tab w:val="left" w:pos="620"/>
                  <w:tab w:val="center" w:pos="4320"/>
                </w:tabs>
                <w:jc w:val="right"/>
                <w:rPr>
                  <w:rFonts w:asciiTheme="majorHAnsi" w:eastAsiaTheme="majorEastAsia" w:hAnsiTheme="majorHAnsi" w:cstheme="majorBidi"/>
                  <w:sz w:val="20"/>
                  <w:szCs w:val="20"/>
                </w:rPr>
              </w:pPr>
            </w:p>
          </w:tc>
          <w:tc>
            <w:tcPr>
              <w:tcW w:w="366" w:type="pct"/>
              <w:tcBorders>
                <w:left w:val="triple" w:sz="4" w:space="0" w:color="4F81BD" w:themeColor="accent1"/>
              </w:tcBorders>
            </w:tcPr>
            <w:p w:rsidR="00E5707A" w:rsidRDefault="00E5707A">
              <w:pPr>
                <w:tabs>
                  <w:tab w:val="left" w:pos="1490"/>
                </w:tabs>
                <w:rPr>
                  <w:rFonts w:asciiTheme="majorHAnsi" w:eastAsiaTheme="majorEastAsia" w:hAnsiTheme="majorHAnsi" w:cstheme="majorBidi"/>
                  <w:sz w:val="28"/>
                  <w:szCs w:val="28"/>
                </w:rPr>
              </w:pPr>
              <w:r>
                <w:fldChar w:fldCharType="begin"/>
              </w:r>
              <w:r>
                <w:instrText xml:space="preserve"> PAGE    \* MERGEFORMAT </w:instrText>
              </w:r>
              <w:r>
                <w:fldChar w:fldCharType="separate"/>
              </w:r>
              <w:r w:rsidR="00C466AC">
                <w:rPr>
                  <w:noProof/>
                </w:rPr>
                <w:t>8</w:t>
              </w:r>
              <w:r>
                <w:rPr>
                  <w:noProof/>
                </w:rPr>
                <w:fldChar w:fldCharType="end"/>
              </w:r>
            </w:p>
          </w:tc>
        </w:tr>
      </w:sdtContent>
    </w:sdt>
  </w:tbl>
  <w:p w:rsidR="00E5707A" w:rsidRDefault="00E5707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page" w:horzAnchor="margin" w:tblpXSpec="center" w:tblpYSpec="bottom"/>
      <w:tblW w:w="5132" w:type="pct"/>
      <w:tblLayout w:type="fixed"/>
      <w:tblLook w:val="04A0" w:firstRow="1" w:lastRow="0" w:firstColumn="1" w:lastColumn="0" w:noHBand="0" w:noVBand="1"/>
    </w:tblPr>
    <w:tblGrid>
      <w:gridCol w:w="9110"/>
      <w:gridCol w:w="719"/>
    </w:tblGrid>
    <w:sdt>
      <w:sdtPr>
        <w:rPr>
          <w:rFonts w:asciiTheme="majorHAnsi" w:eastAsiaTheme="majorEastAsia" w:hAnsiTheme="majorHAnsi" w:cstheme="majorBidi"/>
          <w:sz w:val="20"/>
          <w:szCs w:val="20"/>
        </w:rPr>
        <w:id w:val="1273443023"/>
        <w:docPartObj>
          <w:docPartGallery w:val="Page Numbers (Bottom of Page)"/>
          <w:docPartUnique/>
        </w:docPartObj>
      </w:sdtPr>
      <w:sdtEndPr>
        <w:rPr>
          <w:rFonts w:asciiTheme="minorHAnsi" w:eastAsiaTheme="minorHAnsi" w:hAnsiTheme="minorHAnsi" w:cstheme="minorBidi"/>
          <w:noProof/>
          <w:sz w:val="22"/>
          <w:szCs w:val="22"/>
        </w:rPr>
      </w:sdtEndPr>
      <w:sdtContent>
        <w:tr w:rsidR="00E5707A" w:rsidTr="00CE5FCF">
          <w:trPr>
            <w:trHeight w:val="727"/>
          </w:trPr>
          <w:tc>
            <w:tcPr>
              <w:tcW w:w="4634" w:type="pct"/>
              <w:tcBorders>
                <w:right w:val="triple" w:sz="4" w:space="0" w:color="4F81BD" w:themeColor="accent1"/>
              </w:tcBorders>
            </w:tcPr>
            <w:p w:rsidR="00E5707A" w:rsidRDefault="00E5707A">
              <w:pPr>
                <w:tabs>
                  <w:tab w:val="left" w:pos="620"/>
                  <w:tab w:val="center" w:pos="4320"/>
                </w:tabs>
                <w:jc w:val="right"/>
                <w:rPr>
                  <w:rFonts w:asciiTheme="majorHAnsi" w:eastAsiaTheme="majorEastAsia" w:hAnsiTheme="majorHAnsi" w:cstheme="majorBidi"/>
                  <w:sz w:val="20"/>
                  <w:szCs w:val="20"/>
                </w:rPr>
              </w:pPr>
            </w:p>
          </w:tc>
          <w:tc>
            <w:tcPr>
              <w:tcW w:w="366" w:type="pct"/>
              <w:tcBorders>
                <w:left w:val="triple" w:sz="4" w:space="0" w:color="4F81BD" w:themeColor="accent1"/>
              </w:tcBorders>
            </w:tcPr>
            <w:p w:rsidR="00E5707A" w:rsidRDefault="00E5707A">
              <w:pPr>
                <w:tabs>
                  <w:tab w:val="left" w:pos="1490"/>
                </w:tabs>
                <w:rPr>
                  <w:rFonts w:asciiTheme="majorHAnsi" w:eastAsiaTheme="majorEastAsia" w:hAnsiTheme="majorHAnsi" w:cstheme="majorBidi"/>
                  <w:sz w:val="28"/>
                  <w:szCs w:val="28"/>
                </w:rPr>
              </w:pPr>
              <w:r>
                <w:fldChar w:fldCharType="begin"/>
              </w:r>
              <w:r>
                <w:instrText xml:space="preserve"> PAGE    \* MERGEFORMAT </w:instrText>
              </w:r>
              <w:r>
                <w:fldChar w:fldCharType="separate"/>
              </w:r>
              <w:r w:rsidR="00C466AC">
                <w:rPr>
                  <w:noProof/>
                </w:rPr>
                <w:t>A-3</w:t>
              </w:r>
              <w:r>
                <w:rPr>
                  <w:noProof/>
                </w:rPr>
                <w:fldChar w:fldCharType="end"/>
              </w:r>
            </w:p>
          </w:tc>
        </w:tr>
      </w:sdtContent>
    </w:sdt>
  </w:tbl>
  <w:p w:rsidR="00E5707A" w:rsidRDefault="00E5707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page" w:horzAnchor="margin" w:tblpXSpec="center" w:tblpYSpec="bottom"/>
      <w:tblW w:w="5132" w:type="pct"/>
      <w:tblLayout w:type="fixed"/>
      <w:tblLook w:val="04A0" w:firstRow="1" w:lastRow="0" w:firstColumn="1" w:lastColumn="0" w:noHBand="0" w:noVBand="1"/>
    </w:tblPr>
    <w:tblGrid>
      <w:gridCol w:w="9110"/>
      <w:gridCol w:w="719"/>
    </w:tblGrid>
    <w:sdt>
      <w:sdtPr>
        <w:rPr>
          <w:rFonts w:asciiTheme="majorHAnsi" w:eastAsiaTheme="majorEastAsia" w:hAnsiTheme="majorHAnsi" w:cstheme="majorBidi"/>
          <w:sz w:val="20"/>
          <w:szCs w:val="20"/>
        </w:rPr>
        <w:id w:val="-260993257"/>
        <w:docPartObj>
          <w:docPartGallery w:val="Page Numbers (Bottom of Page)"/>
          <w:docPartUnique/>
        </w:docPartObj>
      </w:sdtPr>
      <w:sdtEndPr>
        <w:rPr>
          <w:rFonts w:asciiTheme="minorHAnsi" w:eastAsiaTheme="minorHAnsi" w:hAnsiTheme="minorHAnsi" w:cstheme="minorBidi"/>
          <w:noProof/>
          <w:sz w:val="22"/>
          <w:szCs w:val="22"/>
        </w:rPr>
      </w:sdtEndPr>
      <w:sdtContent>
        <w:tr w:rsidR="00E5707A" w:rsidTr="00CE5FCF">
          <w:trPr>
            <w:trHeight w:val="727"/>
          </w:trPr>
          <w:tc>
            <w:tcPr>
              <w:tcW w:w="4634" w:type="pct"/>
              <w:tcBorders>
                <w:right w:val="triple" w:sz="4" w:space="0" w:color="4F81BD" w:themeColor="accent1"/>
              </w:tcBorders>
            </w:tcPr>
            <w:p w:rsidR="00E5707A" w:rsidRDefault="00E5707A">
              <w:pPr>
                <w:tabs>
                  <w:tab w:val="left" w:pos="620"/>
                  <w:tab w:val="center" w:pos="4320"/>
                </w:tabs>
                <w:jc w:val="right"/>
                <w:rPr>
                  <w:rFonts w:asciiTheme="majorHAnsi" w:eastAsiaTheme="majorEastAsia" w:hAnsiTheme="majorHAnsi" w:cstheme="majorBidi"/>
                  <w:sz w:val="20"/>
                  <w:szCs w:val="20"/>
                </w:rPr>
              </w:pPr>
            </w:p>
          </w:tc>
          <w:tc>
            <w:tcPr>
              <w:tcW w:w="366" w:type="pct"/>
              <w:tcBorders>
                <w:left w:val="triple" w:sz="4" w:space="0" w:color="4F81BD" w:themeColor="accent1"/>
              </w:tcBorders>
            </w:tcPr>
            <w:p w:rsidR="00E5707A" w:rsidRDefault="00E5707A">
              <w:pPr>
                <w:tabs>
                  <w:tab w:val="left" w:pos="1490"/>
                </w:tabs>
                <w:rPr>
                  <w:rFonts w:asciiTheme="majorHAnsi" w:eastAsiaTheme="majorEastAsia" w:hAnsiTheme="majorHAnsi" w:cstheme="majorBidi"/>
                  <w:sz w:val="28"/>
                  <w:szCs w:val="28"/>
                </w:rPr>
              </w:pPr>
              <w:r>
                <w:fldChar w:fldCharType="begin"/>
              </w:r>
              <w:r>
                <w:instrText xml:space="preserve"> PAGE    \* MERGEFORMAT </w:instrText>
              </w:r>
              <w:r>
                <w:fldChar w:fldCharType="separate"/>
              </w:r>
              <w:r w:rsidR="00C466AC">
                <w:rPr>
                  <w:noProof/>
                </w:rPr>
                <w:t>C-2</w:t>
              </w:r>
              <w:r>
                <w:rPr>
                  <w:noProof/>
                </w:rPr>
                <w:fldChar w:fldCharType="end"/>
              </w:r>
            </w:p>
          </w:tc>
        </w:tr>
      </w:sdtContent>
    </w:sdt>
  </w:tbl>
  <w:p w:rsidR="00E5707A" w:rsidRDefault="00E5707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54A12" w:rsidRDefault="00054A12" w:rsidP="000C3007">
      <w:pPr>
        <w:spacing w:after="0" w:line="240" w:lineRule="auto"/>
      </w:pPr>
      <w:r>
        <w:separator/>
      </w:r>
    </w:p>
  </w:footnote>
  <w:footnote w:type="continuationSeparator" w:id="0">
    <w:p w:rsidR="00054A12" w:rsidRDefault="00054A12" w:rsidP="000C3007">
      <w:pPr>
        <w:spacing w:after="0" w:line="240" w:lineRule="auto"/>
      </w:pPr>
      <w:r>
        <w:continuationSeparator/>
      </w:r>
    </w:p>
  </w:footnote>
  <w:footnote w:type="continuationNotice" w:id="1">
    <w:p w:rsidR="00054A12" w:rsidRDefault="00054A12">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707A" w:rsidRDefault="00054A12" w:rsidP="0097302D">
    <w:pPr>
      <w:pStyle w:val="HeaderEven"/>
      <w:jc w:val="right"/>
    </w:pPr>
    <w:sdt>
      <w:sdtPr>
        <w:alias w:val="Title"/>
        <w:id w:val="-238560322"/>
        <w:dataBinding w:prefixMappings="xmlns:ns0='http://schemas.openxmlformats.org/package/2006/metadata/core-properties' xmlns:ns1='http://purl.org/dc/elements/1.1/'" w:xpath="/ns0:coreProperties[1]/ns1:title[1]" w:storeItemID="{6C3C8BC8-F283-45AE-878A-BAB7291924A1}"/>
        <w:text/>
      </w:sdtPr>
      <w:sdtEndPr/>
      <w:sdtContent>
        <w:r w:rsidR="00E5707A">
          <w:t>Reilly, Thibaudeau, Burns - Fast computation of reverberation using Gaussian beam reflections</w:t>
        </w:r>
      </w:sdtContent>
    </w:sdt>
  </w:p>
  <w:p w:rsidR="00E5707A" w:rsidRDefault="00E5707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F769BC"/>
    <w:multiLevelType w:val="hybridMultilevel"/>
    <w:tmpl w:val="CF64BDF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310707A"/>
    <w:multiLevelType w:val="hybridMultilevel"/>
    <w:tmpl w:val="728027C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9E059F3"/>
    <w:multiLevelType w:val="hybridMultilevel"/>
    <w:tmpl w:val="F118B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48529D4"/>
    <w:multiLevelType w:val="hybridMultilevel"/>
    <w:tmpl w:val="E61EB198"/>
    <w:lvl w:ilvl="0" w:tplc="1542D78C">
      <w:start w:val="1"/>
      <w:numFmt w:val="upperLetter"/>
      <w:pStyle w:val="Heading7"/>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3D95175"/>
    <w:multiLevelType w:val="multilevel"/>
    <w:tmpl w:val="B4442DC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nsid w:val="6E0D2C86"/>
    <w:multiLevelType w:val="hybridMultilevel"/>
    <w:tmpl w:val="80E8B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B745FC6"/>
    <w:multiLevelType w:val="hybridMultilevel"/>
    <w:tmpl w:val="0B24A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2"/>
  </w:num>
  <w:num w:numId="5">
    <w:abstractNumId w:val="6"/>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131078" w:nlCheck="1" w:checkStyle="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revisionView w:markup="0"/>
  <w:trackRevisions/>
  <w:defaultTabStop w:val="720"/>
  <w:characterSpacingControl w:val="doNotCompress"/>
  <w:savePreviewPicture/>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5D5F"/>
    <w:rsid w:val="00000171"/>
    <w:rsid w:val="000026DD"/>
    <w:rsid w:val="000034D0"/>
    <w:rsid w:val="00003DB2"/>
    <w:rsid w:val="000102F4"/>
    <w:rsid w:val="00011D2B"/>
    <w:rsid w:val="00012CD7"/>
    <w:rsid w:val="00013B1C"/>
    <w:rsid w:val="000142C6"/>
    <w:rsid w:val="0003263F"/>
    <w:rsid w:val="00032D0E"/>
    <w:rsid w:val="00040F81"/>
    <w:rsid w:val="0004167F"/>
    <w:rsid w:val="00043AEC"/>
    <w:rsid w:val="000469DA"/>
    <w:rsid w:val="000507EB"/>
    <w:rsid w:val="00051C52"/>
    <w:rsid w:val="00052110"/>
    <w:rsid w:val="00054A12"/>
    <w:rsid w:val="000607F3"/>
    <w:rsid w:val="000673CB"/>
    <w:rsid w:val="0007784F"/>
    <w:rsid w:val="00080567"/>
    <w:rsid w:val="000841DF"/>
    <w:rsid w:val="00091C25"/>
    <w:rsid w:val="00093651"/>
    <w:rsid w:val="000A3C95"/>
    <w:rsid w:val="000A4EEA"/>
    <w:rsid w:val="000A56CC"/>
    <w:rsid w:val="000A7ECC"/>
    <w:rsid w:val="000B3272"/>
    <w:rsid w:val="000B4C52"/>
    <w:rsid w:val="000B5071"/>
    <w:rsid w:val="000C1839"/>
    <w:rsid w:val="000C2D3D"/>
    <w:rsid w:val="000C3007"/>
    <w:rsid w:val="000D3050"/>
    <w:rsid w:val="000D307B"/>
    <w:rsid w:val="000D38C2"/>
    <w:rsid w:val="000D407E"/>
    <w:rsid w:val="000D7E00"/>
    <w:rsid w:val="000E129D"/>
    <w:rsid w:val="000E1728"/>
    <w:rsid w:val="000E53C0"/>
    <w:rsid w:val="000E7D1D"/>
    <w:rsid w:val="000F00B3"/>
    <w:rsid w:val="000F5D5F"/>
    <w:rsid w:val="000F7AA9"/>
    <w:rsid w:val="000F7D87"/>
    <w:rsid w:val="00100086"/>
    <w:rsid w:val="00100178"/>
    <w:rsid w:val="00103F76"/>
    <w:rsid w:val="00106A3D"/>
    <w:rsid w:val="00106D15"/>
    <w:rsid w:val="0011599C"/>
    <w:rsid w:val="00125256"/>
    <w:rsid w:val="00125B7B"/>
    <w:rsid w:val="001324AB"/>
    <w:rsid w:val="0013485A"/>
    <w:rsid w:val="0014146E"/>
    <w:rsid w:val="001415FB"/>
    <w:rsid w:val="00143B56"/>
    <w:rsid w:val="00145122"/>
    <w:rsid w:val="00152067"/>
    <w:rsid w:val="001579BC"/>
    <w:rsid w:val="00163973"/>
    <w:rsid w:val="001679E3"/>
    <w:rsid w:val="0017160A"/>
    <w:rsid w:val="00171EAF"/>
    <w:rsid w:val="00174F49"/>
    <w:rsid w:val="0018608D"/>
    <w:rsid w:val="00186CF4"/>
    <w:rsid w:val="00190BF5"/>
    <w:rsid w:val="00195E97"/>
    <w:rsid w:val="00195FBC"/>
    <w:rsid w:val="001A6762"/>
    <w:rsid w:val="001A7810"/>
    <w:rsid w:val="001B49B6"/>
    <w:rsid w:val="001B4E52"/>
    <w:rsid w:val="001C3045"/>
    <w:rsid w:val="001C4EB0"/>
    <w:rsid w:val="001E5C44"/>
    <w:rsid w:val="001F2867"/>
    <w:rsid w:val="001F49B9"/>
    <w:rsid w:val="001F7B73"/>
    <w:rsid w:val="00205642"/>
    <w:rsid w:val="00207745"/>
    <w:rsid w:val="00217526"/>
    <w:rsid w:val="00217B87"/>
    <w:rsid w:val="00225A30"/>
    <w:rsid w:val="00245EDE"/>
    <w:rsid w:val="002510E7"/>
    <w:rsid w:val="002530A8"/>
    <w:rsid w:val="00256BB7"/>
    <w:rsid w:val="00257023"/>
    <w:rsid w:val="00257575"/>
    <w:rsid w:val="002607DF"/>
    <w:rsid w:val="00262224"/>
    <w:rsid w:val="0026448E"/>
    <w:rsid w:val="00264A29"/>
    <w:rsid w:val="00264A2B"/>
    <w:rsid w:val="002665D8"/>
    <w:rsid w:val="00267100"/>
    <w:rsid w:val="00267DE3"/>
    <w:rsid w:val="00270EA2"/>
    <w:rsid w:val="0027108A"/>
    <w:rsid w:val="00275E9F"/>
    <w:rsid w:val="00277475"/>
    <w:rsid w:val="00283159"/>
    <w:rsid w:val="002846DA"/>
    <w:rsid w:val="002862A1"/>
    <w:rsid w:val="00286F6A"/>
    <w:rsid w:val="00291C23"/>
    <w:rsid w:val="00293519"/>
    <w:rsid w:val="00295477"/>
    <w:rsid w:val="002954F8"/>
    <w:rsid w:val="002968E4"/>
    <w:rsid w:val="002A004A"/>
    <w:rsid w:val="002A713B"/>
    <w:rsid w:val="002B2734"/>
    <w:rsid w:val="002B6BF1"/>
    <w:rsid w:val="002C0DF6"/>
    <w:rsid w:val="002C5564"/>
    <w:rsid w:val="002C7E44"/>
    <w:rsid w:val="002D0327"/>
    <w:rsid w:val="002D11B2"/>
    <w:rsid w:val="002D6BF6"/>
    <w:rsid w:val="002E2289"/>
    <w:rsid w:val="002E4B54"/>
    <w:rsid w:val="002F06B9"/>
    <w:rsid w:val="00301BFE"/>
    <w:rsid w:val="00303929"/>
    <w:rsid w:val="00304001"/>
    <w:rsid w:val="00304B85"/>
    <w:rsid w:val="003055BD"/>
    <w:rsid w:val="00306FFA"/>
    <w:rsid w:val="00310A5D"/>
    <w:rsid w:val="00322CA5"/>
    <w:rsid w:val="0032551C"/>
    <w:rsid w:val="003259D6"/>
    <w:rsid w:val="00325FA3"/>
    <w:rsid w:val="0033073C"/>
    <w:rsid w:val="003324E6"/>
    <w:rsid w:val="0033587E"/>
    <w:rsid w:val="00335E58"/>
    <w:rsid w:val="00340219"/>
    <w:rsid w:val="0034407B"/>
    <w:rsid w:val="00351820"/>
    <w:rsid w:val="00354FF6"/>
    <w:rsid w:val="00357BA3"/>
    <w:rsid w:val="0036370A"/>
    <w:rsid w:val="003637D3"/>
    <w:rsid w:val="00367678"/>
    <w:rsid w:val="00372370"/>
    <w:rsid w:val="0038660E"/>
    <w:rsid w:val="003874F5"/>
    <w:rsid w:val="003929A2"/>
    <w:rsid w:val="00394D1B"/>
    <w:rsid w:val="003A2B93"/>
    <w:rsid w:val="003B1296"/>
    <w:rsid w:val="003B4D33"/>
    <w:rsid w:val="003C212B"/>
    <w:rsid w:val="003C3F42"/>
    <w:rsid w:val="003C4496"/>
    <w:rsid w:val="003C4FB3"/>
    <w:rsid w:val="003C724C"/>
    <w:rsid w:val="003D25D0"/>
    <w:rsid w:val="003D2B09"/>
    <w:rsid w:val="003D5D6E"/>
    <w:rsid w:val="003E29E1"/>
    <w:rsid w:val="003E4849"/>
    <w:rsid w:val="003E4EA1"/>
    <w:rsid w:val="003F1354"/>
    <w:rsid w:val="003F4078"/>
    <w:rsid w:val="003F5CB9"/>
    <w:rsid w:val="003F5D7A"/>
    <w:rsid w:val="00402B67"/>
    <w:rsid w:val="00406101"/>
    <w:rsid w:val="0040790C"/>
    <w:rsid w:val="00407B1E"/>
    <w:rsid w:val="00407BCE"/>
    <w:rsid w:val="00420825"/>
    <w:rsid w:val="00420EEB"/>
    <w:rsid w:val="004229AE"/>
    <w:rsid w:val="00433BA5"/>
    <w:rsid w:val="00434D76"/>
    <w:rsid w:val="0043526B"/>
    <w:rsid w:val="00435AC1"/>
    <w:rsid w:val="00435CDA"/>
    <w:rsid w:val="00436526"/>
    <w:rsid w:val="00444C4B"/>
    <w:rsid w:val="00444C6C"/>
    <w:rsid w:val="0044648A"/>
    <w:rsid w:val="00453114"/>
    <w:rsid w:val="004543CC"/>
    <w:rsid w:val="00456DA7"/>
    <w:rsid w:val="004604F0"/>
    <w:rsid w:val="0046226D"/>
    <w:rsid w:val="00465390"/>
    <w:rsid w:val="004748EA"/>
    <w:rsid w:val="0047612D"/>
    <w:rsid w:val="00476A6A"/>
    <w:rsid w:val="00482EE4"/>
    <w:rsid w:val="00483754"/>
    <w:rsid w:val="0048614A"/>
    <w:rsid w:val="0048643D"/>
    <w:rsid w:val="00486F83"/>
    <w:rsid w:val="00490478"/>
    <w:rsid w:val="004A0ECB"/>
    <w:rsid w:val="004A6CB9"/>
    <w:rsid w:val="004A7E73"/>
    <w:rsid w:val="004B1F36"/>
    <w:rsid w:val="004B3231"/>
    <w:rsid w:val="004B73B1"/>
    <w:rsid w:val="004B793B"/>
    <w:rsid w:val="004C0ADB"/>
    <w:rsid w:val="004C3B43"/>
    <w:rsid w:val="004C682C"/>
    <w:rsid w:val="004C71FA"/>
    <w:rsid w:val="004C733D"/>
    <w:rsid w:val="004D3E0E"/>
    <w:rsid w:val="004D5568"/>
    <w:rsid w:val="004D7FFE"/>
    <w:rsid w:val="004E40A1"/>
    <w:rsid w:val="004E4AE1"/>
    <w:rsid w:val="004F1869"/>
    <w:rsid w:val="004F4C39"/>
    <w:rsid w:val="004F4E60"/>
    <w:rsid w:val="004F50A2"/>
    <w:rsid w:val="00503148"/>
    <w:rsid w:val="00503B9A"/>
    <w:rsid w:val="0050657B"/>
    <w:rsid w:val="005123A2"/>
    <w:rsid w:val="00513DC0"/>
    <w:rsid w:val="005212EA"/>
    <w:rsid w:val="00524981"/>
    <w:rsid w:val="00525D87"/>
    <w:rsid w:val="00526D26"/>
    <w:rsid w:val="005313E3"/>
    <w:rsid w:val="00532B98"/>
    <w:rsid w:val="00532E0D"/>
    <w:rsid w:val="00535D6C"/>
    <w:rsid w:val="00536775"/>
    <w:rsid w:val="00540600"/>
    <w:rsid w:val="005464BC"/>
    <w:rsid w:val="00546683"/>
    <w:rsid w:val="00546DEB"/>
    <w:rsid w:val="00547801"/>
    <w:rsid w:val="0055427C"/>
    <w:rsid w:val="00556F6E"/>
    <w:rsid w:val="0055787E"/>
    <w:rsid w:val="0056477F"/>
    <w:rsid w:val="005657B0"/>
    <w:rsid w:val="00572F8B"/>
    <w:rsid w:val="00586502"/>
    <w:rsid w:val="00587415"/>
    <w:rsid w:val="00587866"/>
    <w:rsid w:val="00593340"/>
    <w:rsid w:val="00594F10"/>
    <w:rsid w:val="00597722"/>
    <w:rsid w:val="005A327C"/>
    <w:rsid w:val="005A3AFA"/>
    <w:rsid w:val="005A45BB"/>
    <w:rsid w:val="005A560D"/>
    <w:rsid w:val="005A7D1F"/>
    <w:rsid w:val="005A7D64"/>
    <w:rsid w:val="005B019E"/>
    <w:rsid w:val="005B0979"/>
    <w:rsid w:val="005B20E0"/>
    <w:rsid w:val="005C37FA"/>
    <w:rsid w:val="005D0315"/>
    <w:rsid w:val="005D78BC"/>
    <w:rsid w:val="005E1072"/>
    <w:rsid w:val="005E614B"/>
    <w:rsid w:val="005F3721"/>
    <w:rsid w:val="005F48BD"/>
    <w:rsid w:val="005F493C"/>
    <w:rsid w:val="006010EC"/>
    <w:rsid w:val="006050D9"/>
    <w:rsid w:val="00605579"/>
    <w:rsid w:val="006062ED"/>
    <w:rsid w:val="006065A3"/>
    <w:rsid w:val="006104DC"/>
    <w:rsid w:val="00616A5E"/>
    <w:rsid w:val="006201C9"/>
    <w:rsid w:val="00624C5D"/>
    <w:rsid w:val="00630D2D"/>
    <w:rsid w:val="00632A32"/>
    <w:rsid w:val="00636E9D"/>
    <w:rsid w:val="00640937"/>
    <w:rsid w:val="006415F8"/>
    <w:rsid w:val="00656A01"/>
    <w:rsid w:val="00663D5F"/>
    <w:rsid w:val="00671313"/>
    <w:rsid w:val="0067472B"/>
    <w:rsid w:val="006779BD"/>
    <w:rsid w:val="00681493"/>
    <w:rsid w:val="006821FB"/>
    <w:rsid w:val="00690B94"/>
    <w:rsid w:val="00693469"/>
    <w:rsid w:val="00697AEB"/>
    <w:rsid w:val="006B1733"/>
    <w:rsid w:val="006B1F81"/>
    <w:rsid w:val="006B4443"/>
    <w:rsid w:val="006B7321"/>
    <w:rsid w:val="006C3CAA"/>
    <w:rsid w:val="006C6371"/>
    <w:rsid w:val="006C79E6"/>
    <w:rsid w:val="006D0A91"/>
    <w:rsid w:val="006D61F1"/>
    <w:rsid w:val="006E261F"/>
    <w:rsid w:val="006E26AE"/>
    <w:rsid w:val="006E59AC"/>
    <w:rsid w:val="006F0190"/>
    <w:rsid w:val="006F04CA"/>
    <w:rsid w:val="006F76CD"/>
    <w:rsid w:val="0070102A"/>
    <w:rsid w:val="0070376A"/>
    <w:rsid w:val="007060E5"/>
    <w:rsid w:val="007118A3"/>
    <w:rsid w:val="007123E5"/>
    <w:rsid w:val="00716973"/>
    <w:rsid w:val="007179A2"/>
    <w:rsid w:val="0072051C"/>
    <w:rsid w:val="00725ECA"/>
    <w:rsid w:val="007307A3"/>
    <w:rsid w:val="00734484"/>
    <w:rsid w:val="00734715"/>
    <w:rsid w:val="00735053"/>
    <w:rsid w:val="00735162"/>
    <w:rsid w:val="00742782"/>
    <w:rsid w:val="00742C34"/>
    <w:rsid w:val="00754524"/>
    <w:rsid w:val="00755B22"/>
    <w:rsid w:val="00761BDE"/>
    <w:rsid w:val="0076225C"/>
    <w:rsid w:val="00762D86"/>
    <w:rsid w:val="00763FF5"/>
    <w:rsid w:val="0076543F"/>
    <w:rsid w:val="007678C4"/>
    <w:rsid w:val="00770B24"/>
    <w:rsid w:val="00770DCE"/>
    <w:rsid w:val="007735B3"/>
    <w:rsid w:val="00773DE6"/>
    <w:rsid w:val="007802BF"/>
    <w:rsid w:val="007822A5"/>
    <w:rsid w:val="007827EA"/>
    <w:rsid w:val="0078605A"/>
    <w:rsid w:val="00787848"/>
    <w:rsid w:val="00787CF6"/>
    <w:rsid w:val="007920C1"/>
    <w:rsid w:val="00794550"/>
    <w:rsid w:val="00795D61"/>
    <w:rsid w:val="007A04F0"/>
    <w:rsid w:val="007A1B26"/>
    <w:rsid w:val="007A37BC"/>
    <w:rsid w:val="007A64BB"/>
    <w:rsid w:val="007A7A6C"/>
    <w:rsid w:val="007B0653"/>
    <w:rsid w:val="007B0AA5"/>
    <w:rsid w:val="007B38E6"/>
    <w:rsid w:val="007B3B71"/>
    <w:rsid w:val="007B49F0"/>
    <w:rsid w:val="007C040E"/>
    <w:rsid w:val="007C0D8D"/>
    <w:rsid w:val="007C1DA6"/>
    <w:rsid w:val="007C4C28"/>
    <w:rsid w:val="007D15D0"/>
    <w:rsid w:val="007D42F3"/>
    <w:rsid w:val="007D4BEB"/>
    <w:rsid w:val="007D609D"/>
    <w:rsid w:val="007D61B8"/>
    <w:rsid w:val="007E6A08"/>
    <w:rsid w:val="007F40B6"/>
    <w:rsid w:val="00801AED"/>
    <w:rsid w:val="00814FBB"/>
    <w:rsid w:val="008208A3"/>
    <w:rsid w:val="008235CF"/>
    <w:rsid w:val="00826D83"/>
    <w:rsid w:val="00827C39"/>
    <w:rsid w:val="0083178C"/>
    <w:rsid w:val="008345DC"/>
    <w:rsid w:val="00840DAF"/>
    <w:rsid w:val="00844D02"/>
    <w:rsid w:val="00845719"/>
    <w:rsid w:val="00846CB5"/>
    <w:rsid w:val="008535A6"/>
    <w:rsid w:val="00853B77"/>
    <w:rsid w:val="00855180"/>
    <w:rsid w:val="00855E75"/>
    <w:rsid w:val="00863D0F"/>
    <w:rsid w:val="00867F8C"/>
    <w:rsid w:val="008702B2"/>
    <w:rsid w:val="00870E57"/>
    <w:rsid w:val="00870F83"/>
    <w:rsid w:val="00873DE0"/>
    <w:rsid w:val="00876967"/>
    <w:rsid w:val="00887A64"/>
    <w:rsid w:val="008939FC"/>
    <w:rsid w:val="0089474D"/>
    <w:rsid w:val="00896566"/>
    <w:rsid w:val="008A1DEB"/>
    <w:rsid w:val="008A4323"/>
    <w:rsid w:val="008A61C3"/>
    <w:rsid w:val="008A7430"/>
    <w:rsid w:val="008B201B"/>
    <w:rsid w:val="008B2AF9"/>
    <w:rsid w:val="008B3B7F"/>
    <w:rsid w:val="008C2F32"/>
    <w:rsid w:val="008C3BAD"/>
    <w:rsid w:val="008C6EA9"/>
    <w:rsid w:val="008D3EE6"/>
    <w:rsid w:val="008D4ADC"/>
    <w:rsid w:val="008D51E2"/>
    <w:rsid w:val="008D666D"/>
    <w:rsid w:val="008D678F"/>
    <w:rsid w:val="008E1CCE"/>
    <w:rsid w:val="008E6F8E"/>
    <w:rsid w:val="009052D8"/>
    <w:rsid w:val="00911709"/>
    <w:rsid w:val="00911825"/>
    <w:rsid w:val="00913791"/>
    <w:rsid w:val="009137F1"/>
    <w:rsid w:val="009142E9"/>
    <w:rsid w:val="0092269E"/>
    <w:rsid w:val="00922E91"/>
    <w:rsid w:val="00926759"/>
    <w:rsid w:val="00931A9E"/>
    <w:rsid w:val="00931B82"/>
    <w:rsid w:val="009323FF"/>
    <w:rsid w:val="009341E5"/>
    <w:rsid w:val="009361F0"/>
    <w:rsid w:val="00937E72"/>
    <w:rsid w:val="00941C6B"/>
    <w:rsid w:val="009429B9"/>
    <w:rsid w:val="00942F8C"/>
    <w:rsid w:val="00944A7B"/>
    <w:rsid w:val="009467E1"/>
    <w:rsid w:val="00946BF8"/>
    <w:rsid w:val="00951E50"/>
    <w:rsid w:val="00960AA5"/>
    <w:rsid w:val="00961E50"/>
    <w:rsid w:val="009640BE"/>
    <w:rsid w:val="0097231E"/>
    <w:rsid w:val="0097277A"/>
    <w:rsid w:val="0097302D"/>
    <w:rsid w:val="00981EC6"/>
    <w:rsid w:val="00996307"/>
    <w:rsid w:val="009971F7"/>
    <w:rsid w:val="009A082B"/>
    <w:rsid w:val="009A089C"/>
    <w:rsid w:val="009A0ECE"/>
    <w:rsid w:val="009A5D66"/>
    <w:rsid w:val="009B60B7"/>
    <w:rsid w:val="009B7AE5"/>
    <w:rsid w:val="009C3C48"/>
    <w:rsid w:val="009D1F6F"/>
    <w:rsid w:val="009D366C"/>
    <w:rsid w:val="009D466D"/>
    <w:rsid w:val="009D691F"/>
    <w:rsid w:val="009D77A2"/>
    <w:rsid w:val="009E208C"/>
    <w:rsid w:val="009E3A1D"/>
    <w:rsid w:val="009E4148"/>
    <w:rsid w:val="009E7FF9"/>
    <w:rsid w:val="009F40F0"/>
    <w:rsid w:val="009F7E77"/>
    <w:rsid w:val="009F7E9C"/>
    <w:rsid w:val="00A034ED"/>
    <w:rsid w:val="00A04B77"/>
    <w:rsid w:val="00A1145E"/>
    <w:rsid w:val="00A124F4"/>
    <w:rsid w:val="00A1337F"/>
    <w:rsid w:val="00A1392C"/>
    <w:rsid w:val="00A21BB4"/>
    <w:rsid w:val="00A22912"/>
    <w:rsid w:val="00A2382C"/>
    <w:rsid w:val="00A2419F"/>
    <w:rsid w:val="00A248CC"/>
    <w:rsid w:val="00A256D5"/>
    <w:rsid w:val="00A40F8B"/>
    <w:rsid w:val="00A47A81"/>
    <w:rsid w:val="00A509F6"/>
    <w:rsid w:val="00A52BE6"/>
    <w:rsid w:val="00A5323D"/>
    <w:rsid w:val="00A64FC3"/>
    <w:rsid w:val="00A67330"/>
    <w:rsid w:val="00A6799B"/>
    <w:rsid w:val="00A73286"/>
    <w:rsid w:val="00A73ED9"/>
    <w:rsid w:val="00A77DDA"/>
    <w:rsid w:val="00A81AEA"/>
    <w:rsid w:val="00A84690"/>
    <w:rsid w:val="00A972DB"/>
    <w:rsid w:val="00A979BC"/>
    <w:rsid w:val="00AA0321"/>
    <w:rsid w:val="00AA1E9B"/>
    <w:rsid w:val="00AA490D"/>
    <w:rsid w:val="00AA4A4F"/>
    <w:rsid w:val="00AA5648"/>
    <w:rsid w:val="00AB42FC"/>
    <w:rsid w:val="00AB624A"/>
    <w:rsid w:val="00AC12C5"/>
    <w:rsid w:val="00AC1E9A"/>
    <w:rsid w:val="00AC3448"/>
    <w:rsid w:val="00AC4565"/>
    <w:rsid w:val="00AC7015"/>
    <w:rsid w:val="00AD190D"/>
    <w:rsid w:val="00AD3E50"/>
    <w:rsid w:val="00AE0321"/>
    <w:rsid w:val="00AE3A68"/>
    <w:rsid w:val="00AF0D0C"/>
    <w:rsid w:val="00AF1131"/>
    <w:rsid w:val="00AF6704"/>
    <w:rsid w:val="00B011FE"/>
    <w:rsid w:val="00B05B46"/>
    <w:rsid w:val="00B105FD"/>
    <w:rsid w:val="00B1362A"/>
    <w:rsid w:val="00B14FF1"/>
    <w:rsid w:val="00B22EAB"/>
    <w:rsid w:val="00B3259A"/>
    <w:rsid w:val="00B352AE"/>
    <w:rsid w:val="00B44D9E"/>
    <w:rsid w:val="00B4564F"/>
    <w:rsid w:val="00B464BD"/>
    <w:rsid w:val="00B46A79"/>
    <w:rsid w:val="00B501C0"/>
    <w:rsid w:val="00B53DC5"/>
    <w:rsid w:val="00B612DE"/>
    <w:rsid w:val="00B72916"/>
    <w:rsid w:val="00B82DFB"/>
    <w:rsid w:val="00B83F87"/>
    <w:rsid w:val="00B85A38"/>
    <w:rsid w:val="00B87C65"/>
    <w:rsid w:val="00B87FE5"/>
    <w:rsid w:val="00B92099"/>
    <w:rsid w:val="00BB7146"/>
    <w:rsid w:val="00BC31F4"/>
    <w:rsid w:val="00BC373C"/>
    <w:rsid w:val="00BC73C3"/>
    <w:rsid w:val="00BC7647"/>
    <w:rsid w:val="00BD0FE6"/>
    <w:rsid w:val="00BE520C"/>
    <w:rsid w:val="00BF1D38"/>
    <w:rsid w:val="00BF31CC"/>
    <w:rsid w:val="00BF6C10"/>
    <w:rsid w:val="00BF7160"/>
    <w:rsid w:val="00BF75C3"/>
    <w:rsid w:val="00C00769"/>
    <w:rsid w:val="00C04F96"/>
    <w:rsid w:val="00C07F95"/>
    <w:rsid w:val="00C108F7"/>
    <w:rsid w:val="00C10BEB"/>
    <w:rsid w:val="00C122FC"/>
    <w:rsid w:val="00C216A3"/>
    <w:rsid w:val="00C2189B"/>
    <w:rsid w:val="00C25009"/>
    <w:rsid w:val="00C27ED7"/>
    <w:rsid w:val="00C30B35"/>
    <w:rsid w:val="00C30FFE"/>
    <w:rsid w:val="00C31951"/>
    <w:rsid w:val="00C353A0"/>
    <w:rsid w:val="00C4070A"/>
    <w:rsid w:val="00C43855"/>
    <w:rsid w:val="00C466AC"/>
    <w:rsid w:val="00C571DB"/>
    <w:rsid w:val="00C609AD"/>
    <w:rsid w:val="00C705B6"/>
    <w:rsid w:val="00C71E11"/>
    <w:rsid w:val="00C90B38"/>
    <w:rsid w:val="00C9525F"/>
    <w:rsid w:val="00C95943"/>
    <w:rsid w:val="00CA1B12"/>
    <w:rsid w:val="00CA6142"/>
    <w:rsid w:val="00CB1FB7"/>
    <w:rsid w:val="00CB5C4C"/>
    <w:rsid w:val="00CC1A97"/>
    <w:rsid w:val="00CC2303"/>
    <w:rsid w:val="00CC2899"/>
    <w:rsid w:val="00CC411B"/>
    <w:rsid w:val="00CC6853"/>
    <w:rsid w:val="00CD31E8"/>
    <w:rsid w:val="00CE108E"/>
    <w:rsid w:val="00CE4F57"/>
    <w:rsid w:val="00CE5FCF"/>
    <w:rsid w:val="00CF047B"/>
    <w:rsid w:val="00CF0FD6"/>
    <w:rsid w:val="00CF31F0"/>
    <w:rsid w:val="00CF513C"/>
    <w:rsid w:val="00CF52B9"/>
    <w:rsid w:val="00CF59C5"/>
    <w:rsid w:val="00CF7160"/>
    <w:rsid w:val="00D02842"/>
    <w:rsid w:val="00D06D1B"/>
    <w:rsid w:val="00D1078E"/>
    <w:rsid w:val="00D10CA3"/>
    <w:rsid w:val="00D138D7"/>
    <w:rsid w:val="00D22955"/>
    <w:rsid w:val="00D33C36"/>
    <w:rsid w:val="00D343EA"/>
    <w:rsid w:val="00D37877"/>
    <w:rsid w:val="00D46D77"/>
    <w:rsid w:val="00D56CE7"/>
    <w:rsid w:val="00D6004D"/>
    <w:rsid w:val="00D60214"/>
    <w:rsid w:val="00D6070F"/>
    <w:rsid w:val="00D6502C"/>
    <w:rsid w:val="00D658CE"/>
    <w:rsid w:val="00D67A23"/>
    <w:rsid w:val="00D70378"/>
    <w:rsid w:val="00D84F97"/>
    <w:rsid w:val="00D86B5B"/>
    <w:rsid w:val="00D90011"/>
    <w:rsid w:val="00D9277A"/>
    <w:rsid w:val="00D94BAE"/>
    <w:rsid w:val="00D94CFB"/>
    <w:rsid w:val="00D9751C"/>
    <w:rsid w:val="00DA0ED0"/>
    <w:rsid w:val="00DA2645"/>
    <w:rsid w:val="00DA2D44"/>
    <w:rsid w:val="00DA6310"/>
    <w:rsid w:val="00DB15CE"/>
    <w:rsid w:val="00DB2F31"/>
    <w:rsid w:val="00DD536F"/>
    <w:rsid w:val="00DE0B36"/>
    <w:rsid w:val="00DE6BD2"/>
    <w:rsid w:val="00DE6CFD"/>
    <w:rsid w:val="00DF15C2"/>
    <w:rsid w:val="00E01069"/>
    <w:rsid w:val="00E02DB2"/>
    <w:rsid w:val="00E05EE9"/>
    <w:rsid w:val="00E060EE"/>
    <w:rsid w:val="00E064F3"/>
    <w:rsid w:val="00E12E75"/>
    <w:rsid w:val="00E17E3D"/>
    <w:rsid w:val="00E2050B"/>
    <w:rsid w:val="00E207F9"/>
    <w:rsid w:val="00E21D9B"/>
    <w:rsid w:val="00E32574"/>
    <w:rsid w:val="00E32AD2"/>
    <w:rsid w:val="00E32F22"/>
    <w:rsid w:val="00E34DA3"/>
    <w:rsid w:val="00E3698E"/>
    <w:rsid w:val="00E37A14"/>
    <w:rsid w:val="00E40A98"/>
    <w:rsid w:val="00E44260"/>
    <w:rsid w:val="00E500A3"/>
    <w:rsid w:val="00E56420"/>
    <w:rsid w:val="00E5707A"/>
    <w:rsid w:val="00E61C9D"/>
    <w:rsid w:val="00E634B2"/>
    <w:rsid w:val="00E63FF1"/>
    <w:rsid w:val="00E65520"/>
    <w:rsid w:val="00E670CF"/>
    <w:rsid w:val="00E756C3"/>
    <w:rsid w:val="00E75E80"/>
    <w:rsid w:val="00E77221"/>
    <w:rsid w:val="00E80BD0"/>
    <w:rsid w:val="00E8263E"/>
    <w:rsid w:val="00E82877"/>
    <w:rsid w:val="00E83797"/>
    <w:rsid w:val="00E84062"/>
    <w:rsid w:val="00E91C85"/>
    <w:rsid w:val="00E91DDB"/>
    <w:rsid w:val="00E9220B"/>
    <w:rsid w:val="00E94667"/>
    <w:rsid w:val="00E96B2F"/>
    <w:rsid w:val="00EA2A86"/>
    <w:rsid w:val="00EA6688"/>
    <w:rsid w:val="00EA7DEF"/>
    <w:rsid w:val="00EB0615"/>
    <w:rsid w:val="00EB2AB8"/>
    <w:rsid w:val="00EC01F7"/>
    <w:rsid w:val="00EC143D"/>
    <w:rsid w:val="00EC24EB"/>
    <w:rsid w:val="00EC34EA"/>
    <w:rsid w:val="00EC48CF"/>
    <w:rsid w:val="00EC714E"/>
    <w:rsid w:val="00ED7FFE"/>
    <w:rsid w:val="00EE11A8"/>
    <w:rsid w:val="00EE1775"/>
    <w:rsid w:val="00EE3430"/>
    <w:rsid w:val="00EE48C4"/>
    <w:rsid w:val="00EF08ED"/>
    <w:rsid w:val="00EF2FA8"/>
    <w:rsid w:val="00F002BB"/>
    <w:rsid w:val="00F039A9"/>
    <w:rsid w:val="00F11803"/>
    <w:rsid w:val="00F1582D"/>
    <w:rsid w:val="00F26363"/>
    <w:rsid w:val="00F27FF8"/>
    <w:rsid w:val="00F315B5"/>
    <w:rsid w:val="00F324C5"/>
    <w:rsid w:val="00F335CD"/>
    <w:rsid w:val="00F356C5"/>
    <w:rsid w:val="00F45228"/>
    <w:rsid w:val="00F4740F"/>
    <w:rsid w:val="00F47EDD"/>
    <w:rsid w:val="00F50268"/>
    <w:rsid w:val="00F51290"/>
    <w:rsid w:val="00F54EAA"/>
    <w:rsid w:val="00F55694"/>
    <w:rsid w:val="00F6369E"/>
    <w:rsid w:val="00F66F7B"/>
    <w:rsid w:val="00F677E7"/>
    <w:rsid w:val="00F67E9E"/>
    <w:rsid w:val="00F70FF5"/>
    <w:rsid w:val="00F71B16"/>
    <w:rsid w:val="00F72765"/>
    <w:rsid w:val="00F72AF2"/>
    <w:rsid w:val="00F73509"/>
    <w:rsid w:val="00F87B28"/>
    <w:rsid w:val="00F91576"/>
    <w:rsid w:val="00F92347"/>
    <w:rsid w:val="00F9352C"/>
    <w:rsid w:val="00F93F75"/>
    <w:rsid w:val="00F96C1D"/>
    <w:rsid w:val="00FA04AC"/>
    <w:rsid w:val="00FA715A"/>
    <w:rsid w:val="00FB3A66"/>
    <w:rsid w:val="00FC0882"/>
    <w:rsid w:val="00FC3F1D"/>
    <w:rsid w:val="00FC5C2C"/>
    <w:rsid w:val="00FD1BA1"/>
    <w:rsid w:val="00FD2FCF"/>
    <w:rsid w:val="00FE0B99"/>
    <w:rsid w:val="00FE76D8"/>
    <w:rsid w:val="00FE7946"/>
    <w:rsid w:val="00FF0BB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6A01"/>
  </w:style>
  <w:style w:type="paragraph" w:styleId="Heading1">
    <w:name w:val="heading 1"/>
    <w:basedOn w:val="Normal"/>
    <w:next w:val="Normal"/>
    <w:link w:val="Heading1Char"/>
    <w:uiPriority w:val="9"/>
    <w:qFormat/>
    <w:rsid w:val="009D77A2"/>
    <w:pPr>
      <w:keepNext/>
      <w:keepLines/>
      <w:numPr>
        <w:numId w:val="3"/>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81EC6"/>
    <w:pPr>
      <w:keepNext/>
      <w:keepLines/>
      <w:numPr>
        <w:ilvl w:val="1"/>
        <w:numId w:val="3"/>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B38E6"/>
    <w:pPr>
      <w:keepNext/>
      <w:keepLines/>
      <w:numPr>
        <w:ilvl w:val="2"/>
        <w:numId w:val="3"/>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B38E6"/>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B38E6"/>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B38E6"/>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Heading1"/>
    <w:next w:val="Normal"/>
    <w:link w:val="Heading7Char"/>
    <w:uiPriority w:val="9"/>
    <w:unhideWhenUsed/>
    <w:qFormat/>
    <w:rsid w:val="00DE6CFD"/>
    <w:pPr>
      <w:numPr>
        <w:numId w:val="7"/>
      </w:numPr>
      <w:spacing w:before="200"/>
      <w:outlineLvl w:val="6"/>
    </w:pPr>
    <w:rPr>
      <w:i/>
      <w:iCs/>
      <w:color w:val="1F497D" w:themeColor="text2"/>
    </w:rPr>
  </w:style>
  <w:style w:type="paragraph" w:styleId="Heading8">
    <w:name w:val="heading 8"/>
    <w:basedOn w:val="Normal"/>
    <w:next w:val="Normal"/>
    <w:link w:val="Heading8Char"/>
    <w:uiPriority w:val="9"/>
    <w:semiHidden/>
    <w:unhideWhenUsed/>
    <w:qFormat/>
    <w:rsid w:val="007B38E6"/>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B38E6"/>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Emphasis">
    <w:name w:val="Intense Emphasis"/>
    <w:basedOn w:val="DefaultParagraphFont"/>
    <w:uiPriority w:val="21"/>
    <w:qFormat/>
    <w:rsid w:val="000F5D5F"/>
    <w:rPr>
      <w:b/>
      <w:bCs/>
      <w:i/>
      <w:iCs/>
      <w:color w:val="4F81BD" w:themeColor="accent1"/>
    </w:rPr>
  </w:style>
  <w:style w:type="paragraph" w:styleId="BalloonText">
    <w:name w:val="Balloon Text"/>
    <w:basedOn w:val="Normal"/>
    <w:link w:val="BalloonTextChar"/>
    <w:uiPriority w:val="99"/>
    <w:semiHidden/>
    <w:unhideWhenUsed/>
    <w:rsid w:val="004761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612D"/>
    <w:rPr>
      <w:rFonts w:ascii="Tahoma" w:hAnsi="Tahoma" w:cs="Tahoma"/>
      <w:sz w:val="16"/>
      <w:szCs w:val="16"/>
    </w:rPr>
  </w:style>
  <w:style w:type="paragraph" w:styleId="Caption">
    <w:name w:val="caption"/>
    <w:basedOn w:val="Normal"/>
    <w:next w:val="Normal"/>
    <w:uiPriority w:val="35"/>
    <w:unhideWhenUsed/>
    <w:qFormat/>
    <w:rsid w:val="0047612D"/>
    <w:pPr>
      <w:spacing w:line="240" w:lineRule="auto"/>
    </w:pPr>
    <w:rPr>
      <w:b/>
      <w:bCs/>
      <w:color w:val="4F81BD" w:themeColor="accent1"/>
      <w:sz w:val="18"/>
      <w:szCs w:val="18"/>
    </w:rPr>
  </w:style>
  <w:style w:type="character" w:styleId="PlaceholderText">
    <w:name w:val="Placeholder Text"/>
    <w:basedOn w:val="DefaultParagraphFont"/>
    <w:uiPriority w:val="99"/>
    <w:semiHidden/>
    <w:rsid w:val="0047612D"/>
    <w:rPr>
      <w:color w:val="808080"/>
    </w:rPr>
  </w:style>
  <w:style w:type="paragraph" w:styleId="NoSpacing">
    <w:name w:val="No Spacing"/>
    <w:uiPriority w:val="1"/>
    <w:qFormat/>
    <w:rsid w:val="0047612D"/>
    <w:pPr>
      <w:spacing w:after="0" w:line="240" w:lineRule="auto"/>
    </w:pPr>
  </w:style>
  <w:style w:type="table" w:styleId="TableGrid">
    <w:name w:val="Table Grid"/>
    <w:basedOn w:val="TableNormal"/>
    <w:uiPriority w:val="59"/>
    <w:rsid w:val="004B79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546DEB"/>
    <w:rPr>
      <w:b/>
      <w:bCs/>
    </w:rPr>
  </w:style>
  <w:style w:type="paragraph" w:styleId="ListParagraph">
    <w:name w:val="List Paragraph"/>
    <w:basedOn w:val="Normal"/>
    <w:uiPriority w:val="34"/>
    <w:qFormat/>
    <w:rsid w:val="009A0ECE"/>
    <w:pPr>
      <w:ind w:left="720"/>
      <w:contextualSpacing/>
    </w:pPr>
  </w:style>
  <w:style w:type="paragraph" w:styleId="Subtitle">
    <w:name w:val="Subtitle"/>
    <w:basedOn w:val="Normal"/>
    <w:next w:val="Normal"/>
    <w:link w:val="SubtitleChar"/>
    <w:uiPriority w:val="11"/>
    <w:qFormat/>
    <w:rsid w:val="009D77A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D77A2"/>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9D77A2"/>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9D77A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D77A2"/>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0C30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3007"/>
  </w:style>
  <w:style w:type="paragraph" w:styleId="Footer">
    <w:name w:val="footer"/>
    <w:basedOn w:val="Normal"/>
    <w:link w:val="FooterChar"/>
    <w:uiPriority w:val="99"/>
    <w:unhideWhenUsed/>
    <w:rsid w:val="000C30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3007"/>
  </w:style>
  <w:style w:type="paragraph" w:styleId="FootnoteText">
    <w:name w:val="footnote text"/>
    <w:basedOn w:val="Normal"/>
    <w:link w:val="FootnoteTextChar"/>
    <w:uiPriority w:val="99"/>
    <w:semiHidden/>
    <w:unhideWhenUsed/>
    <w:rsid w:val="0018608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8608D"/>
    <w:rPr>
      <w:sz w:val="20"/>
      <w:szCs w:val="20"/>
    </w:rPr>
  </w:style>
  <w:style w:type="character" w:styleId="FootnoteReference">
    <w:name w:val="footnote reference"/>
    <w:basedOn w:val="DefaultParagraphFont"/>
    <w:uiPriority w:val="99"/>
    <w:semiHidden/>
    <w:unhideWhenUsed/>
    <w:rsid w:val="0018608D"/>
    <w:rPr>
      <w:vertAlign w:val="superscript"/>
    </w:rPr>
  </w:style>
  <w:style w:type="character" w:styleId="Hyperlink">
    <w:name w:val="Hyperlink"/>
    <w:basedOn w:val="DefaultParagraphFont"/>
    <w:uiPriority w:val="99"/>
    <w:unhideWhenUsed/>
    <w:rsid w:val="0018608D"/>
    <w:rPr>
      <w:color w:val="0000FF" w:themeColor="hyperlink"/>
      <w:u w:val="single"/>
    </w:rPr>
  </w:style>
  <w:style w:type="character" w:styleId="SubtleEmphasis">
    <w:name w:val="Subtle Emphasis"/>
    <w:basedOn w:val="DefaultParagraphFont"/>
    <w:uiPriority w:val="19"/>
    <w:qFormat/>
    <w:rsid w:val="008235CF"/>
    <w:rPr>
      <w:i/>
      <w:iCs/>
      <w:color w:val="808080" w:themeColor="text1" w:themeTint="7F"/>
    </w:rPr>
  </w:style>
  <w:style w:type="character" w:styleId="Emphasis">
    <w:name w:val="Emphasis"/>
    <w:basedOn w:val="DefaultParagraphFont"/>
    <w:uiPriority w:val="20"/>
    <w:qFormat/>
    <w:rsid w:val="008235CF"/>
    <w:rPr>
      <w:i/>
      <w:iCs/>
    </w:rPr>
  </w:style>
  <w:style w:type="character" w:customStyle="1" w:styleId="Heading2Char">
    <w:name w:val="Heading 2 Char"/>
    <w:basedOn w:val="DefaultParagraphFont"/>
    <w:link w:val="Heading2"/>
    <w:uiPriority w:val="9"/>
    <w:rsid w:val="00981EC6"/>
    <w:rPr>
      <w:rFonts w:asciiTheme="majorHAnsi" w:eastAsiaTheme="majorEastAsia" w:hAnsiTheme="majorHAnsi" w:cstheme="majorBidi"/>
      <w:b/>
      <w:bCs/>
      <w:color w:val="4F81BD" w:themeColor="accent1"/>
      <w:sz w:val="26"/>
      <w:szCs w:val="26"/>
    </w:rPr>
  </w:style>
  <w:style w:type="character" w:styleId="CommentReference">
    <w:name w:val="annotation reference"/>
    <w:basedOn w:val="DefaultParagraphFont"/>
    <w:uiPriority w:val="99"/>
    <w:semiHidden/>
    <w:unhideWhenUsed/>
    <w:rsid w:val="00325FA3"/>
    <w:rPr>
      <w:sz w:val="16"/>
      <w:szCs w:val="16"/>
    </w:rPr>
  </w:style>
  <w:style w:type="paragraph" w:styleId="CommentText">
    <w:name w:val="annotation text"/>
    <w:basedOn w:val="Normal"/>
    <w:link w:val="CommentTextChar"/>
    <w:uiPriority w:val="99"/>
    <w:semiHidden/>
    <w:unhideWhenUsed/>
    <w:rsid w:val="00325FA3"/>
    <w:pPr>
      <w:spacing w:line="240" w:lineRule="auto"/>
    </w:pPr>
    <w:rPr>
      <w:sz w:val="20"/>
      <w:szCs w:val="20"/>
    </w:rPr>
  </w:style>
  <w:style w:type="character" w:customStyle="1" w:styleId="CommentTextChar">
    <w:name w:val="Comment Text Char"/>
    <w:basedOn w:val="DefaultParagraphFont"/>
    <w:link w:val="CommentText"/>
    <w:uiPriority w:val="99"/>
    <w:semiHidden/>
    <w:rsid w:val="00325FA3"/>
    <w:rPr>
      <w:sz w:val="20"/>
      <w:szCs w:val="20"/>
    </w:rPr>
  </w:style>
  <w:style w:type="paragraph" w:styleId="CommentSubject">
    <w:name w:val="annotation subject"/>
    <w:basedOn w:val="CommentText"/>
    <w:next w:val="CommentText"/>
    <w:link w:val="CommentSubjectChar"/>
    <w:uiPriority w:val="99"/>
    <w:semiHidden/>
    <w:unhideWhenUsed/>
    <w:rsid w:val="00325FA3"/>
    <w:rPr>
      <w:b/>
      <w:bCs/>
    </w:rPr>
  </w:style>
  <w:style w:type="character" w:customStyle="1" w:styleId="CommentSubjectChar">
    <w:name w:val="Comment Subject Char"/>
    <w:basedOn w:val="CommentTextChar"/>
    <w:link w:val="CommentSubject"/>
    <w:uiPriority w:val="99"/>
    <w:semiHidden/>
    <w:rsid w:val="00325FA3"/>
    <w:rPr>
      <w:b/>
      <w:bCs/>
      <w:sz w:val="20"/>
      <w:szCs w:val="20"/>
    </w:rPr>
  </w:style>
  <w:style w:type="character" w:customStyle="1" w:styleId="Heading3Char">
    <w:name w:val="Heading 3 Char"/>
    <w:basedOn w:val="DefaultParagraphFont"/>
    <w:link w:val="Heading3"/>
    <w:uiPriority w:val="9"/>
    <w:rsid w:val="007B38E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7B38E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B38E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B38E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DE6CFD"/>
    <w:rPr>
      <w:rFonts w:asciiTheme="majorHAnsi" w:eastAsiaTheme="majorEastAsia" w:hAnsiTheme="majorHAnsi" w:cstheme="majorBidi"/>
      <w:b/>
      <w:bCs/>
      <w:i/>
      <w:iCs/>
      <w:color w:val="1F497D" w:themeColor="text2"/>
      <w:sz w:val="28"/>
      <w:szCs w:val="28"/>
    </w:rPr>
  </w:style>
  <w:style w:type="character" w:customStyle="1" w:styleId="Heading8Char">
    <w:name w:val="Heading 8 Char"/>
    <w:basedOn w:val="DefaultParagraphFont"/>
    <w:link w:val="Heading8"/>
    <w:uiPriority w:val="9"/>
    <w:semiHidden/>
    <w:rsid w:val="007B38E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B38E6"/>
    <w:rPr>
      <w:rFonts w:asciiTheme="majorHAnsi" w:eastAsiaTheme="majorEastAsia" w:hAnsiTheme="majorHAnsi" w:cstheme="majorBidi"/>
      <w:i/>
      <w:iCs/>
      <w:color w:val="404040" w:themeColor="text1" w:themeTint="BF"/>
      <w:sz w:val="20"/>
      <w:szCs w:val="20"/>
    </w:rPr>
  </w:style>
  <w:style w:type="paragraph" w:styleId="TOCHeading">
    <w:name w:val="TOC Heading"/>
    <w:basedOn w:val="Heading1"/>
    <w:next w:val="Normal"/>
    <w:uiPriority w:val="39"/>
    <w:semiHidden/>
    <w:unhideWhenUsed/>
    <w:qFormat/>
    <w:rsid w:val="00E37A14"/>
    <w:pPr>
      <w:numPr>
        <w:numId w:val="0"/>
      </w:numPr>
      <w:outlineLvl w:val="9"/>
    </w:pPr>
    <w:rPr>
      <w:lang w:eastAsia="ja-JP"/>
    </w:rPr>
  </w:style>
  <w:style w:type="paragraph" w:styleId="TOC1">
    <w:name w:val="toc 1"/>
    <w:basedOn w:val="Normal"/>
    <w:next w:val="Normal"/>
    <w:autoRedefine/>
    <w:uiPriority w:val="39"/>
    <w:unhideWhenUsed/>
    <w:rsid w:val="00E37A14"/>
    <w:pPr>
      <w:spacing w:after="100"/>
    </w:pPr>
  </w:style>
  <w:style w:type="paragraph" w:styleId="TOC2">
    <w:name w:val="toc 2"/>
    <w:basedOn w:val="Normal"/>
    <w:next w:val="Normal"/>
    <w:autoRedefine/>
    <w:uiPriority w:val="39"/>
    <w:unhideWhenUsed/>
    <w:rsid w:val="00E37A14"/>
    <w:pPr>
      <w:spacing w:after="100"/>
      <w:ind w:left="220"/>
    </w:pPr>
  </w:style>
  <w:style w:type="paragraph" w:customStyle="1" w:styleId="HeaderEven">
    <w:name w:val="Header Even"/>
    <w:basedOn w:val="NoSpacing"/>
    <w:qFormat/>
    <w:rsid w:val="0097302D"/>
    <w:pPr>
      <w:pBdr>
        <w:bottom w:val="single" w:sz="4" w:space="1" w:color="4F81BD" w:themeColor="accent1"/>
      </w:pBdr>
    </w:pPr>
    <w:rPr>
      <w:rFonts w:cs="Times New Roman"/>
      <w:b/>
      <w:color w:val="1F497D" w:themeColor="text2"/>
      <w:sz w:val="20"/>
      <w:szCs w:val="20"/>
      <w:lang w:eastAsia="ja-JP"/>
    </w:rPr>
  </w:style>
  <w:style w:type="paragraph" w:styleId="NormalWeb">
    <w:name w:val="Normal (Web)"/>
    <w:basedOn w:val="Normal"/>
    <w:uiPriority w:val="99"/>
    <w:semiHidden/>
    <w:unhideWhenUsed/>
    <w:rsid w:val="002A004A"/>
    <w:pPr>
      <w:spacing w:before="100" w:beforeAutospacing="1" w:after="100" w:afterAutospacing="1" w:line="240" w:lineRule="auto"/>
    </w:pPr>
    <w:rPr>
      <w:rFonts w:ascii="Times New Roman" w:eastAsiaTheme="minorEastAsia" w:hAnsi="Times New Roman" w:cs="Times New Roman"/>
      <w:sz w:val="24"/>
      <w:szCs w:val="24"/>
    </w:rPr>
  </w:style>
  <w:style w:type="paragraph" w:styleId="Bibliography">
    <w:name w:val="Bibliography"/>
    <w:basedOn w:val="Normal"/>
    <w:next w:val="Normal"/>
    <w:uiPriority w:val="37"/>
    <w:unhideWhenUsed/>
    <w:rsid w:val="00C2189B"/>
  </w:style>
  <w:style w:type="paragraph" w:styleId="TOC7">
    <w:name w:val="toc 7"/>
    <w:basedOn w:val="Normal"/>
    <w:next w:val="Normal"/>
    <w:autoRedefine/>
    <w:uiPriority w:val="39"/>
    <w:unhideWhenUsed/>
    <w:rsid w:val="00DE6CFD"/>
    <w:pPr>
      <w:spacing w:after="100"/>
      <w:ind w:left="1320"/>
    </w:pPr>
  </w:style>
  <w:style w:type="paragraph" w:styleId="Revision">
    <w:name w:val="Revision"/>
    <w:hidden/>
    <w:uiPriority w:val="99"/>
    <w:semiHidden/>
    <w:rsid w:val="00C466AC"/>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6A01"/>
  </w:style>
  <w:style w:type="paragraph" w:styleId="Heading1">
    <w:name w:val="heading 1"/>
    <w:basedOn w:val="Normal"/>
    <w:next w:val="Normal"/>
    <w:link w:val="Heading1Char"/>
    <w:uiPriority w:val="9"/>
    <w:qFormat/>
    <w:rsid w:val="009D77A2"/>
    <w:pPr>
      <w:keepNext/>
      <w:keepLines/>
      <w:numPr>
        <w:numId w:val="3"/>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81EC6"/>
    <w:pPr>
      <w:keepNext/>
      <w:keepLines/>
      <w:numPr>
        <w:ilvl w:val="1"/>
        <w:numId w:val="3"/>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B38E6"/>
    <w:pPr>
      <w:keepNext/>
      <w:keepLines/>
      <w:numPr>
        <w:ilvl w:val="2"/>
        <w:numId w:val="3"/>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B38E6"/>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B38E6"/>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B38E6"/>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Heading1"/>
    <w:next w:val="Normal"/>
    <w:link w:val="Heading7Char"/>
    <w:uiPriority w:val="9"/>
    <w:unhideWhenUsed/>
    <w:qFormat/>
    <w:rsid w:val="00DE6CFD"/>
    <w:pPr>
      <w:numPr>
        <w:numId w:val="7"/>
      </w:numPr>
      <w:spacing w:before="200"/>
      <w:outlineLvl w:val="6"/>
    </w:pPr>
    <w:rPr>
      <w:i/>
      <w:iCs/>
      <w:color w:val="1F497D" w:themeColor="text2"/>
    </w:rPr>
  </w:style>
  <w:style w:type="paragraph" w:styleId="Heading8">
    <w:name w:val="heading 8"/>
    <w:basedOn w:val="Normal"/>
    <w:next w:val="Normal"/>
    <w:link w:val="Heading8Char"/>
    <w:uiPriority w:val="9"/>
    <w:semiHidden/>
    <w:unhideWhenUsed/>
    <w:qFormat/>
    <w:rsid w:val="007B38E6"/>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B38E6"/>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Emphasis">
    <w:name w:val="Intense Emphasis"/>
    <w:basedOn w:val="DefaultParagraphFont"/>
    <w:uiPriority w:val="21"/>
    <w:qFormat/>
    <w:rsid w:val="000F5D5F"/>
    <w:rPr>
      <w:b/>
      <w:bCs/>
      <w:i/>
      <w:iCs/>
      <w:color w:val="4F81BD" w:themeColor="accent1"/>
    </w:rPr>
  </w:style>
  <w:style w:type="paragraph" w:styleId="BalloonText">
    <w:name w:val="Balloon Text"/>
    <w:basedOn w:val="Normal"/>
    <w:link w:val="BalloonTextChar"/>
    <w:uiPriority w:val="99"/>
    <w:semiHidden/>
    <w:unhideWhenUsed/>
    <w:rsid w:val="004761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612D"/>
    <w:rPr>
      <w:rFonts w:ascii="Tahoma" w:hAnsi="Tahoma" w:cs="Tahoma"/>
      <w:sz w:val="16"/>
      <w:szCs w:val="16"/>
    </w:rPr>
  </w:style>
  <w:style w:type="paragraph" w:styleId="Caption">
    <w:name w:val="caption"/>
    <w:basedOn w:val="Normal"/>
    <w:next w:val="Normal"/>
    <w:uiPriority w:val="35"/>
    <w:unhideWhenUsed/>
    <w:qFormat/>
    <w:rsid w:val="0047612D"/>
    <w:pPr>
      <w:spacing w:line="240" w:lineRule="auto"/>
    </w:pPr>
    <w:rPr>
      <w:b/>
      <w:bCs/>
      <w:color w:val="4F81BD" w:themeColor="accent1"/>
      <w:sz w:val="18"/>
      <w:szCs w:val="18"/>
    </w:rPr>
  </w:style>
  <w:style w:type="character" w:styleId="PlaceholderText">
    <w:name w:val="Placeholder Text"/>
    <w:basedOn w:val="DefaultParagraphFont"/>
    <w:uiPriority w:val="99"/>
    <w:semiHidden/>
    <w:rsid w:val="0047612D"/>
    <w:rPr>
      <w:color w:val="808080"/>
    </w:rPr>
  </w:style>
  <w:style w:type="paragraph" w:styleId="NoSpacing">
    <w:name w:val="No Spacing"/>
    <w:uiPriority w:val="1"/>
    <w:qFormat/>
    <w:rsid w:val="0047612D"/>
    <w:pPr>
      <w:spacing w:after="0" w:line="240" w:lineRule="auto"/>
    </w:pPr>
  </w:style>
  <w:style w:type="table" w:styleId="TableGrid">
    <w:name w:val="Table Grid"/>
    <w:basedOn w:val="TableNormal"/>
    <w:uiPriority w:val="59"/>
    <w:rsid w:val="004B79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546DEB"/>
    <w:rPr>
      <w:b/>
      <w:bCs/>
    </w:rPr>
  </w:style>
  <w:style w:type="paragraph" w:styleId="ListParagraph">
    <w:name w:val="List Paragraph"/>
    <w:basedOn w:val="Normal"/>
    <w:uiPriority w:val="34"/>
    <w:qFormat/>
    <w:rsid w:val="009A0ECE"/>
    <w:pPr>
      <w:ind w:left="720"/>
      <w:contextualSpacing/>
    </w:pPr>
  </w:style>
  <w:style w:type="paragraph" w:styleId="Subtitle">
    <w:name w:val="Subtitle"/>
    <w:basedOn w:val="Normal"/>
    <w:next w:val="Normal"/>
    <w:link w:val="SubtitleChar"/>
    <w:uiPriority w:val="11"/>
    <w:qFormat/>
    <w:rsid w:val="009D77A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D77A2"/>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9D77A2"/>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9D77A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D77A2"/>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0C30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3007"/>
  </w:style>
  <w:style w:type="paragraph" w:styleId="Footer">
    <w:name w:val="footer"/>
    <w:basedOn w:val="Normal"/>
    <w:link w:val="FooterChar"/>
    <w:uiPriority w:val="99"/>
    <w:unhideWhenUsed/>
    <w:rsid w:val="000C30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3007"/>
  </w:style>
  <w:style w:type="paragraph" w:styleId="FootnoteText">
    <w:name w:val="footnote text"/>
    <w:basedOn w:val="Normal"/>
    <w:link w:val="FootnoteTextChar"/>
    <w:uiPriority w:val="99"/>
    <w:semiHidden/>
    <w:unhideWhenUsed/>
    <w:rsid w:val="0018608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8608D"/>
    <w:rPr>
      <w:sz w:val="20"/>
      <w:szCs w:val="20"/>
    </w:rPr>
  </w:style>
  <w:style w:type="character" w:styleId="FootnoteReference">
    <w:name w:val="footnote reference"/>
    <w:basedOn w:val="DefaultParagraphFont"/>
    <w:uiPriority w:val="99"/>
    <w:semiHidden/>
    <w:unhideWhenUsed/>
    <w:rsid w:val="0018608D"/>
    <w:rPr>
      <w:vertAlign w:val="superscript"/>
    </w:rPr>
  </w:style>
  <w:style w:type="character" w:styleId="Hyperlink">
    <w:name w:val="Hyperlink"/>
    <w:basedOn w:val="DefaultParagraphFont"/>
    <w:uiPriority w:val="99"/>
    <w:unhideWhenUsed/>
    <w:rsid w:val="0018608D"/>
    <w:rPr>
      <w:color w:val="0000FF" w:themeColor="hyperlink"/>
      <w:u w:val="single"/>
    </w:rPr>
  </w:style>
  <w:style w:type="character" w:styleId="SubtleEmphasis">
    <w:name w:val="Subtle Emphasis"/>
    <w:basedOn w:val="DefaultParagraphFont"/>
    <w:uiPriority w:val="19"/>
    <w:qFormat/>
    <w:rsid w:val="008235CF"/>
    <w:rPr>
      <w:i/>
      <w:iCs/>
      <w:color w:val="808080" w:themeColor="text1" w:themeTint="7F"/>
    </w:rPr>
  </w:style>
  <w:style w:type="character" w:styleId="Emphasis">
    <w:name w:val="Emphasis"/>
    <w:basedOn w:val="DefaultParagraphFont"/>
    <w:uiPriority w:val="20"/>
    <w:qFormat/>
    <w:rsid w:val="008235CF"/>
    <w:rPr>
      <w:i/>
      <w:iCs/>
    </w:rPr>
  </w:style>
  <w:style w:type="character" w:customStyle="1" w:styleId="Heading2Char">
    <w:name w:val="Heading 2 Char"/>
    <w:basedOn w:val="DefaultParagraphFont"/>
    <w:link w:val="Heading2"/>
    <w:uiPriority w:val="9"/>
    <w:rsid w:val="00981EC6"/>
    <w:rPr>
      <w:rFonts w:asciiTheme="majorHAnsi" w:eastAsiaTheme="majorEastAsia" w:hAnsiTheme="majorHAnsi" w:cstheme="majorBidi"/>
      <w:b/>
      <w:bCs/>
      <w:color w:val="4F81BD" w:themeColor="accent1"/>
      <w:sz w:val="26"/>
      <w:szCs w:val="26"/>
    </w:rPr>
  </w:style>
  <w:style w:type="character" w:styleId="CommentReference">
    <w:name w:val="annotation reference"/>
    <w:basedOn w:val="DefaultParagraphFont"/>
    <w:uiPriority w:val="99"/>
    <w:semiHidden/>
    <w:unhideWhenUsed/>
    <w:rsid w:val="00325FA3"/>
    <w:rPr>
      <w:sz w:val="16"/>
      <w:szCs w:val="16"/>
    </w:rPr>
  </w:style>
  <w:style w:type="paragraph" w:styleId="CommentText">
    <w:name w:val="annotation text"/>
    <w:basedOn w:val="Normal"/>
    <w:link w:val="CommentTextChar"/>
    <w:uiPriority w:val="99"/>
    <w:semiHidden/>
    <w:unhideWhenUsed/>
    <w:rsid w:val="00325FA3"/>
    <w:pPr>
      <w:spacing w:line="240" w:lineRule="auto"/>
    </w:pPr>
    <w:rPr>
      <w:sz w:val="20"/>
      <w:szCs w:val="20"/>
    </w:rPr>
  </w:style>
  <w:style w:type="character" w:customStyle="1" w:styleId="CommentTextChar">
    <w:name w:val="Comment Text Char"/>
    <w:basedOn w:val="DefaultParagraphFont"/>
    <w:link w:val="CommentText"/>
    <w:uiPriority w:val="99"/>
    <w:semiHidden/>
    <w:rsid w:val="00325FA3"/>
    <w:rPr>
      <w:sz w:val="20"/>
      <w:szCs w:val="20"/>
    </w:rPr>
  </w:style>
  <w:style w:type="paragraph" w:styleId="CommentSubject">
    <w:name w:val="annotation subject"/>
    <w:basedOn w:val="CommentText"/>
    <w:next w:val="CommentText"/>
    <w:link w:val="CommentSubjectChar"/>
    <w:uiPriority w:val="99"/>
    <w:semiHidden/>
    <w:unhideWhenUsed/>
    <w:rsid w:val="00325FA3"/>
    <w:rPr>
      <w:b/>
      <w:bCs/>
    </w:rPr>
  </w:style>
  <w:style w:type="character" w:customStyle="1" w:styleId="CommentSubjectChar">
    <w:name w:val="Comment Subject Char"/>
    <w:basedOn w:val="CommentTextChar"/>
    <w:link w:val="CommentSubject"/>
    <w:uiPriority w:val="99"/>
    <w:semiHidden/>
    <w:rsid w:val="00325FA3"/>
    <w:rPr>
      <w:b/>
      <w:bCs/>
      <w:sz w:val="20"/>
      <w:szCs w:val="20"/>
    </w:rPr>
  </w:style>
  <w:style w:type="character" w:customStyle="1" w:styleId="Heading3Char">
    <w:name w:val="Heading 3 Char"/>
    <w:basedOn w:val="DefaultParagraphFont"/>
    <w:link w:val="Heading3"/>
    <w:uiPriority w:val="9"/>
    <w:rsid w:val="007B38E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7B38E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B38E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B38E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DE6CFD"/>
    <w:rPr>
      <w:rFonts w:asciiTheme="majorHAnsi" w:eastAsiaTheme="majorEastAsia" w:hAnsiTheme="majorHAnsi" w:cstheme="majorBidi"/>
      <w:b/>
      <w:bCs/>
      <w:i/>
      <w:iCs/>
      <w:color w:val="1F497D" w:themeColor="text2"/>
      <w:sz w:val="28"/>
      <w:szCs w:val="28"/>
    </w:rPr>
  </w:style>
  <w:style w:type="character" w:customStyle="1" w:styleId="Heading8Char">
    <w:name w:val="Heading 8 Char"/>
    <w:basedOn w:val="DefaultParagraphFont"/>
    <w:link w:val="Heading8"/>
    <w:uiPriority w:val="9"/>
    <w:semiHidden/>
    <w:rsid w:val="007B38E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B38E6"/>
    <w:rPr>
      <w:rFonts w:asciiTheme="majorHAnsi" w:eastAsiaTheme="majorEastAsia" w:hAnsiTheme="majorHAnsi" w:cstheme="majorBidi"/>
      <w:i/>
      <w:iCs/>
      <w:color w:val="404040" w:themeColor="text1" w:themeTint="BF"/>
      <w:sz w:val="20"/>
      <w:szCs w:val="20"/>
    </w:rPr>
  </w:style>
  <w:style w:type="paragraph" w:styleId="TOCHeading">
    <w:name w:val="TOC Heading"/>
    <w:basedOn w:val="Heading1"/>
    <w:next w:val="Normal"/>
    <w:uiPriority w:val="39"/>
    <w:semiHidden/>
    <w:unhideWhenUsed/>
    <w:qFormat/>
    <w:rsid w:val="00E37A14"/>
    <w:pPr>
      <w:numPr>
        <w:numId w:val="0"/>
      </w:numPr>
      <w:outlineLvl w:val="9"/>
    </w:pPr>
    <w:rPr>
      <w:lang w:eastAsia="ja-JP"/>
    </w:rPr>
  </w:style>
  <w:style w:type="paragraph" w:styleId="TOC1">
    <w:name w:val="toc 1"/>
    <w:basedOn w:val="Normal"/>
    <w:next w:val="Normal"/>
    <w:autoRedefine/>
    <w:uiPriority w:val="39"/>
    <w:unhideWhenUsed/>
    <w:rsid w:val="00E37A14"/>
    <w:pPr>
      <w:spacing w:after="100"/>
    </w:pPr>
  </w:style>
  <w:style w:type="paragraph" w:styleId="TOC2">
    <w:name w:val="toc 2"/>
    <w:basedOn w:val="Normal"/>
    <w:next w:val="Normal"/>
    <w:autoRedefine/>
    <w:uiPriority w:val="39"/>
    <w:unhideWhenUsed/>
    <w:rsid w:val="00E37A14"/>
    <w:pPr>
      <w:spacing w:after="100"/>
      <w:ind w:left="220"/>
    </w:pPr>
  </w:style>
  <w:style w:type="paragraph" w:customStyle="1" w:styleId="HeaderEven">
    <w:name w:val="Header Even"/>
    <w:basedOn w:val="NoSpacing"/>
    <w:qFormat/>
    <w:rsid w:val="0097302D"/>
    <w:pPr>
      <w:pBdr>
        <w:bottom w:val="single" w:sz="4" w:space="1" w:color="4F81BD" w:themeColor="accent1"/>
      </w:pBdr>
    </w:pPr>
    <w:rPr>
      <w:rFonts w:cs="Times New Roman"/>
      <w:b/>
      <w:color w:val="1F497D" w:themeColor="text2"/>
      <w:sz w:val="20"/>
      <w:szCs w:val="20"/>
      <w:lang w:eastAsia="ja-JP"/>
    </w:rPr>
  </w:style>
  <w:style w:type="paragraph" w:styleId="NormalWeb">
    <w:name w:val="Normal (Web)"/>
    <w:basedOn w:val="Normal"/>
    <w:uiPriority w:val="99"/>
    <w:semiHidden/>
    <w:unhideWhenUsed/>
    <w:rsid w:val="002A004A"/>
    <w:pPr>
      <w:spacing w:before="100" w:beforeAutospacing="1" w:after="100" w:afterAutospacing="1" w:line="240" w:lineRule="auto"/>
    </w:pPr>
    <w:rPr>
      <w:rFonts w:ascii="Times New Roman" w:eastAsiaTheme="minorEastAsia" w:hAnsi="Times New Roman" w:cs="Times New Roman"/>
      <w:sz w:val="24"/>
      <w:szCs w:val="24"/>
    </w:rPr>
  </w:style>
  <w:style w:type="paragraph" w:styleId="Bibliography">
    <w:name w:val="Bibliography"/>
    <w:basedOn w:val="Normal"/>
    <w:next w:val="Normal"/>
    <w:uiPriority w:val="37"/>
    <w:unhideWhenUsed/>
    <w:rsid w:val="00C2189B"/>
  </w:style>
  <w:style w:type="paragraph" w:styleId="TOC7">
    <w:name w:val="toc 7"/>
    <w:basedOn w:val="Normal"/>
    <w:next w:val="Normal"/>
    <w:autoRedefine/>
    <w:uiPriority w:val="39"/>
    <w:unhideWhenUsed/>
    <w:rsid w:val="00DE6CFD"/>
    <w:pPr>
      <w:spacing w:after="100"/>
      <w:ind w:left="1320"/>
    </w:pPr>
  </w:style>
  <w:style w:type="paragraph" w:styleId="Revision">
    <w:name w:val="Revision"/>
    <w:hidden/>
    <w:uiPriority w:val="99"/>
    <w:semiHidden/>
    <w:rsid w:val="00C466A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comments" Target="comments.xml"/><Relationship Id="rId26" Type="http://schemas.openxmlformats.org/officeDocument/2006/relationships/image" Target="media/image15.emf"/><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emf"/><Relationship Id="rId25" Type="http://schemas.openxmlformats.org/officeDocument/2006/relationships/image" Target="media/image14.emf"/><Relationship Id="rId33"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image" Target="media/image9.png"/><Relationship Id="rId29" Type="http://schemas.openxmlformats.org/officeDocument/2006/relationships/image" Target="media/image18.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emf"/><Relationship Id="rId24" Type="http://schemas.openxmlformats.org/officeDocument/2006/relationships/image" Target="media/image13.emf"/><Relationship Id="rId32"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2.emf"/><Relationship Id="rId28" Type="http://schemas.openxmlformats.org/officeDocument/2006/relationships/image" Target="media/image17.emf"/><Relationship Id="rId10" Type="http://schemas.openxmlformats.org/officeDocument/2006/relationships/footer" Target="footer1.xml"/><Relationship Id="rId19" Type="http://schemas.openxmlformats.org/officeDocument/2006/relationships/image" Target="media/image8.png"/><Relationship Id="rId31" Type="http://schemas.openxmlformats.org/officeDocument/2006/relationships/image" Target="media/image20.emf"/><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11.emf"/><Relationship Id="rId27" Type="http://schemas.openxmlformats.org/officeDocument/2006/relationships/image" Target="media/image16.emf"/><Relationship Id="rId30" Type="http://schemas.openxmlformats.org/officeDocument/2006/relationships/image" Target="media/image19.emf"/><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Uri83</b:Tag>
    <b:SourceType>Book</b:SourceType>
    <b:Guid>{F6348EA3-3E21-430C-A701-68DA5D706BE2}</b:Guid>
    <b:Title>Principles of underwater sound</b:Title>
    <b:Year>1983</b:Year>
    <b:City>New York</b:City>
    <b:Publisher>McGraw-Hill</b:Publisher>
    <b:Author>
      <b:Author>
        <b:NameList>
          <b:Person>
            <b:Last>Urick</b:Last>
            <b:First>R.</b:First>
            <b:Middle>J.</b:Middle>
          </b:Person>
        </b:NameList>
      </b:Author>
    </b:Author>
    <b:Edition>3rd Edition</b:Edition>
    <b:RefOrder>2</b:RefOrder>
  </b:Source>
  <b:Source>
    <b:Tag>Pet08</b:Tag>
    <b:SourceType>InternetSite</b:SourceType>
    <b:Guid>{CCF5F73F-5228-4146-99BB-378D6225BF02}</b:Guid>
    <b:Title>The Matrix Cookbook</b:Title>
    <b:Year>2008</b:Year>
    <b:Month>November</b:Month>
    <b:Day>14</b:Day>
    <b:URL>http://martrixcookbook.com</b:URL>
    <b:Author>
      <b:Author>
        <b:NameList>
          <b:Person>
            <b:Last>Petersen</b:Last>
            <b:First>Kaare</b:First>
            <b:Middle>Brandt</b:Middle>
          </b:Person>
          <b:Person>
            <b:Last>Pedersen</b:Last>
            <b:First>Michael</b:First>
            <b:Middle>Syskind</b:Middle>
          </b:Person>
        </b:NameList>
      </b:Author>
    </b:Author>
    <b:RefOrder>4</b:RefOrder>
  </b:Source>
  <b:Source>
    <b:Tag>Pow87</b:Tag>
    <b:SourceType>Report</b:SourceType>
    <b:Guid>{2E7A6076-E17D-4657-BB28-934D4BBE1957}</b:Guid>
    <b:Title>Bistatic Active Signal Model -- an Extension of the Generic Sonar Model</b:Title>
    <b:Year>14 Feb 1987</b:Year>
    <b:City>NUSC TM. 871025, New London, CT</b:City>
    <b:Author>
      <b:Author>
        <b:NameList>
          <b:Person>
            <b:Last>Powers</b:Last>
            <b:Middle>J.</b:Middle>
            <b:First>William</b:First>
          </b:Person>
        </b:NameList>
      </b:Author>
    </b:Author>
    <b:StandardNumber>NUWC TM. 871025</b:StandardNumber>
    <b:Publisher>Naval Underwater Systems Center</b:Publisher>
    <b:RefOrder>1</b:RefOrder>
  </b:Source>
  <b:Source>
    <b:Tag>Lis14</b:Tag>
    <b:SourceType>DocumentFromInternetSite</b:SourceType>
    <b:Guid>{E0150581-E8DE-4B65-8DC9-65942CAAB1BE}</b:Guid>
    <b:Title>Multivariate Normal Distribution</b:Title>
    <b:Author>
      <b:Author>
        <b:NameList>
          <b:Person>
            <b:Last>Lischinski</b:Last>
            <b:First>Dani</b:First>
          </b:Person>
        </b:NameList>
      </b:Author>
    </b:Author>
    <b:YearAccessed>2014</b:YearAccessed>
    <b:MonthAccessed>June</b:MonthAccessed>
    <b:DayAccessed>3</b:DayAccessed>
    <b:URL>http://www.cs.huji.ac.il/~csip/tirgul34.pdf</b:URL>
    <b:InternetSiteTitle>Hebrew University of Jerusalem, Computer Science in Practice, Spring 2007</b:InternetSiteTitle>
    <b:RefOrder>3</b:RefOrder>
  </b:Source>
</b:Sources>
</file>

<file path=customXml/itemProps1.xml><?xml version="1.0" encoding="utf-8"?>
<ds:datastoreItem xmlns:ds="http://schemas.openxmlformats.org/officeDocument/2006/customXml" ds:itemID="{A5FBCE48-B6A0-4C21-9B57-2069D466E4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8885</TotalTime>
  <Pages>36</Pages>
  <Words>8810</Words>
  <Characters>50219</Characters>
  <Application>Microsoft Office Word</Application>
  <DocSecurity>0</DocSecurity>
  <Lines>418</Lines>
  <Paragraphs>117</Paragraphs>
  <ScaleCrop>false</ScaleCrop>
  <HeadingPairs>
    <vt:vector size="2" baseType="variant">
      <vt:variant>
        <vt:lpstr>Title</vt:lpstr>
      </vt:variant>
      <vt:variant>
        <vt:i4>1</vt:i4>
      </vt:variant>
    </vt:vector>
  </HeadingPairs>
  <TitlesOfParts>
    <vt:vector size="1" baseType="lpstr">
      <vt:lpstr>Reilly, Thibaudeau, Burns - Fast computation of reverberation using Gaussian beam reflections</vt:lpstr>
    </vt:vector>
  </TitlesOfParts>
  <Company>Microsoft</Company>
  <LinksUpToDate>false</LinksUpToDate>
  <CharactersWithSpaces>58912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Reilly, Thibaudeau, Burns - Fast computation of reverberation using Gaussian beam reflections</dc:title>
  <dc:creator>Sean Reilly</dc:creator>
  <cp:lastModifiedBy>Sean Reilly</cp:lastModifiedBy>
  <cp:revision>141</cp:revision>
  <cp:lastPrinted>2014-09-22T15:10:00Z</cp:lastPrinted>
  <dcterms:created xsi:type="dcterms:W3CDTF">2014-01-02T18:50:00Z</dcterms:created>
  <dcterms:modified xsi:type="dcterms:W3CDTF">2015-04-14T16:17:00Z</dcterms:modified>
</cp:coreProperties>
</file>